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2AAA2" w14:textId="22BAEFBE" w:rsidR="00834885" w:rsidRPr="00834885" w:rsidRDefault="00834885" w:rsidP="000E1185">
      <w:pPr>
        <w:rPr>
          <w:rFonts w:cs="Arial"/>
          <w:b/>
          <w:color w:val="FFFFFF"/>
          <w:sz w:val="48"/>
          <w:szCs w:val="48"/>
        </w:rPr>
      </w:pPr>
      <w:r w:rsidRPr="00834885">
        <w:rPr>
          <w:rFonts w:cs="Arial"/>
          <w:b/>
          <w:noProof/>
          <w:color w:val="FFFFFF"/>
          <w:sz w:val="48"/>
          <w:szCs w:val="48"/>
        </w:rPr>
        <w:t>.</w:t>
      </w:r>
      <w:r w:rsidRPr="008E6423">
        <w:rPr>
          <w:rFonts w:cs="Arial"/>
          <w:b/>
          <w:noProof/>
          <w:color w:val="FFFFFF"/>
          <w:sz w:val="48"/>
          <w:szCs w:val="48"/>
        </w:rPr>
        <w:drawing>
          <wp:inline distT="0" distB="0" distL="0" distR="0" wp14:anchorId="70383000" wp14:editId="1AA3BBB4">
            <wp:extent cx="2146401" cy="933873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84" cy="9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0" w:author="Maxim Moinat" w:date="2017-07-18T10:19:00Z">
        <w:r w:rsidR="009A0025" w:rsidRPr="009A0025">
          <w:rPr>
            <w:noProof/>
          </w:rPr>
          <w:t xml:space="preserve"> </w:t>
        </w:r>
      </w:ins>
      <w:ins w:id="1" w:author="Maxim Moinat" w:date="2017-07-18T10:23:00Z">
        <w:r w:rsidR="00500929">
          <w:rPr>
            <w:noProof/>
          </w:rPr>
          <w:drawing>
            <wp:inline distT="0" distB="0" distL="0" distR="0" wp14:anchorId="56570B74" wp14:editId="0CDA3BEF">
              <wp:extent cx="1216113" cy="1199532"/>
              <wp:effectExtent l="0" t="0" r="3175" b="0"/>
              <wp:docPr id="4" name="Picture 4" descr="../../../../Desktop/Screen%20Shot%202017-07-18%20at%2010.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../../../Desktop/Screen%20Shot%202017-07-18%20at%2010.2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9241" cy="12223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" w:author="Maxim Moinat" w:date="2017-07-18T11:58:00Z">
        <w:r w:rsidR="00FD7F05" w:rsidRPr="00D1499B">
          <w:rPr>
            <w:rFonts w:cs="Arial"/>
            <w:b/>
            <w:noProof/>
            <w:color w:val="FFFFFF"/>
            <w:sz w:val="48"/>
            <w:szCs w:val="48"/>
            <w:rPrChange w:id="3" w:author="Unknown">
              <w:rPr>
                <w:noProof/>
              </w:rPr>
            </w:rPrChange>
          </w:rPr>
          <w:drawing>
            <wp:inline distT="0" distB="0" distL="0" distR="0" wp14:anchorId="788C1A78" wp14:editId="31E0749E">
              <wp:extent cx="2264764" cy="506307"/>
              <wp:effectExtent l="0" t="0" r="0" b="1905"/>
              <wp:docPr id="1" name="Picture 1" descr="../../../../Downloads/thehyve-logo-huisstijl-0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../../../../Downloads/thehyve-logo-huisstijl-02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64764" cy="5063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AD8CE9C" w14:textId="77777777" w:rsidR="00834885" w:rsidRPr="00834885" w:rsidRDefault="00834885" w:rsidP="00834885">
      <w:pPr>
        <w:jc w:val="center"/>
        <w:rPr>
          <w:rFonts w:cs="Arial"/>
          <w:b/>
          <w:color w:val="FFFFFF"/>
          <w:sz w:val="48"/>
          <w:szCs w:val="48"/>
        </w:rPr>
      </w:pPr>
      <w:r w:rsidRPr="008E6423">
        <w:rPr>
          <w:rFonts w:cs="Arial"/>
          <w:b/>
          <w:noProof/>
          <w:color w:val="FF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4A4B1" wp14:editId="5E6EF9E8">
                <wp:simplePos x="0" y="0"/>
                <wp:positionH relativeFrom="column">
                  <wp:posOffset>533400</wp:posOffset>
                </wp:positionH>
                <wp:positionV relativeFrom="paragraph">
                  <wp:posOffset>349250</wp:posOffset>
                </wp:positionV>
                <wp:extent cx="5305425" cy="2011045"/>
                <wp:effectExtent l="0" t="0" r="28575" b="27305"/>
                <wp:wrapNone/>
                <wp:docPr id="6" name="Rechthoe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425" cy="201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EBF7" w14:textId="77777777" w:rsidR="00BA1674" w:rsidRPr="00834885" w:rsidRDefault="00BA1674" w:rsidP="00834885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 w:rsidRPr="0083488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OMOP Common Data Model (CDM V5.0)</w:t>
                            </w:r>
                          </w:p>
                          <w:p w14:paraId="43F89F67" w14:textId="77777777" w:rsidR="00BA1674" w:rsidRDefault="00BA1674" w:rsidP="00834885">
                            <w:pPr>
                              <w:contextualSpacing/>
                              <w:jc w:val="center"/>
                              <w:rPr>
                                <w:ins w:id="4" w:author="Maxim Moinat" w:date="2017-07-18T10:24:00Z"/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ins w:id="5" w:author="Maxim Moinat" w:date="2017-07-17T18:06:00Z">
                              <w:r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t xml:space="preserve">Swedish Health Registry </w:t>
                              </w:r>
                            </w:ins>
                            <w:del w:id="6" w:author="Maxim Moinat" w:date="2017-07-17T18:03:00Z">
                              <w:r w:rsidDel="00986A6D"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delText>Bayer – Friberg Research AB project</w:delText>
                              </w:r>
                              <w:r w:rsidRPr="00834885" w:rsidDel="00986A6D"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delText xml:space="preserve"> </w:delText>
                              </w:r>
                            </w:del>
                            <w:r w:rsidRPr="0083488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Mapping Specification</w:t>
                            </w:r>
                          </w:p>
                          <w:p w14:paraId="114C427E" w14:textId="3408164C" w:rsidR="00BA1674" w:rsidRPr="00500929" w:rsidRDefault="00BA1674" w:rsidP="00834885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40"/>
                                <w:szCs w:val="40"/>
                                <w:rPrChange w:id="7" w:author="Maxim Moinat" w:date="2017-07-18T10:26:00Z">
                                  <w:rPr>
                                    <w:rFonts w:ascii="Calibri" w:hAnsi="Calibri"/>
                                    <w:b/>
                                    <w:sz w:val="40"/>
                                    <w:szCs w:val="40"/>
                                  </w:rPr>
                                </w:rPrChange>
                              </w:rPr>
                            </w:pPr>
                            <w:r w:rsidRPr="0083488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59F947F" w14:textId="77777777" w:rsidR="00BA1674" w:rsidRPr="00834885" w:rsidRDefault="00BA1674" w:rsidP="00834885">
                            <w:pPr>
                              <w:contextualSpacing/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461092DE" w14:textId="18CB06FC" w:rsidR="00BA1674" w:rsidRDefault="00BA1674" w:rsidP="00834885">
                            <w:pPr>
                              <w:contextualSpacing/>
                              <w:jc w:val="center"/>
                              <w:rPr>
                                <w:ins w:id="8" w:author="Maxim Moinat" w:date="2017-07-17T18:03:00Z"/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20</w:t>
                            </w:r>
                            <w:del w:id="9" w:author="Maxim Moinat" w:date="2017-07-18T10:26:00Z">
                              <w:r w:rsidDel="00500929">
                                <w:rPr>
                                  <w:rFonts w:ascii="Calibri" w:hAnsi="Calibri"/>
                                  <w:b/>
                                </w:rPr>
                                <w:delText>-JUL-</w:delText>
                              </w:r>
                            </w:del>
                            <w:ins w:id="10" w:author="Maxim Moinat" w:date="2017-07-18T10:26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t xml:space="preserve"> July </w:t>
                              </w:r>
                            </w:ins>
                            <w:r>
                              <w:rPr>
                                <w:rFonts w:ascii="Calibri" w:hAnsi="Calibri"/>
                                <w:b/>
                              </w:rPr>
                              <w:t>2016</w:t>
                            </w:r>
                          </w:p>
                          <w:p w14:paraId="5FE2DC62" w14:textId="54EFDF02" w:rsidR="00BA1674" w:rsidRPr="00834885" w:rsidRDefault="00BA1674" w:rsidP="00834885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ins w:id="11" w:author="Maxim Moinat" w:date="2017-07-17T18:03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t xml:space="preserve">Last Update: </w:t>
                              </w:r>
                            </w:ins>
                            <w:ins w:id="12" w:author="Maxim Moinat" w:date="2017-07-18T10:24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instrText xml:space="preserve"> DATE \@ "d MMMM yyyy" </w:instrText>
                              </w:r>
                            </w:ins>
                            <w:r>
                              <w:rPr>
                                <w:rFonts w:ascii="Calibri" w:hAnsi="Calibri"/>
                                <w:b/>
                              </w:rPr>
                              <w:fldChar w:fldCharType="separate"/>
                            </w:r>
                            <w:ins w:id="13" w:author="Maxim Moinat" w:date="2017-07-20T15:40:00Z">
                              <w:r>
                                <w:rPr>
                                  <w:rFonts w:ascii="Calibri" w:hAnsi="Calibri"/>
                                  <w:b/>
                                  <w:noProof/>
                                </w:rPr>
                                <w:t>20 July 2017</w:t>
                              </w:r>
                            </w:ins>
                            <w:ins w:id="14" w:author="Maxim Moinat" w:date="2017-07-18T10:24:00Z">
                              <w:r>
                                <w:rPr>
                                  <w:rFonts w:ascii="Calibri" w:hAnsi="Calibri"/>
                                  <w:b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4A4B1" id="Rechthoek 6" o:spid="_x0000_s1026" style="position:absolute;left:0;text-align:left;margin-left:42pt;margin-top:27.5pt;width:417.75pt;height:1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">
                <v:textbox>
                  <w:txbxContent>
                    <w:p w14:paraId="4A3FEBF7" w14:textId="77777777" w:rsidR="00BA1674" w:rsidRPr="00834885" w:rsidRDefault="00BA1674" w:rsidP="00834885">
                      <w:pPr>
                        <w:contextualSpacing/>
                        <w:jc w:val="center"/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 w:rsidRPr="00834885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OMOP Common Data Model (CDM V5.0)</w:t>
                      </w:r>
                    </w:p>
                    <w:p w14:paraId="43F89F67" w14:textId="77777777" w:rsidR="00BA1674" w:rsidRDefault="00BA1674" w:rsidP="00834885">
                      <w:pPr>
                        <w:contextualSpacing/>
                        <w:jc w:val="center"/>
                        <w:rPr>
                          <w:ins w:id="15" w:author="Maxim Moinat" w:date="2017-07-18T10:24:00Z"/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ins w:id="16" w:author="Maxim Moinat" w:date="2017-07-17T18:06:00Z">
                        <w:r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t xml:space="preserve">Swedish Health Registry </w:t>
                        </w:r>
                      </w:ins>
                      <w:del w:id="17" w:author="Maxim Moinat" w:date="2017-07-17T18:03:00Z">
                        <w:r w:rsidDel="00986A6D"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delText>Bayer – Friberg Research AB project</w:delText>
                        </w:r>
                        <w:r w:rsidRPr="00834885" w:rsidDel="00986A6D"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delText xml:space="preserve"> </w:delText>
                        </w:r>
                      </w:del>
                      <w:r w:rsidRPr="00834885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Mapping Specification</w:t>
                      </w:r>
                    </w:p>
                    <w:p w14:paraId="114C427E" w14:textId="3408164C" w:rsidR="00BA1674" w:rsidRPr="00500929" w:rsidRDefault="00BA1674" w:rsidP="00834885">
                      <w:pPr>
                        <w:contextualSpacing/>
                        <w:jc w:val="center"/>
                        <w:rPr>
                          <w:rFonts w:ascii="Calibri" w:hAnsi="Calibri"/>
                          <w:b/>
                          <w:i/>
                          <w:sz w:val="40"/>
                          <w:szCs w:val="40"/>
                          <w:rPrChange w:id="18" w:author="Maxim Moinat" w:date="2017-07-18T10:26:00Z">
                            <w:rPr>
                              <w:rFonts w:ascii="Calibri" w:hAnsi="Calibri"/>
                              <w:b/>
                              <w:sz w:val="40"/>
                              <w:szCs w:val="40"/>
                            </w:rPr>
                          </w:rPrChange>
                        </w:rPr>
                      </w:pPr>
                      <w:r w:rsidRPr="00834885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59F947F" w14:textId="77777777" w:rsidR="00BA1674" w:rsidRPr="00834885" w:rsidRDefault="00BA1674" w:rsidP="00834885">
                      <w:pPr>
                        <w:contextualSpacing/>
                        <w:rPr>
                          <w:rFonts w:ascii="Calibri" w:hAnsi="Calibri"/>
                          <w:b/>
                        </w:rPr>
                      </w:pPr>
                    </w:p>
                    <w:p w14:paraId="461092DE" w14:textId="18CB06FC" w:rsidR="00BA1674" w:rsidRDefault="00BA1674" w:rsidP="00834885">
                      <w:pPr>
                        <w:contextualSpacing/>
                        <w:jc w:val="center"/>
                        <w:rPr>
                          <w:ins w:id="19" w:author="Maxim Moinat" w:date="2017-07-17T18:03:00Z"/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20</w:t>
                      </w:r>
                      <w:del w:id="20" w:author="Maxim Moinat" w:date="2017-07-18T10:26:00Z">
                        <w:r w:rsidDel="00500929">
                          <w:rPr>
                            <w:rFonts w:ascii="Calibri" w:hAnsi="Calibri"/>
                            <w:b/>
                          </w:rPr>
                          <w:delText>-JUL-</w:delText>
                        </w:r>
                      </w:del>
                      <w:ins w:id="21" w:author="Maxim Moinat" w:date="2017-07-18T10:26:00Z">
                        <w:r>
                          <w:rPr>
                            <w:rFonts w:ascii="Calibri" w:hAnsi="Calibri"/>
                            <w:b/>
                          </w:rPr>
                          <w:t xml:space="preserve"> July </w:t>
                        </w:r>
                      </w:ins>
                      <w:r>
                        <w:rPr>
                          <w:rFonts w:ascii="Calibri" w:hAnsi="Calibri"/>
                          <w:b/>
                        </w:rPr>
                        <w:t>2016</w:t>
                      </w:r>
                    </w:p>
                    <w:p w14:paraId="5FE2DC62" w14:textId="54EFDF02" w:rsidR="00BA1674" w:rsidRPr="00834885" w:rsidRDefault="00BA1674" w:rsidP="00834885">
                      <w:pPr>
                        <w:contextualSpacing/>
                        <w:jc w:val="center"/>
                        <w:rPr>
                          <w:rFonts w:ascii="Calibri" w:hAnsi="Calibri"/>
                          <w:b/>
                        </w:rPr>
                      </w:pPr>
                      <w:ins w:id="22" w:author="Maxim Moinat" w:date="2017-07-17T18:03:00Z">
                        <w:r>
                          <w:rPr>
                            <w:rFonts w:ascii="Calibri" w:hAnsi="Calibri"/>
                            <w:b/>
                          </w:rPr>
                          <w:t xml:space="preserve">Last Update: </w:t>
                        </w:r>
                      </w:ins>
                      <w:ins w:id="23" w:author="Maxim Moinat" w:date="2017-07-18T10:24:00Z">
                        <w:r>
                          <w:rPr>
                            <w:rFonts w:ascii="Calibri" w:hAnsi="Calibri"/>
                            <w:b/>
                          </w:rPr>
                          <w:fldChar w:fldCharType="begin"/>
                        </w:r>
                        <w:r>
                          <w:rPr>
                            <w:rFonts w:ascii="Calibri" w:hAnsi="Calibri"/>
                            <w:b/>
                          </w:rPr>
                          <w:instrText xml:space="preserve"> DATE \@ "d MMMM yyyy" </w:instrText>
                        </w:r>
                      </w:ins>
                      <w:r>
                        <w:rPr>
                          <w:rFonts w:ascii="Calibri" w:hAnsi="Calibri"/>
                          <w:b/>
                        </w:rPr>
                        <w:fldChar w:fldCharType="separate"/>
                      </w:r>
                      <w:ins w:id="24" w:author="Maxim Moinat" w:date="2017-07-20T15:40:00Z">
                        <w:r>
                          <w:rPr>
                            <w:rFonts w:ascii="Calibri" w:hAnsi="Calibri"/>
                            <w:b/>
                            <w:noProof/>
                          </w:rPr>
                          <w:t>20 July 2017</w:t>
                        </w:r>
                      </w:ins>
                      <w:ins w:id="25" w:author="Maxim Moinat" w:date="2017-07-18T10:24:00Z">
                        <w:r>
                          <w:rPr>
                            <w:rFonts w:ascii="Calibri" w:hAnsi="Calibri"/>
                            <w:b/>
                          </w:rPr>
                          <w:fldChar w:fldCharType="end"/>
                        </w:r>
                      </w:ins>
                    </w:p>
                  </w:txbxContent>
                </v:textbox>
              </v:rect>
            </w:pict>
          </mc:Fallback>
        </mc:AlternateContent>
      </w:r>
    </w:p>
    <w:p w14:paraId="2A7B14A2" w14:textId="77777777" w:rsidR="00834885" w:rsidRPr="00834885" w:rsidRDefault="00834885" w:rsidP="00834885">
      <w:pPr>
        <w:jc w:val="center"/>
        <w:rPr>
          <w:rFonts w:cs="Arial"/>
          <w:b/>
          <w:color w:val="FFFFFF"/>
          <w:sz w:val="48"/>
          <w:szCs w:val="48"/>
        </w:rPr>
      </w:pPr>
    </w:p>
    <w:p w14:paraId="4ED35C26" w14:textId="77777777" w:rsidR="00834885" w:rsidRPr="00834885" w:rsidRDefault="00834885" w:rsidP="00834885">
      <w:pPr>
        <w:jc w:val="center"/>
        <w:rPr>
          <w:rFonts w:cs="Arial"/>
          <w:b/>
          <w:color w:val="FFFFFF"/>
          <w:sz w:val="48"/>
          <w:szCs w:val="48"/>
        </w:rPr>
      </w:pPr>
      <w:r w:rsidRPr="00834885">
        <w:rPr>
          <w:rFonts w:cs="Arial"/>
          <w:b/>
          <w:color w:val="FFFFFF"/>
          <w:sz w:val="48"/>
          <w:szCs w:val="48"/>
        </w:rPr>
        <w:t>Am</w:t>
      </w:r>
    </w:p>
    <w:p w14:paraId="1D82FAB8" w14:textId="77777777" w:rsidR="00834885" w:rsidRPr="00834885" w:rsidRDefault="00834885" w:rsidP="00834885">
      <w:pPr>
        <w:rPr>
          <w:rFonts w:cs="Arial"/>
          <w:b/>
          <w:color w:val="FFFFFF"/>
          <w:sz w:val="48"/>
          <w:szCs w:val="48"/>
        </w:rPr>
      </w:pPr>
    </w:p>
    <w:p w14:paraId="44D92150" w14:textId="77777777" w:rsidR="00834885" w:rsidRPr="00834885" w:rsidRDefault="00834885" w:rsidP="00834885">
      <w:pPr>
        <w:rPr>
          <w:rFonts w:cs="Arial"/>
          <w:b/>
          <w:color w:val="FFFFFF"/>
          <w:sz w:val="48"/>
          <w:szCs w:val="48"/>
        </w:rPr>
      </w:pPr>
      <w:r w:rsidRPr="00834885">
        <w:rPr>
          <w:rFonts w:cs="Arial"/>
          <w:b/>
          <w:color w:val="FFFFFF"/>
          <w:sz w:val="48"/>
          <w:szCs w:val="48"/>
        </w:rPr>
        <w:t>Am</w:t>
      </w:r>
    </w:p>
    <w:p w14:paraId="58DFC3F1" w14:textId="77777777" w:rsidR="00834885" w:rsidRPr="00834885" w:rsidRDefault="00834885" w:rsidP="00834885">
      <w:pPr>
        <w:rPr>
          <w:rFonts w:cs="Arial"/>
          <w:b/>
          <w:color w:val="FFFFFF"/>
          <w:sz w:val="48"/>
          <w:szCs w:val="48"/>
        </w:rPr>
      </w:pPr>
    </w:p>
    <w:p w14:paraId="1B6CD224" w14:textId="77777777" w:rsidR="00834885" w:rsidRPr="00834885" w:rsidRDefault="00834885" w:rsidP="00834885">
      <w:pPr>
        <w:rPr>
          <w:rFonts w:ascii="Arial Black" w:hAnsi="Arial Black" w:cs="Arial"/>
        </w:rPr>
      </w:pPr>
      <w:r w:rsidRPr="00834885">
        <w:rPr>
          <w:rFonts w:cs="Arial"/>
          <w:b/>
          <w:color w:val="FFFFFF"/>
          <w:sz w:val="48"/>
          <w:szCs w:val="48"/>
        </w:rPr>
        <w:t>Am</w:t>
      </w:r>
    </w:p>
    <w:p w14:paraId="38C65D89" w14:textId="13C906E1" w:rsidR="00834885" w:rsidRDefault="0001153A" w:rsidP="00834885">
      <w:pPr>
        <w:pStyle w:val="PictureCoverPage"/>
        <w:spacing w:before="120"/>
        <w:jc w:val="center"/>
        <w:rPr>
          <w:ins w:id="26" w:author="Maxim Moinat" w:date="2017-07-17T18:06:00Z"/>
          <w:rFonts w:cs="Arial"/>
          <w:sz w:val="24"/>
        </w:rPr>
      </w:pPr>
      <w:r w:rsidRPr="00225E58">
        <w:rPr>
          <w:rFonts w:cs="Arial"/>
          <w:sz w:val="24"/>
        </w:rPr>
        <w:t>Jolanda Strubel, Maxim Moinat</w:t>
      </w:r>
    </w:p>
    <w:p w14:paraId="22199000" w14:textId="49B6148F" w:rsidR="005D1F62" w:rsidRDefault="005D1F62" w:rsidP="00834885">
      <w:pPr>
        <w:pStyle w:val="PictureCoverPage"/>
        <w:spacing w:before="120"/>
        <w:jc w:val="center"/>
        <w:rPr>
          <w:ins w:id="27" w:author="Maxim Moinat" w:date="2017-07-18T10:18:00Z"/>
          <w:rFonts w:cs="Arial"/>
          <w:sz w:val="24"/>
        </w:rPr>
      </w:pPr>
      <w:ins w:id="28" w:author="Maxim Moinat" w:date="2017-07-17T18:06:00Z">
        <w:r>
          <w:rPr>
            <w:rFonts w:cs="Arial"/>
            <w:sz w:val="24"/>
          </w:rPr>
          <w:t>The Hyve, Utrecht, The Netherlands</w:t>
        </w:r>
      </w:ins>
    </w:p>
    <w:p w14:paraId="2F623915" w14:textId="679115A7" w:rsidR="00170B32" w:rsidRPr="008E6423" w:rsidDel="00500929" w:rsidRDefault="00170B32" w:rsidP="00834885">
      <w:pPr>
        <w:pStyle w:val="PictureCoverPage"/>
        <w:spacing w:before="120"/>
        <w:jc w:val="center"/>
        <w:rPr>
          <w:del w:id="29" w:author="Maxim Moinat" w:date="2017-07-18T10:24:00Z"/>
          <w:rFonts w:cs="Arial"/>
          <w:sz w:val="24"/>
        </w:rPr>
      </w:pPr>
    </w:p>
    <w:p w14:paraId="2CFF1BED" w14:textId="6BA75891" w:rsidR="00834885" w:rsidDel="008A0B3C" w:rsidRDefault="00834885" w:rsidP="00834885">
      <w:pPr>
        <w:pStyle w:val="PictureCoverPage"/>
        <w:spacing w:before="120"/>
        <w:rPr>
          <w:del w:id="30" w:author="Maxim Moinat" w:date="2017-07-18T11:48:00Z"/>
          <w:rFonts w:cs="Arial"/>
          <w:b/>
          <w:sz w:val="24"/>
          <w:highlight w:val="green"/>
        </w:rPr>
      </w:pPr>
    </w:p>
    <w:p w14:paraId="51DF0DB1" w14:textId="46A21968" w:rsidR="00834885" w:rsidDel="008A0B3C" w:rsidRDefault="00037465" w:rsidP="00834885">
      <w:pPr>
        <w:pStyle w:val="PictureCoverPage"/>
        <w:spacing w:before="120"/>
        <w:rPr>
          <w:del w:id="31" w:author="Maxim Moinat" w:date="2017-07-18T11:48:00Z"/>
          <w:rFonts w:cs="Arial"/>
          <w:b/>
          <w:sz w:val="24"/>
          <w:highlight w:val="green"/>
        </w:rPr>
      </w:pPr>
      <w:del w:id="32" w:author="Maxim Moinat" w:date="2017-07-18T11:48:00Z">
        <w:r w:rsidDel="008A0B3C">
          <w:rPr>
            <w:rFonts w:cs="Arial"/>
            <w:b/>
            <w:sz w:val="24"/>
            <w:highlight w:val="green"/>
          </w:rPr>
          <w:delText xml:space="preserve">Green text= will be added/adjusted at a later stage </w:delText>
        </w:r>
      </w:del>
    </w:p>
    <w:p w14:paraId="56306FCD" w14:textId="6A983147" w:rsidR="00037465" w:rsidRPr="00037465" w:rsidDel="008A0B3C" w:rsidRDefault="00037465" w:rsidP="00834885">
      <w:pPr>
        <w:pStyle w:val="PictureCoverPage"/>
        <w:spacing w:before="120"/>
        <w:rPr>
          <w:del w:id="33" w:author="Maxim Moinat" w:date="2017-07-18T11:48:00Z"/>
          <w:rFonts w:cs="Arial"/>
          <w:b/>
          <w:sz w:val="24"/>
          <w:highlight w:val="yellow"/>
        </w:rPr>
      </w:pPr>
      <w:del w:id="34" w:author="Maxim Moinat" w:date="2017-07-18T11:48:00Z">
        <w:r w:rsidRPr="00037465" w:rsidDel="008A0B3C">
          <w:rPr>
            <w:rFonts w:cs="Arial"/>
            <w:b/>
            <w:sz w:val="24"/>
            <w:highlight w:val="yellow"/>
          </w:rPr>
          <w:delText>Yello</w:delText>
        </w:r>
        <w:r w:rsidDel="008A0B3C">
          <w:rPr>
            <w:rFonts w:cs="Arial"/>
            <w:b/>
            <w:sz w:val="24"/>
            <w:highlight w:val="yellow"/>
          </w:rPr>
          <w:delText>w</w:delText>
        </w:r>
        <w:r w:rsidRPr="00037465" w:rsidDel="008A0B3C">
          <w:rPr>
            <w:rFonts w:cs="Arial"/>
            <w:b/>
            <w:sz w:val="24"/>
            <w:highlight w:val="yellow"/>
          </w:rPr>
          <w:delText xml:space="preserve"> text= clarification needed</w:delText>
        </w:r>
      </w:del>
    </w:p>
    <w:p w14:paraId="751D1AC9" w14:textId="0D0A5AB5" w:rsidR="00834885" w:rsidDel="008A0B3C" w:rsidRDefault="00834885" w:rsidP="00834885">
      <w:pPr>
        <w:pStyle w:val="PictureCoverPage"/>
        <w:spacing w:before="120"/>
        <w:rPr>
          <w:del w:id="35" w:author="Maxim Moinat" w:date="2017-07-18T11:48:00Z"/>
          <w:rFonts w:cs="Arial"/>
          <w:b/>
          <w:sz w:val="24"/>
          <w:highlight w:val="green"/>
        </w:rPr>
      </w:pPr>
    </w:p>
    <w:p w14:paraId="094AD52B" w14:textId="77777777" w:rsidR="00834885" w:rsidRDefault="00834885">
      <w:pPr>
        <w:rPr>
          <w:rFonts w:cs="Arial"/>
          <w:b/>
          <w:highlight w:val="green"/>
        </w:rPr>
      </w:pPr>
      <w:r>
        <w:rPr>
          <w:rFonts w:cs="Arial"/>
          <w:b/>
          <w:highlight w:val="gree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43214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6E0905D" w14:textId="77777777" w:rsidR="00E8115E" w:rsidRPr="00037465" w:rsidRDefault="000D043F">
          <w:pPr>
            <w:pStyle w:val="TOCHeading"/>
            <w:rPr>
              <w:lang w:val="en-US"/>
            </w:rPr>
          </w:pPr>
          <w:r w:rsidRPr="00037465">
            <w:rPr>
              <w:lang w:val="en-US"/>
            </w:rPr>
            <w:t>Contents</w:t>
          </w:r>
        </w:p>
        <w:p w14:paraId="2614F026" w14:textId="77777777" w:rsidR="00A96A59" w:rsidRDefault="00E8115E">
          <w:pPr>
            <w:pStyle w:val="TOC1"/>
            <w:tabs>
              <w:tab w:val="left" w:pos="720"/>
              <w:tab w:val="right" w:leader="dot" w:pos="9062"/>
            </w:tabs>
            <w:rPr>
              <w:ins w:id="36" w:author="Maxim Moinat" w:date="2017-07-18T12:14:00Z"/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7" w:author="Maxim Moinat" w:date="2017-07-18T12:14:00Z">
            <w:r w:rsidR="00A96A59" w:rsidRPr="00654701">
              <w:rPr>
                <w:rStyle w:val="Hyperlink"/>
                <w:noProof/>
              </w:rPr>
              <w:fldChar w:fldCharType="begin"/>
            </w:r>
            <w:r w:rsidR="00A96A59" w:rsidRPr="00654701">
              <w:rPr>
                <w:rStyle w:val="Hyperlink"/>
                <w:noProof/>
              </w:rPr>
              <w:instrText xml:space="preserve"> </w:instrText>
            </w:r>
            <w:r w:rsidR="00A96A59">
              <w:rPr>
                <w:noProof/>
              </w:rPr>
              <w:instrText>HYPERLINK \l "_Toc488143442"</w:instrText>
            </w:r>
            <w:r w:rsidR="00A96A59" w:rsidRPr="00654701">
              <w:rPr>
                <w:rStyle w:val="Hyperlink"/>
                <w:noProof/>
              </w:rPr>
              <w:instrText xml:space="preserve"> </w:instrText>
            </w:r>
            <w:r w:rsidR="00A96A59" w:rsidRPr="00654701">
              <w:rPr>
                <w:rStyle w:val="Hyperlink"/>
                <w:noProof/>
              </w:rPr>
              <w:fldChar w:fldCharType="separate"/>
            </w:r>
            <w:r w:rsidR="00A96A59" w:rsidRPr="00654701">
              <w:rPr>
                <w:rStyle w:val="Hyperlink"/>
                <w:noProof/>
              </w:rPr>
              <w:t>1.0</w:t>
            </w:r>
            <w:r w:rsidR="00A96A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96A59" w:rsidRPr="00654701">
              <w:rPr>
                <w:rStyle w:val="Hyperlink"/>
                <w:noProof/>
              </w:rPr>
              <w:t>Abbreviations used:</w:t>
            </w:r>
            <w:r w:rsidR="00A96A59">
              <w:rPr>
                <w:noProof/>
                <w:webHidden/>
              </w:rPr>
              <w:tab/>
            </w:r>
            <w:r w:rsidR="00A96A59">
              <w:rPr>
                <w:noProof/>
                <w:webHidden/>
              </w:rPr>
              <w:fldChar w:fldCharType="begin"/>
            </w:r>
            <w:r w:rsidR="00A96A59">
              <w:rPr>
                <w:noProof/>
                <w:webHidden/>
              </w:rPr>
              <w:instrText xml:space="preserve"> PAGEREF _Toc488143442 \h </w:instrText>
            </w:r>
          </w:ins>
          <w:r w:rsidR="00A96A59">
            <w:rPr>
              <w:noProof/>
              <w:webHidden/>
            </w:rPr>
          </w:r>
          <w:r w:rsidR="00A96A59">
            <w:rPr>
              <w:noProof/>
              <w:webHidden/>
            </w:rPr>
            <w:fldChar w:fldCharType="separate"/>
          </w:r>
          <w:ins w:id="38" w:author="Maxim Moinat" w:date="2017-07-18T12:14:00Z">
            <w:r w:rsidR="00A96A59">
              <w:rPr>
                <w:noProof/>
                <w:webHidden/>
              </w:rPr>
              <w:t>3</w:t>
            </w:r>
            <w:r w:rsidR="00A96A59">
              <w:rPr>
                <w:noProof/>
                <w:webHidden/>
              </w:rPr>
              <w:fldChar w:fldCharType="end"/>
            </w:r>
            <w:r w:rsidR="00A96A59" w:rsidRPr="00654701">
              <w:rPr>
                <w:rStyle w:val="Hyperlink"/>
                <w:noProof/>
              </w:rPr>
              <w:fldChar w:fldCharType="end"/>
            </w:r>
          </w:ins>
        </w:p>
        <w:p w14:paraId="0C4D9AAE" w14:textId="77777777" w:rsidR="00A96A59" w:rsidRDefault="00A96A59">
          <w:pPr>
            <w:pStyle w:val="TOC1"/>
            <w:tabs>
              <w:tab w:val="left" w:pos="720"/>
              <w:tab w:val="right" w:leader="dot" w:pos="9062"/>
            </w:tabs>
            <w:rPr>
              <w:ins w:id="39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0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"_Toc488143444"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Maxim Moinat" w:date="2017-07-18T12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833B385" w14:textId="77777777" w:rsidR="00A96A59" w:rsidRDefault="00A96A59">
          <w:pPr>
            <w:pStyle w:val="TOC1"/>
            <w:tabs>
              <w:tab w:val="left" w:pos="720"/>
              <w:tab w:val="right" w:leader="dot" w:pos="9062"/>
            </w:tabs>
            <w:rPr>
              <w:ins w:id="42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3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"_Toc488143445"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Source Data Mapping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Maxim Moinat" w:date="2017-07-18T12:1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27AB289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45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6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"_Toc488143447"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Vocabulary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Maxim Moinat" w:date="2017-07-18T12:1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081FF49C" w14:textId="77777777" w:rsidR="00A96A59" w:rsidRDefault="00A96A59">
          <w:pPr>
            <w:pStyle w:val="TOC1"/>
            <w:tabs>
              <w:tab w:val="left" w:pos="720"/>
              <w:tab w:val="right" w:leader="dot" w:pos="9062"/>
            </w:tabs>
            <w:rPr>
              <w:ins w:id="48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49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"_Toc488143448"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Source Data and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Maxim Moinat" w:date="2017-07-18T12:1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4CF7B90C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51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52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"_Toc488143450"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Maxim Moinat" w:date="2017-07-18T12:1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5682D9EC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54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55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"_Toc488143451"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observation_period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Maxim Moinat" w:date="2017-07-18T12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74EF2765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57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58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"_Toc488143452"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visit_occurrence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Maxim Moinat" w:date="2017-07-18T12:1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5C746C7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0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61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"_Toc488143453"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drug_exposure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Maxim Moinat" w:date="2017-07-18T12:1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8F30827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3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64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"_Toc488143475"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condition_occurrence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_Toc488143475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Maxim Moinat" w:date="2017-07-18T12:1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3E8C7B10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6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67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"_Toc488143550"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procedure_occurrence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Maxim Moinat" w:date="2017-07-18T12:1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2E59E5D0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69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0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"_Toc488143551"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Maxim Moinat" w:date="2017-07-18T12:1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49D21D9A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72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3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"_Toc488143552"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Maxim Moinat" w:date="2017-07-18T12:14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CC669E6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75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6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"_Toc488143553"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Maxim Moinat" w:date="2017-07-18T12:14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02D964F1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78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79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"_Toc488143554"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Maxim Moinat" w:date="2017-07-18T12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6902107E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81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82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"_Toc488143556"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care_site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Maxim Moinat" w:date="2017-07-18T12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0F3FB2A8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84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85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"_Toc488143557"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Maxim Moinat" w:date="2017-07-18T12:1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9B58B55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87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88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"_Toc488143558"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drug_era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Maxim Moinat" w:date="2017-07-18T12:1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64AF0D79" w14:textId="77777777" w:rsidR="00A96A59" w:rsidRDefault="00A96A59">
          <w:pPr>
            <w:pStyle w:val="TOC2"/>
            <w:tabs>
              <w:tab w:val="left" w:pos="960"/>
              <w:tab w:val="right" w:leader="dot" w:pos="9062"/>
            </w:tabs>
            <w:rPr>
              <w:ins w:id="90" w:author="Maxim Moinat" w:date="2017-07-18T12:14:00Z"/>
              <w:rFonts w:asciiTheme="minorHAnsi" w:eastAsiaTheme="minorEastAsia" w:hAnsiTheme="minorHAnsi" w:cstheme="minorBidi"/>
              <w:noProof/>
            </w:rPr>
          </w:pPr>
          <w:ins w:id="91" w:author="Maxim Moinat" w:date="2017-07-18T12:14:00Z">
            <w:r w:rsidRPr="00654701">
              <w:rPr>
                <w:rStyle w:val="Hyperlink"/>
                <w:noProof/>
              </w:rPr>
              <w:fldChar w:fldCharType="begin"/>
            </w:r>
            <w:r w:rsidRPr="006547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"_Toc488143559"</w:instrText>
            </w:r>
            <w:r w:rsidRPr="00654701">
              <w:rPr>
                <w:rStyle w:val="Hyperlink"/>
                <w:noProof/>
              </w:rPr>
              <w:instrText xml:space="preserve"> </w:instrText>
            </w:r>
            <w:r w:rsidRPr="00654701">
              <w:rPr>
                <w:rStyle w:val="Hyperlink"/>
                <w:noProof/>
              </w:rPr>
              <w:fldChar w:fldCharType="separate"/>
            </w:r>
            <w:r w:rsidRPr="00654701">
              <w:rPr>
                <w:rStyle w:val="Hyperlink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4701">
              <w:rPr>
                <w:rStyle w:val="Hyperlink"/>
                <w:noProof/>
              </w:rPr>
              <w:t>Table: condition_era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_Toc488143559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Maxim Moinat" w:date="2017-07-18T12:1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54701">
              <w:rPr>
                <w:rStyle w:val="Hyperlink"/>
                <w:noProof/>
              </w:rPr>
              <w:fldChar w:fldCharType="end"/>
            </w:r>
          </w:ins>
        </w:p>
        <w:p w14:paraId="19EA2E42" w14:textId="2B58CB33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93" w:author="Maxim Moinat" w:date="2016-08-03T10:21:00Z"/>
              <w:rFonts w:eastAsiaTheme="minorEastAsia"/>
              <w:noProof/>
              <w:lang w:eastAsia="nl-NL"/>
            </w:rPr>
          </w:pPr>
          <w:del w:id="94" w:author="Maxim Moinat" w:date="2016-08-03T10:21:00Z">
            <w:r w:rsidRPr="00EE3B70" w:rsidDel="00EE3B70">
              <w:rPr>
                <w:rPrChange w:id="95" w:author="Maxim Moinat" w:date="2016-08-03T10:21:00Z">
                  <w:rPr>
                    <w:rStyle w:val="Hyperlink"/>
                    <w:noProof/>
                  </w:rPr>
                </w:rPrChange>
              </w:rPr>
              <w:delText>1.0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96" w:author="Maxim Moinat" w:date="2016-08-03T10:21:00Z">
                  <w:rPr>
                    <w:rStyle w:val="Hyperlink"/>
                    <w:noProof/>
                  </w:rPr>
                </w:rPrChange>
              </w:rPr>
              <w:delText>Abbreviations used:</w:delText>
            </w:r>
            <w:r w:rsidDel="00EE3B70">
              <w:rPr>
                <w:noProof/>
                <w:webHidden/>
              </w:rPr>
              <w:tab/>
              <w:delText>3</w:delText>
            </w:r>
          </w:del>
        </w:p>
        <w:p w14:paraId="47FD6A26" w14:textId="203F4E76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97" w:author="Maxim Moinat" w:date="2016-08-03T10:21:00Z"/>
              <w:rFonts w:eastAsiaTheme="minorEastAsia"/>
              <w:noProof/>
              <w:lang w:eastAsia="nl-NL"/>
            </w:rPr>
          </w:pPr>
          <w:del w:id="98" w:author="Maxim Moinat" w:date="2016-08-03T10:21:00Z">
            <w:r w:rsidRPr="00EE3B70" w:rsidDel="00EE3B70">
              <w:rPr>
                <w:rPrChange w:id="99" w:author="Maxim Moinat" w:date="2016-08-03T10:21:00Z">
                  <w:rPr>
                    <w:rStyle w:val="Hyperlink"/>
                    <w:noProof/>
                  </w:rPr>
                </w:rPrChange>
              </w:rPr>
              <w:delText>2.0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00" w:author="Maxim Moinat" w:date="2016-08-03T10:21:00Z">
                  <w:rPr>
                    <w:rStyle w:val="Hyperlink"/>
                    <w:noProof/>
                  </w:rPr>
                </w:rPrChange>
              </w:rPr>
              <w:delText>Introduction</w:delText>
            </w:r>
            <w:r w:rsidDel="00EE3B70">
              <w:rPr>
                <w:noProof/>
                <w:webHidden/>
              </w:rPr>
              <w:tab/>
              <w:delText>3</w:delText>
            </w:r>
          </w:del>
        </w:p>
        <w:p w14:paraId="5FDE1B47" w14:textId="46A37D51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101" w:author="Maxim Moinat" w:date="2016-08-03T10:21:00Z"/>
              <w:rFonts w:eastAsiaTheme="minorEastAsia"/>
              <w:noProof/>
              <w:lang w:eastAsia="nl-NL"/>
            </w:rPr>
          </w:pPr>
          <w:del w:id="102" w:author="Maxim Moinat" w:date="2016-08-03T10:21:00Z">
            <w:r w:rsidRPr="00EE3B70" w:rsidDel="00EE3B70">
              <w:rPr>
                <w:rPrChange w:id="103" w:author="Maxim Moinat" w:date="2016-08-03T10:21:00Z">
                  <w:rPr>
                    <w:rStyle w:val="Hyperlink"/>
                    <w:noProof/>
                  </w:rPr>
                </w:rPrChange>
              </w:rPr>
              <w:delText>3.0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04" w:author="Maxim Moinat" w:date="2016-08-03T10:21:00Z">
                  <w:rPr>
                    <w:rStyle w:val="Hyperlink"/>
                    <w:noProof/>
                  </w:rPr>
                </w:rPrChange>
              </w:rPr>
              <w:delText>Source Data Mapping Approach</w:delText>
            </w:r>
            <w:r w:rsidDel="00EE3B70">
              <w:rPr>
                <w:noProof/>
                <w:webHidden/>
              </w:rPr>
              <w:tab/>
              <w:delText>3</w:delText>
            </w:r>
          </w:del>
        </w:p>
        <w:p w14:paraId="66C96D13" w14:textId="51E6717F" w:rsidR="00A74099" w:rsidDel="00EE3B70" w:rsidRDefault="00A74099">
          <w:pPr>
            <w:pStyle w:val="TOC1"/>
            <w:tabs>
              <w:tab w:val="left" w:pos="660"/>
              <w:tab w:val="right" w:leader="dot" w:pos="9062"/>
            </w:tabs>
            <w:rPr>
              <w:del w:id="105" w:author="Maxim Moinat" w:date="2016-08-03T10:21:00Z"/>
              <w:rFonts w:eastAsiaTheme="minorEastAsia"/>
              <w:noProof/>
              <w:lang w:eastAsia="nl-NL"/>
            </w:rPr>
          </w:pPr>
          <w:del w:id="106" w:author="Maxim Moinat" w:date="2016-08-03T10:21:00Z">
            <w:r w:rsidRPr="00EE3B70" w:rsidDel="00EE3B70">
              <w:rPr>
                <w:rPrChange w:id="107" w:author="Maxim Moinat" w:date="2016-08-03T10:21:00Z">
                  <w:rPr>
                    <w:rStyle w:val="Hyperlink"/>
                    <w:noProof/>
                  </w:rPr>
                </w:rPrChange>
              </w:rPr>
              <w:delText>4.0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08" w:author="Maxim Moinat" w:date="2016-08-03T10:21:00Z">
                  <w:rPr>
                    <w:rStyle w:val="Hyperlink"/>
                    <w:noProof/>
                  </w:rPr>
                </w:rPrChange>
              </w:rPr>
              <w:delText>Source Data Mapping</w:delText>
            </w:r>
            <w:r w:rsidDel="00EE3B70">
              <w:rPr>
                <w:noProof/>
                <w:webHidden/>
              </w:rPr>
              <w:tab/>
              <w:delText>5</w:delText>
            </w:r>
          </w:del>
        </w:p>
        <w:p w14:paraId="586A5C86" w14:textId="243C64FF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09" w:author="Maxim Moinat" w:date="2016-08-03T10:21:00Z"/>
              <w:rFonts w:eastAsiaTheme="minorEastAsia"/>
              <w:noProof/>
              <w:lang w:eastAsia="nl-NL"/>
            </w:rPr>
          </w:pPr>
          <w:del w:id="110" w:author="Maxim Moinat" w:date="2016-08-03T10:21:00Z">
            <w:r w:rsidRPr="00EE3B70" w:rsidDel="00EE3B70">
              <w:rPr>
                <w:rPrChange w:id="111" w:author="Maxim Moinat" w:date="2016-08-03T10:21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12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PERSON</w:delText>
            </w:r>
            <w:r w:rsidDel="00EE3B70">
              <w:rPr>
                <w:noProof/>
                <w:webHidden/>
              </w:rPr>
              <w:tab/>
              <w:delText>5</w:delText>
            </w:r>
          </w:del>
        </w:p>
        <w:p w14:paraId="036C6CBB" w14:textId="6637F12C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13" w:author="Maxim Moinat" w:date="2016-08-03T10:21:00Z"/>
              <w:rFonts w:eastAsiaTheme="minorEastAsia"/>
              <w:noProof/>
              <w:lang w:eastAsia="nl-NL"/>
            </w:rPr>
          </w:pPr>
          <w:del w:id="114" w:author="Maxim Moinat" w:date="2016-08-03T10:21:00Z">
            <w:r w:rsidRPr="00EE3B70" w:rsidDel="00EE3B70">
              <w:rPr>
                <w:rPrChange w:id="115" w:author="Maxim Moinat" w:date="2016-08-03T10:21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16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observation_period</w:delText>
            </w:r>
            <w:r w:rsidDel="00EE3B70">
              <w:rPr>
                <w:noProof/>
                <w:webHidden/>
              </w:rPr>
              <w:tab/>
              <w:delText>6</w:delText>
            </w:r>
          </w:del>
        </w:p>
        <w:p w14:paraId="7193F28F" w14:textId="65047749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17" w:author="Maxim Moinat" w:date="2016-08-03T10:21:00Z"/>
              <w:rFonts w:eastAsiaTheme="minorEastAsia"/>
              <w:noProof/>
              <w:lang w:eastAsia="nl-NL"/>
            </w:rPr>
          </w:pPr>
          <w:del w:id="118" w:author="Maxim Moinat" w:date="2016-08-03T10:21:00Z">
            <w:r w:rsidRPr="00EE3B70" w:rsidDel="00EE3B70">
              <w:rPr>
                <w:rPrChange w:id="119" w:author="Maxim Moinat" w:date="2016-08-03T10:21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20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visit_occurrence</w:delText>
            </w:r>
            <w:r w:rsidDel="00EE3B70">
              <w:rPr>
                <w:noProof/>
                <w:webHidden/>
              </w:rPr>
              <w:tab/>
              <w:delText>7</w:delText>
            </w:r>
          </w:del>
        </w:p>
        <w:p w14:paraId="53CD53BB" w14:textId="6CA7E8D6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21" w:author="Maxim Moinat" w:date="2016-08-03T10:21:00Z"/>
              <w:rFonts w:eastAsiaTheme="minorEastAsia"/>
              <w:noProof/>
              <w:lang w:eastAsia="nl-NL"/>
            </w:rPr>
          </w:pPr>
          <w:del w:id="122" w:author="Maxim Moinat" w:date="2016-08-03T10:21:00Z">
            <w:r w:rsidRPr="00EE3B70" w:rsidDel="00EE3B70">
              <w:rPr>
                <w:rPrChange w:id="123" w:author="Maxim Moinat" w:date="2016-08-03T10:21:00Z">
                  <w:rPr>
                    <w:rStyle w:val="Hyperlink"/>
                    <w:noProof/>
                  </w:rPr>
                </w:rPrChange>
              </w:rPr>
              <w:delText>4.4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24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drug_exposure</w:delText>
            </w:r>
            <w:r w:rsidDel="00EE3B70">
              <w:rPr>
                <w:noProof/>
                <w:webHidden/>
              </w:rPr>
              <w:tab/>
              <w:delText>8</w:delText>
            </w:r>
          </w:del>
        </w:p>
        <w:p w14:paraId="07120979" w14:textId="3C146580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25" w:author="Maxim Moinat" w:date="2016-08-03T10:21:00Z"/>
              <w:rFonts w:eastAsiaTheme="minorEastAsia"/>
              <w:noProof/>
              <w:lang w:eastAsia="nl-NL"/>
            </w:rPr>
          </w:pPr>
          <w:del w:id="126" w:author="Maxim Moinat" w:date="2016-08-03T10:21:00Z">
            <w:r w:rsidRPr="00EE3B70" w:rsidDel="00EE3B70">
              <w:rPr>
                <w:rPrChange w:id="127" w:author="Maxim Moinat" w:date="2016-08-03T10:21:00Z">
                  <w:rPr>
                    <w:rStyle w:val="Hyperlink"/>
                    <w:noProof/>
                  </w:rPr>
                </w:rPrChange>
              </w:rPr>
              <w:delText>4.5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28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condition_occurrence</w:delText>
            </w:r>
            <w:r w:rsidDel="00EE3B70">
              <w:rPr>
                <w:noProof/>
                <w:webHidden/>
              </w:rPr>
              <w:tab/>
              <w:delText>9</w:delText>
            </w:r>
          </w:del>
        </w:p>
        <w:p w14:paraId="5A0226F2" w14:textId="2AAAC139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29" w:author="Maxim Moinat" w:date="2016-08-03T10:21:00Z"/>
              <w:rFonts w:eastAsiaTheme="minorEastAsia"/>
              <w:noProof/>
              <w:lang w:eastAsia="nl-NL"/>
            </w:rPr>
          </w:pPr>
          <w:del w:id="130" w:author="Maxim Moinat" w:date="2016-08-03T10:21:00Z">
            <w:r w:rsidRPr="00EE3B70" w:rsidDel="00EE3B70">
              <w:rPr>
                <w:rPrChange w:id="131" w:author="Maxim Moinat" w:date="2016-08-03T10:21:00Z">
                  <w:rPr>
                    <w:rStyle w:val="Hyperlink"/>
                    <w:noProof/>
                  </w:rPr>
                </w:rPrChange>
              </w:rPr>
              <w:delText>4.6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32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device_exposure</w:delText>
            </w:r>
            <w:r w:rsidDel="00EE3B70">
              <w:rPr>
                <w:noProof/>
                <w:webHidden/>
              </w:rPr>
              <w:tab/>
              <w:delText>9</w:delText>
            </w:r>
          </w:del>
        </w:p>
        <w:p w14:paraId="1F9CF067" w14:textId="1E6F4D86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33" w:author="Maxim Moinat" w:date="2016-08-03T10:21:00Z"/>
              <w:rFonts w:eastAsiaTheme="minorEastAsia"/>
              <w:noProof/>
              <w:lang w:eastAsia="nl-NL"/>
            </w:rPr>
          </w:pPr>
          <w:del w:id="134" w:author="Maxim Moinat" w:date="2016-08-03T10:21:00Z">
            <w:r w:rsidRPr="00EE3B70" w:rsidDel="00EE3B70">
              <w:rPr>
                <w:rPrChange w:id="135" w:author="Maxim Moinat" w:date="2016-08-03T10:21:00Z">
                  <w:rPr>
                    <w:rStyle w:val="Hyperlink"/>
                    <w:noProof/>
                  </w:rPr>
                </w:rPrChange>
              </w:rPr>
              <w:delText>4.7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36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procedure_occurrence</w:delText>
            </w:r>
            <w:r w:rsidDel="00EE3B70">
              <w:rPr>
                <w:noProof/>
                <w:webHidden/>
              </w:rPr>
              <w:tab/>
              <w:delText>10</w:delText>
            </w:r>
          </w:del>
        </w:p>
        <w:p w14:paraId="62BF54C4" w14:textId="12987E8D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37" w:author="Maxim Moinat" w:date="2016-08-03T10:21:00Z"/>
              <w:rFonts w:eastAsiaTheme="minorEastAsia"/>
              <w:noProof/>
              <w:lang w:eastAsia="nl-NL"/>
            </w:rPr>
          </w:pPr>
          <w:del w:id="138" w:author="Maxim Moinat" w:date="2016-08-03T10:21:00Z">
            <w:r w:rsidRPr="00EE3B70" w:rsidDel="00EE3B70">
              <w:rPr>
                <w:rPrChange w:id="139" w:author="Maxim Moinat" w:date="2016-08-03T10:21:00Z">
                  <w:rPr>
                    <w:rStyle w:val="Hyperlink"/>
                    <w:noProof/>
                  </w:rPr>
                </w:rPrChange>
              </w:rPr>
              <w:delText>4.8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40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death</w:delText>
            </w:r>
            <w:r w:rsidDel="00EE3B70">
              <w:rPr>
                <w:noProof/>
                <w:webHidden/>
              </w:rPr>
              <w:tab/>
              <w:delText>11</w:delText>
            </w:r>
          </w:del>
        </w:p>
        <w:p w14:paraId="6123C9A1" w14:textId="1382330C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41" w:author="Maxim Moinat" w:date="2016-08-03T10:21:00Z"/>
              <w:rFonts w:eastAsiaTheme="minorEastAsia"/>
              <w:noProof/>
              <w:lang w:eastAsia="nl-NL"/>
            </w:rPr>
          </w:pPr>
          <w:del w:id="142" w:author="Maxim Moinat" w:date="2016-08-03T10:21:00Z">
            <w:r w:rsidRPr="00EE3B70" w:rsidDel="00EE3B70">
              <w:rPr>
                <w:rPrChange w:id="143" w:author="Maxim Moinat" w:date="2016-08-03T10:21:00Z">
                  <w:rPr>
                    <w:rStyle w:val="Hyperlink"/>
                    <w:noProof/>
                  </w:rPr>
                </w:rPrChange>
              </w:rPr>
              <w:delText>4.9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44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measurement</w:delText>
            </w:r>
            <w:r w:rsidDel="00EE3B70">
              <w:rPr>
                <w:noProof/>
                <w:webHidden/>
              </w:rPr>
              <w:tab/>
              <w:delText>11</w:delText>
            </w:r>
          </w:del>
        </w:p>
        <w:p w14:paraId="34FB0AF1" w14:textId="05D0D207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45" w:author="Maxim Moinat" w:date="2016-08-03T10:21:00Z"/>
              <w:rFonts w:eastAsiaTheme="minorEastAsia"/>
              <w:noProof/>
              <w:lang w:eastAsia="nl-NL"/>
            </w:rPr>
          </w:pPr>
          <w:del w:id="146" w:author="Maxim Moinat" w:date="2016-08-03T10:21:00Z">
            <w:r w:rsidRPr="00EE3B70" w:rsidDel="00EE3B70">
              <w:rPr>
                <w:rPrChange w:id="147" w:author="Maxim Moinat" w:date="2016-08-03T10:21:00Z">
                  <w:rPr>
                    <w:rStyle w:val="Hyperlink"/>
                    <w:noProof/>
                  </w:rPr>
                </w:rPrChange>
              </w:rPr>
              <w:delText>4.10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48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observation</w:delText>
            </w:r>
            <w:r w:rsidDel="00EE3B70">
              <w:rPr>
                <w:noProof/>
                <w:webHidden/>
              </w:rPr>
              <w:tab/>
              <w:delText>13</w:delText>
            </w:r>
          </w:del>
        </w:p>
        <w:p w14:paraId="1DDF9725" w14:textId="503C4E6E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49" w:author="Maxim Moinat" w:date="2016-08-03T10:21:00Z"/>
              <w:rFonts w:eastAsiaTheme="minorEastAsia"/>
              <w:noProof/>
              <w:lang w:eastAsia="nl-NL"/>
            </w:rPr>
          </w:pPr>
          <w:del w:id="150" w:author="Maxim Moinat" w:date="2016-08-03T10:21:00Z">
            <w:r w:rsidRPr="00EE3B70" w:rsidDel="00EE3B70">
              <w:rPr>
                <w:rPrChange w:id="151" w:author="Maxim Moinat" w:date="2016-08-03T10:21:00Z">
                  <w:rPr>
                    <w:rStyle w:val="Hyperlink"/>
                    <w:noProof/>
                  </w:rPr>
                </w:rPrChange>
              </w:rPr>
              <w:delText>4.11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52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Provider</w:delText>
            </w:r>
            <w:r w:rsidDel="00EE3B70">
              <w:rPr>
                <w:noProof/>
                <w:webHidden/>
              </w:rPr>
              <w:tab/>
              <w:delText>15</w:delText>
            </w:r>
          </w:del>
        </w:p>
        <w:p w14:paraId="25B626E2" w14:textId="360161CF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53" w:author="Maxim Moinat" w:date="2016-08-03T10:21:00Z"/>
              <w:rFonts w:eastAsiaTheme="minorEastAsia"/>
              <w:noProof/>
              <w:lang w:eastAsia="nl-NL"/>
            </w:rPr>
          </w:pPr>
          <w:del w:id="154" w:author="Maxim Moinat" w:date="2016-08-03T10:21:00Z">
            <w:r w:rsidRPr="00EE3B70" w:rsidDel="00EE3B70">
              <w:rPr>
                <w:rPrChange w:id="155" w:author="Maxim Moinat" w:date="2016-08-03T10:21:00Z">
                  <w:rPr>
                    <w:rStyle w:val="Hyperlink"/>
                    <w:noProof/>
                  </w:rPr>
                </w:rPrChange>
              </w:rPr>
              <w:delText>4.12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56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Care_site</w:delText>
            </w:r>
            <w:r w:rsidDel="00EE3B70">
              <w:rPr>
                <w:noProof/>
                <w:webHidden/>
              </w:rPr>
              <w:tab/>
              <w:delText>16</w:delText>
            </w:r>
          </w:del>
        </w:p>
        <w:p w14:paraId="57FE67AB" w14:textId="060D2853" w:rsidR="00A74099" w:rsidDel="00EE3B70" w:rsidRDefault="00A74099">
          <w:pPr>
            <w:pStyle w:val="TOC2"/>
            <w:tabs>
              <w:tab w:val="left" w:pos="880"/>
              <w:tab w:val="right" w:leader="dot" w:pos="9062"/>
            </w:tabs>
            <w:rPr>
              <w:del w:id="157" w:author="Maxim Moinat" w:date="2016-08-03T10:21:00Z"/>
              <w:rFonts w:eastAsiaTheme="minorEastAsia"/>
              <w:noProof/>
              <w:lang w:eastAsia="nl-NL"/>
            </w:rPr>
          </w:pPr>
          <w:del w:id="158" w:author="Maxim Moinat" w:date="2016-08-03T10:21:00Z">
            <w:r w:rsidRPr="00EE3B70" w:rsidDel="00EE3B70">
              <w:rPr>
                <w:rPrChange w:id="159" w:author="Maxim Moinat" w:date="2016-08-03T10:21:00Z">
                  <w:rPr>
                    <w:rStyle w:val="Hyperlink"/>
                    <w:noProof/>
                  </w:rPr>
                </w:rPrChange>
              </w:rPr>
              <w:delText>4.13</w:delText>
            </w:r>
            <w:r w:rsidDel="00EE3B70">
              <w:rPr>
                <w:rFonts w:eastAsiaTheme="minorEastAsia"/>
                <w:noProof/>
                <w:lang w:eastAsia="nl-NL"/>
              </w:rPr>
              <w:tab/>
            </w:r>
            <w:r w:rsidRPr="00EE3B70" w:rsidDel="00EE3B70">
              <w:rPr>
                <w:rPrChange w:id="160" w:author="Maxim Moinat" w:date="2016-08-03T10:21:00Z">
                  <w:rPr>
                    <w:rStyle w:val="Hyperlink"/>
                    <w:noProof/>
                  </w:rPr>
                </w:rPrChange>
              </w:rPr>
              <w:delText>Table Name: Location</w:delText>
            </w:r>
            <w:r w:rsidDel="00EE3B70">
              <w:rPr>
                <w:noProof/>
                <w:webHidden/>
              </w:rPr>
              <w:tab/>
              <w:delText>16</w:delText>
            </w:r>
          </w:del>
        </w:p>
        <w:p w14:paraId="3CA06EEC" w14:textId="1F7656BC" w:rsidR="00E8115E" w:rsidRDefault="00E8115E">
          <w:r>
            <w:rPr>
              <w:b/>
              <w:bCs/>
            </w:rPr>
            <w:fldChar w:fldCharType="end"/>
          </w:r>
        </w:p>
      </w:sdtContent>
    </w:sdt>
    <w:p w14:paraId="71CC2C72" w14:textId="77777777" w:rsidR="00E8115E" w:rsidRDefault="00E8115E" w:rsidP="00834885">
      <w:pPr>
        <w:rPr>
          <w:rFonts w:cs="Arial"/>
        </w:rPr>
      </w:pPr>
    </w:p>
    <w:p w14:paraId="40D21404" w14:textId="77777777" w:rsidR="00942EBE" w:rsidRDefault="00942EBE">
      <w:pPr>
        <w:rPr>
          <w:rFonts w:ascii="Arial" w:eastAsia="Times New Roman" w:hAnsi="Arial"/>
          <w:b/>
          <w:iCs/>
          <w:sz w:val="36"/>
        </w:rPr>
      </w:pPr>
      <w:r>
        <w:br w:type="page"/>
      </w:r>
    </w:p>
    <w:p w14:paraId="5656A801" w14:textId="77777777" w:rsidR="00834885" w:rsidRPr="00834885" w:rsidRDefault="00834885" w:rsidP="000D043F">
      <w:pPr>
        <w:pStyle w:val="Heading1"/>
      </w:pPr>
      <w:bookmarkStart w:id="161" w:name="_Toc488143442"/>
      <w:r w:rsidRPr="00834885">
        <w:lastRenderedPageBreak/>
        <w:t>Abbreviations used:</w:t>
      </w:r>
      <w:bookmarkEnd w:id="161"/>
    </w:p>
    <w:p w14:paraId="5578244D" w14:textId="77777777" w:rsidR="00834885" w:rsidRPr="00834885" w:rsidRDefault="00834885" w:rsidP="00834885">
      <w:pPr>
        <w:rPr>
          <w:rFonts w:cs="Arial"/>
        </w:rPr>
      </w:pPr>
    </w:p>
    <w:p w14:paraId="1B263E80" w14:textId="77777777" w:rsidR="00500929" w:rsidRPr="000D043F" w:rsidRDefault="00500929" w:rsidP="00500929">
      <w:pPr>
        <w:tabs>
          <w:tab w:val="left" w:pos="3402"/>
        </w:tabs>
        <w:rPr>
          <w:rFonts w:cs="Arial"/>
        </w:rPr>
      </w:pPr>
      <w:moveToRangeStart w:id="162" w:author="Maxim Moinat" w:date="2017-07-18T10:27:00Z" w:name="move488136987"/>
      <w:moveTo w:id="163" w:author="Maxim Moinat" w:date="2017-07-18T10:27:00Z">
        <w:r w:rsidRPr="000D043F">
          <w:rPr>
            <w:rFonts w:cs="Arial"/>
          </w:rPr>
          <w:t>OMOP</w:t>
        </w:r>
        <w:r>
          <w:rPr>
            <w:rFonts w:cs="Arial"/>
          </w:rPr>
          <w:tab/>
        </w:r>
        <w:r w:rsidRPr="000D043F">
          <w:rPr>
            <w:rFonts w:cs="Arial"/>
          </w:rPr>
          <w:t>Observational Medical Outcomes Partnership</w:t>
        </w:r>
      </w:moveTo>
    </w:p>
    <w:moveToRangeEnd w:id="162"/>
    <w:p w14:paraId="7D157410" w14:textId="77777777" w:rsidR="00834885" w:rsidRPr="000D043F" w:rsidRDefault="00834885" w:rsidP="00834885">
      <w:pPr>
        <w:tabs>
          <w:tab w:val="left" w:pos="3402"/>
        </w:tabs>
        <w:rPr>
          <w:rFonts w:cs="Arial"/>
        </w:rPr>
      </w:pPr>
      <w:r w:rsidRPr="000D043F">
        <w:rPr>
          <w:rFonts w:cs="Arial"/>
        </w:rPr>
        <w:t>CDM</w:t>
      </w:r>
      <w:r w:rsidRPr="000D043F">
        <w:rPr>
          <w:rFonts w:cs="Arial"/>
        </w:rPr>
        <w:tab/>
        <w:t>Common Data Model</w:t>
      </w:r>
    </w:p>
    <w:p w14:paraId="3B127EB4" w14:textId="77777777" w:rsidR="00834885" w:rsidRDefault="00834885" w:rsidP="00834885">
      <w:pPr>
        <w:tabs>
          <w:tab w:val="left" w:pos="3402"/>
        </w:tabs>
        <w:rPr>
          <w:ins w:id="164" w:author="Maxim Moinat" w:date="2017-07-18T10:28:00Z"/>
          <w:rFonts w:cs="Arial"/>
        </w:rPr>
      </w:pPr>
      <w:r w:rsidRPr="000D043F">
        <w:rPr>
          <w:rFonts w:cs="Arial"/>
        </w:rPr>
        <w:t>ETL</w:t>
      </w:r>
      <w:r w:rsidRPr="000D043F">
        <w:rPr>
          <w:rFonts w:cs="Arial"/>
        </w:rPr>
        <w:tab/>
        <w:t>Export Transform Load</w:t>
      </w:r>
    </w:p>
    <w:p w14:paraId="6E9AC7D7" w14:textId="77777777" w:rsidR="00500929" w:rsidRPr="000D043F" w:rsidRDefault="00500929" w:rsidP="00834885">
      <w:pPr>
        <w:tabs>
          <w:tab w:val="left" w:pos="3402"/>
        </w:tabs>
        <w:rPr>
          <w:rFonts w:cs="Arial"/>
        </w:rPr>
      </w:pPr>
    </w:p>
    <w:p w14:paraId="4F9380A7" w14:textId="0D30CB65" w:rsidR="00834885" w:rsidRPr="000D043F" w:rsidDel="00500929" w:rsidRDefault="00834885" w:rsidP="00834885">
      <w:pPr>
        <w:tabs>
          <w:tab w:val="left" w:pos="3402"/>
        </w:tabs>
        <w:rPr>
          <w:del w:id="165" w:author="Maxim Moinat" w:date="2017-07-18T10:28:00Z"/>
          <w:rFonts w:cs="Arial"/>
        </w:rPr>
      </w:pPr>
      <w:del w:id="166" w:author="Maxim Moinat" w:date="2017-07-18T10:28:00Z">
        <w:r w:rsidRPr="000D043F" w:rsidDel="00500929">
          <w:rPr>
            <w:rFonts w:cs="Arial"/>
          </w:rPr>
          <w:delText>OHDSI</w:delText>
        </w:r>
        <w:r w:rsidRPr="000D043F" w:rsidDel="00500929">
          <w:rPr>
            <w:rFonts w:cs="Arial"/>
          </w:rPr>
          <w:tab/>
        </w:r>
        <w:r w:rsidR="000D043F" w:rsidRPr="000D043F" w:rsidDel="00500929">
          <w:rPr>
            <w:rFonts w:cs="Arial"/>
          </w:rPr>
          <w:delText>Observational Health Data Sciences and Informatics</w:delText>
        </w:r>
        <w:bookmarkStart w:id="167" w:name="_Toc488141930"/>
        <w:bookmarkStart w:id="168" w:name="_Toc488142466"/>
        <w:bookmarkEnd w:id="167"/>
        <w:bookmarkEnd w:id="168"/>
      </w:del>
    </w:p>
    <w:p w14:paraId="68BB6886" w14:textId="4AE8F55C" w:rsidR="00834885" w:rsidRPr="000D043F" w:rsidDel="00500929" w:rsidRDefault="00834885" w:rsidP="00834885">
      <w:pPr>
        <w:tabs>
          <w:tab w:val="left" w:pos="3402"/>
        </w:tabs>
        <w:rPr>
          <w:rFonts w:cs="Arial"/>
        </w:rPr>
      </w:pPr>
      <w:moveFromRangeStart w:id="169" w:author="Maxim Moinat" w:date="2017-07-18T10:27:00Z" w:name="move488136987"/>
      <w:moveFrom w:id="170" w:author="Maxim Moinat" w:date="2017-07-18T10:27:00Z">
        <w:r w:rsidRPr="000D043F" w:rsidDel="00500929">
          <w:rPr>
            <w:rFonts w:cs="Arial"/>
          </w:rPr>
          <w:t>OMOP</w:t>
        </w:r>
        <w:r w:rsidR="000D043F" w:rsidDel="00500929">
          <w:rPr>
            <w:rFonts w:cs="Arial"/>
          </w:rPr>
          <w:tab/>
        </w:r>
        <w:r w:rsidR="000D043F" w:rsidRPr="000D043F" w:rsidDel="00500929">
          <w:rPr>
            <w:rFonts w:cs="Arial"/>
          </w:rPr>
          <w:t>Observational Medical Outcomes Partnership</w:t>
        </w:r>
      </w:moveFrom>
      <w:bookmarkStart w:id="171" w:name="_Toc488141931"/>
      <w:bookmarkStart w:id="172" w:name="_Toc488142467"/>
      <w:bookmarkEnd w:id="171"/>
      <w:bookmarkEnd w:id="172"/>
    </w:p>
    <w:p w14:paraId="23144318" w14:textId="23F7A5A7" w:rsidR="00FA13D4" w:rsidDel="00500929" w:rsidRDefault="00FA13D4" w:rsidP="00834885">
      <w:pPr>
        <w:rPr>
          <w:del w:id="173" w:author="Maxim Moinat" w:date="2017-07-18T10:28:00Z"/>
        </w:rPr>
      </w:pPr>
      <w:bookmarkStart w:id="174" w:name="_Toc488141932"/>
      <w:bookmarkStart w:id="175" w:name="_Toc488142468"/>
      <w:bookmarkStart w:id="176" w:name="_Toc488143325"/>
      <w:bookmarkStart w:id="177" w:name="_Toc488143443"/>
      <w:bookmarkEnd w:id="174"/>
      <w:bookmarkEnd w:id="175"/>
      <w:bookmarkEnd w:id="176"/>
      <w:bookmarkEnd w:id="177"/>
      <w:moveFromRangeEnd w:id="169"/>
    </w:p>
    <w:p w14:paraId="494733D6" w14:textId="77777777" w:rsidR="00834885" w:rsidRPr="007D6574" w:rsidRDefault="00834885" w:rsidP="00834885">
      <w:pPr>
        <w:pStyle w:val="Heading1"/>
      </w:pPr>
      <w:bookmarkStart w:id="178" w:name="_Toc233537011"/>
      <w:bookmarkStart w:id="179" w:name="_Toc236724479"/>
      <w:bookmarkStart w:id="180" w:name="_Toc241467597"/>
      <w:bookmarkStart w:id="181" w:name="_Toc447782387"/>
      <w:bookmarkStart w:id="182" w:name="_Toc488143444"/>
      <w:r w:rsidRPr="007D6574">
        <w:t>Introduction</w:t>
      </w:r>
      <w:bookmarkEnd w:id="178"/>
      <w:bookmarkEnd w:id="179"/>
      <w:bookmarkEnd w:id="180"/>
      <w:bookmarkEnd w:id="181"/>
      <w:bookmarkEnd w:id="182"/>
    </w:p>
    <w:p w14:paraId="4B9C6B50" w14:textId="77777777" w:rsidR="00834885" w:rsidRPr="008E6423" w:rsidRDefault="00834885" w:rsidP="00834885">
      <w:pPr>
        <w:contextualSpacing/>
        <w:rPr>
          <w:rFonts w:cs="Arial"/>
        </w:rPr>
      </w:pPr>
    </w:p>
    <w:p w14:paraId="4ACDBC58" w14:textId="77777777" w:rsidR="00834885" w:rsidRPr="00834885" w:rsidRDefault="00834885" w:rsidP="00834885">
      <w:pPr>
        <w:contextualSpacing/>
        <w:rPr>
          <w:rFonts w:cs="Arial"/>
        </w:rPr>
      </w:pPr>
      <w:r w:rsidRPr="00834885">
        <w:rPr>
          <w:rFonts w:cs="Arial"/>
        </w:rPr>
        <w:t xml:space="preserve">This document reflects the requirements, assumptions, business rules and transformations for the implementation of the Common Data Model Version 5.0 (CDM) as implemented by </w:t>
      </w:r>
      <w:r w:rsidR="0001153A">
        <w:rPr>
          <w:rFonts w:cs="Arial"/>
        </w:rPr>
        <w:t>The Hyve</w:t>
      </w:r>
      <w:r w:rsidRPr="00834885">
        <w:rPr>
          <w:rFonts w:cs="Arial"/>
        </w:rPr>
        <w:t xml:space="preserve">.  </w:t>
      </w:r>
    </w:p>
    <w:p w14:paraId="51BF6578" w14:textId="77777777" w:rsidR="00834885" w:rsidRPr="00834885" w:rsidRDefault="00834885" w:rsidP="00834885">
      <w:pPr>
        <w:contextualSpacing/>
        <w:rPr>
          <w:rFonts w:cs="Arial"/>
        </w:rPr>
      </w:pPr>
    </w:p>
    <w:p w14:paraId="36A47CD8" w14:textId="0F9558DB" w:rsidR="00834885" w:rsidRPr="00225E58" w:rsidDel="00500929" w:rsidRDefault="00834885" w:rsidP="00834885">
      <w:pPr>
        <w:contextualSpacing/>
        <w:rPr>
          <w:del w:id="183" w:author="Maxim Moinat" w:date="2017-07-18T10:28:00Z"/>
          <w:rFonts w:cs="Arial"/>
        </w:rPr>
      </w:pPr>
      <w:r w:rsidRPr="00225E58">
        <w:rPr>
          <w:rFonts w:cs="Arial"/>
        </w:rPr>
        <w:t xml:space="preserve">The purpose of this document is to describe the ETL mapping of the data from </w:t>
      </w:r>
      <w:ins w:id="184" w:author="Maxim Moinat" w:date="2017-05-09T14:14:00Z">
        <w:r w:rsidR="00F05485">
          <w:rPr>
            <w:rFonts w:cs="Arial"/>
          </w:rPr>
          <w:t>Swedish registries to</w:t>
        </w:r>
      </w:ins>
      <w:del w:id="185" w:author="Maxim Moinat" w:date="2017-05-09T14:14:00Z">
        <w:r w:rsidR="000D16A0" w:rsidDel="00F05485">
          <w:rPr>
            <w:rFonts w:cs="Arial"/>
          </w:rPr>
          <w:delText xml:space="preserve">Bayer – Friberg Research AB project </w:delText>
        </w:r>
        <w:r w:rsidRPr="00050CB9" w:rsidDel="00F05485">
          <w:rPr>
            <w:rFonts w:cs="Arial"/>
            <w:outline/>
            <w:color w:val="000000"/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  <w14:textFill>
              <w14:noFill/>
            </w14:textFill>
          </w:rPr>
          <w:delText xml:space="preserve"> </w:delText>
        </w:r>
        <w:r w:rsidRPr="00225E58" w:rsidDel="00F05485">
          <w:rPr>
            <w:rFonts w:cs="Arial"/>
          </w:rPr>
          <w:delText>int</w:delText>
        </w:r>
      </w:del>
      <w:del w:id="186" w:author="Maxim Moinat" w:date="2017-05-09T14:15:00Z">
        <w:r w:rsidRPr="00225E58" w:rsidDel="00F05485">
          <w:rPr>
            <w:rFonts w:cs="Arial"/>
          </w:rPr>
          <w:delText>o</w:delText>
        </w:r>
      </w:del>
      <w:r w:rsidRPr="00225E58">
        <w:rPr>
          <w:rFonts w:cs="Arial"/>
        </w:rPr>
        <w:t xml:space="preserve"> the OMOP Common Data Model. </w:t>
      </w:r>
    </w:p>
    <w:p w14:paraId="5F56328C" w14:textId="6F7E8B1E" w:rsidR="00834885" w:rsidRPr="00225E58" w:rsidDel="00500929" w:rsidRDefault="00834885" w:rsidP="00834885">
      <w:pPr>
        <w:contextualSpacing/>
        <w:rPr>
          <w:del w:id="187" w:author="Maxim Moinat" w:date="2017-07-18T10:28:00Z"/>
          <w:rFonts w:cs="Arial"/>
        </w:rPr>
      </w:pPr>
    </w:p>
    <w:p w14:paraId="08DE1B06" w14:textId="3BD05AA3" w:rsidR="00834885" w:rsidRPr="00225E58" w:rsidRDefault="00834885" w:rsidP="00834885">
      <w:pPr>
        <w:contextualSpacing/>
        <w:rPr>
          <w:rFonts w:cs="Arial"/>
        </w:rPr>
      </w:pPr>
      <w:r w:rsidRPr="00225E58">
        <w:rPr>
          <w:rFonts w:cs="Arial"/>
        </w:rPr>
        <w:t xml:space="preserve">It is based on the OMOP ETL Specifications. General information that is covered by the OMOP ETL Specification will not be covered in this document, but a detailed discussion of </w:t>
      </w:r>
      <w:del w:id="188" w:author="Maxim Moinat" w:date="2017-07-18T10:28:00Z">
        <w:r w:rsidRPr="00225E58" w:rsidDel="00500929">
          <w:rPr>
            <w:rFonts w:cs="Arial"/>
          </w:rPr>
          <w:delText xml:space="preserve">the </w:delText>
        </w:r>
        <w:r w:rsidR="000D16A0" w:rsidDel="00500929">
          <w:rPr>
            <w:rFonts w:cs="Arial"/>
          </w:rPr>
          <w:delText>Bayer – Friberg Research AB</w:delText>
        </w:r>
      </w:del>
      <w:ins w:id="189" w:author="Maxim Moinat" w:date="2017-07-18T10:28:00Z">
        <w:r w:rsidR="00500929">
          <w:rPr>
            <w:rFonts w:cs="Arial"/>
          </w:rPr>
          <w:t>this</w:t>
        </w:r>
      </w:ins>
      <w:r w:rsidR="000D16A0">
        <w:rPr>
          <w:rFonts w:cs="Arial"/>
        </w:rPr>
        <w:t xml:space="preserve"> project </w:t>
      </w:r>
      <w:r w:rsidRPr="00225E58">
        <w:rPr>
          <w:rFonts w:cs="Arial"/>
        </w:rPr>
        <w:t>specific aspects of mapping and converting data to the standard CDM is provided.</w:t>
      </w:r>
    </w:p>
    <w:p w14:paraId="4BBF79D0" w14:textId="77777777" w:rsidR="00834885" w:rsidRPr="00225E58" w:rsidRDefault="00834885" w:rsidP="00834885">
      <w:pPr>
        <w:contextualSpacing/>
        <w:rPr>
          <w:rFonts w:cs="Arial"/>
        </w:rPr>
      </w:pPr>
    </w:p>
    <w:p w14:paraId="0BB10917" w14:textId="39CA8D6F" w:rsidR="00834885" w:rsidRPr="00225E58" w:rsidDel="00500929" w:rsidRDefault="00834885" w:rsidP="00834885">
      <w:pPr>
        <w:contextualSpacing/>
        <w:rPr>
          <w:del w:id="190" w:author="Maxim Moinat" w:date="2017-07-18T10:29:00Z"/>
          <w:rFonts w:cs="Arial"/>
        </w:rPr>
      </w:pPr>
      <w:r w:rsidRPr="00225E58">
        <w:rPr>
          <w:rFonts w:cs="Arial"/>
        </w:rPr>
        <w:t xml:space="preserve">The document is composed of </w:t>
      </w:r>
      <w:del w:id="191" w:author="Maxim Moinat" w:date="2017-07-18T10:29:00Z">
        <w:r w:rsidRPr="00225E58" w:rsidDel="00500929">
          <w:rPr>
            <w:rFonts w:cs="Arial"/>
          </w:rPr>
          <w:delText xml:space="preserve">two </w:delText>
        </w:r>
      </w:del>
      <w:ins w:id="192" w:author="Maxim Moinat" w:date="2017-07-18T10:29:00Z">
        <w:r w:rsidR="00500929">
          <w:rPr>
            <w:rFonts w:cs="Arial"/>
          </w:rPr>
          <w:t>a</w:t>
        </w:r>
        <w:r w:rsidR="00500929" w:rsidRPr="00225E58">
          <w:rPr>
            <w:rFonts w:cs="Arial"/>
          </w:rPr>
          <w:t xml:space="preserve"> </w:t>
        </w:r>
      </w:ins>
      <w:del w:id="193" w:author="Maxim Moinat" w:date="2017-07-18T10:29:00Z">
        <w:r w:rsidRPr="00225E58" w:rsidDel="00500929">
          <w:rPr>
            <w:rFonts w:cs="Arial"/>
          </w:rPr>
          <w:delText xml:space="preserve">main </w:delText>
        </w:r>
      </w:del>
      <w:r w:rsidRPr="00225E58">
        <w:rPr>
          <w:rFonts w:cs="Arial"/>
        </w:rPr>
        <w:t>section</w:t>
      </w:r>
      <w:ins w:id="194" w:author="Maxim Moinat" w:date="2017-07-18T10:29:00Z">
        <w:r w:rsidR="00500929">
          <w:rPr>
            <w:rFonts w:cs="Arial"/>
          </w:rPr>
          <w:t xml:space="preserve"> per target OMOP CDM table</w:t>
        </w:r>
      </w:ins>
      <w:del w:id="195" w:author="Maxim Moinat" w:date="2017-07-18T10:29:00Z">
        <w:r w:rsidRPr="00225E58" w:rsidDel="00500929">
          <w:rPr>
            <w:rFonts w:cs="Arial"/>
          </w:rPr>
          <w:delText>s</w:delText>
        </w:r>
      </w:del>
      <w:ins w:id="196" w:author="Maxim Moinat" w:date="2017-07-18T10:29:00Z">
        <w:r w:rsidR="00500929">
          <w:rPr>
            <w:rFonts w:cs="Arial"/>
          </w:rPr>
          <w:t>.</w:t>
        </w:r>
      </w:ins>
      <w:del w:id="197" w:author="Maxim Moinat" w:date="2017-07-18T10:29:00Z">
        <w:r w:rsidRPr="00225E58" w:rsidDel="00500929">
          <w:rPr>
            <w:rFonts w:cs="Arial"/>
          </w:rPr>
          <w:delText xml:space="preserve">: </w:delText>
        </w:r>
      </w:del>
    </w:p>
    <w:p w14:paraId="21B679BE" w14:textId="3B676AD6" w:rsidR="00834885" w:rsidRPr="00834885" w:rsidDel="00500929" w:rsidRDefault="00834885">
      <w:pPr>
        <w:numPr>
          <w:ilvl w:val="0"/>
          <w:numId w:val="3"/>
        </w:numPr>
        <w:ind w:left="0"/>
        <w:contextualSpacing/>
        <w:rPr>
          <w:del w:id="198" w:author="Maxim Moinat" w:date="2017-07-18T10:29:00Z"/>
          <w:rFonts w:cs="Arial"/>
        </w:rPr>
        <w:pPrChange w:id="199" w:author="Maxim Moinat" w:date="2017-07-18T10:29:00Z">
          <w:pPr>
            <w:numPr>
              <w:numId w:val="3"/>
            </w:numPr>
            <w:spacing w:after="200"/>
            <w:ind w:left="762" w:hanging="360"/>
            <w:contextualSpacing/>
          </w:pPr>
        </w:pPrChange>
      </w:pPr>
      <w:del w:id="200" w:author="Maxim Moinat" w:date="2017-07-18T10:29:00Z">
        <w:r w:rsidRPr="00225E58" w:rsidDel="00500929">
          <w:rPr>
            <w:rFonts w:cs="Arial"/>
          </w:rPr>
          <w:delText>Source Data Mapping. Describes major tables of the CDM schema and special data handling</w:delText>
        </w:r>
        <w:r w:rsidRPr="00834885" w:rsidDel="00500929">
          <w:rPr>
            <w:rFonts w:cs="Arial"/>
          </w:rPr>
          <w:delText xml:space="preserve"> required for each table.</w:delText>
        </w:r>
      </w:del>
    </w:p>
    <w:p w14:paraId="70694550" w14:textId="097A602C" w:rsidR="00834885" w:rsidRPr="00834885" w:rsidDel="00500929" w:rsidRDefault="00834885" w:rsidP="00834885">
      <w:pPr>
        <w:numPr>
          <w:ilvl w:val="0"/>
          <w:numId w:val="3"/>
        </w:numPr>
        <w:spacing w:after="200"/>
        <w:contextualSpacing/>
        <w:rPr>
          <w:del w:id="201" w:author="Maxim Moinat" w:date="2017-07-18T10:29:00Z"/>
          <w:rFonts w:cs="Arial"/>
        </w:rPr>
      </w:pPr>
      <w:del w:id="202" w:author="Maxim Moinat" w:date="2017-07-18T10:29:00Z">
        <w:r w:rsidRPr="00834885" w:rsidDel="00500929">
          <w:rPr>
            <w:rFonts w:cs="Arial"/>
          </w:rPr>
          <w:delText>Source Independent Data Mapping. Describes mapping process of the Drug and Condition Era’s.</w:delText>
        </w:r>
      </w:del>
    </w:p>
    <w:p w14:paraId="1194FF5B" w14:textId="2AA0B337" w:rsidR="00834885" w:rsidRPr="00834885" w:rsidDel="00500929" w:rsidRDefault="00834885" w:rsidP="00834885">
      <w:pPr>
        <w:spacing w:after="200"/>
        <w:ind w:left="762"/>
        <w:contextualSpacing/>
        <w:rPr>
          <w:del w:id="203" w:author="Maxim Moinat" w:date="2017-07-18T10:29:00Z"/>
          <w:rFonts w:cs="Arial"/>
        </w:rPr>
      </w:pPr>
    </w:p>
    <w:p w14:paraId="1C15121D" w14:textId="7208214A" w:rsidR="00834885" w:rsidRPr="00834885" w:rsidRDefault="00500929" w:rsidP="00834885">
      <w:pPr>
        <w:contextualSpacing/>
        <w:rPr>
          <w:rFonts w:cs="Arial"/>
        </w:rPr>
      </w:pPr>
      <w:ins w:id="204" w:author="Maxim Moinat" w:date="2017-07-18T10:29:00Z">
        <w:r>
          <w:rPr>
            <w:rFonts w:cs="Arial"/>
          </w:rPr>
          <w:t xml:space="preserve"> </w:t>
        </w:r>
      </w:ins>
      <w:r w:rsidR="00834885" w:rsidRPr="00834885">
        <w:rPr>
          <w:rFonts w:cs="Arial"/>
        </w:rPr>
        <w:t>In each section, the tables and their mapping are individually reviewed along with any source specific rules and exceptions.</w:t>
      </w:r>
    </w:p>
    <w:p w14:paraId="6F64A405" w14:textId="77777777" w:rsidR="00834885" w:rsidRPr="00834885" w:rsidRDefault="00834885" w:rsidP="00834885">
      <w:pPr>
        <w:contextualSpacing/>
        <w:rPr>
          <w:rFonts w:cs="Arial"/>
        </w:rPr>
      </w:pPr>
    </w:p>
    <w:p w14:paraId="173AE5DC" w14:textId="77777777" w:rsidR="00834885" w:rsidRPr="00834885" w:rsidRDefault="00834885" w:rsidP="00834885">
      <w:pPr>
        <w:contextualSpacing/>
        <w:rPr>
          <w:rFonts w:cs="Arial"/>
        </w:rPr>
      </w:pPr>
    </w:p>
    <w:p w14:paraId="4990F773" w14:textId="77777777" w:rsidR="00834885" w:rsidRPr="008E6423" w:rsidRDefault="00834885" w:rsidP="00834885">
      <w:pPr>
        <w:pStyle w:val="Heading1"/>
      </w:pPr>
      <w:bookmarkStart w:id="205" w:name="_Toc232057102"/>
      <w:bookmarkStart w:id="206" w:name="_Toc233537013"/>
      <w:bookmarkStart w:id="207" w:name="_Toc236724481"/>
      <w:bookmarkStart w:id="208" w:name="_Toc241467598"/>
      <w:bookmarkStart w:id="209" w:name="_Toc447782388"/>
      <w:bookmarkStart w:id="210" w:name="_Toc488143445"/>
      <w:r w:rsidRPr="008E6423">
        <w:t>Source Data Mapping Approach</w:t>
      </w:r>
      <w:bookmarkEnd w:id="205"/>
      <w:bookmarkEnd w:id="206"/>
      <w:bookmarkEnd w:id="207"/>
      <w:bookmarkEnd w:id="208"/>
      <w:bookmarkEnd w:id="209"/>
      <w:bookmarkEnd w:id="210"/>
    </w:p>
    <w:p w14:paraId="5971CF0B" w14:textId="1FBFBEED" w:rsidR="00834885" w:rsidDel="001E5E81" w:rsidRDefault="00834885" w:rsidP="00834885">
      <w:pPr>
        <w:rPr>
          <w:del w:id="211" w:author="Maxim Moinat" w:date="2017-07-18T12:12:00Z"/>
        </w:rPr>
      </w:pPr>
    </w:p>
    <w:p w14:paraId="57E9D6C6" w14:textId="2ACF7AB1" w:rsidR="00FA13D4" w:rsidRPr="00FA13D4" w:rsidDel="000217EF" w:rsidRDefault="00FA13D4" w:rsidP="00834885">
      <w:moveFromRangeStart w:id="212" w:author="Maxim Moinat" w:date="2017-05-09T15:52:00Z" w:name="move482108834"/>
      <w:moveFrom w:id="213" w:author="Maxim Moinat" w:date="2017-05-09T15:52:00Z">
        <w:r w:rsidDel="000217EF">
          <w:t>Note: if date is partly specified then the first day of that period is used. E.g. 200705 becomes 2007-05-01. And 1998 becomes 1998-01-01.</w:t>
        </w:r>
      </w:moveFrom>
    </w:p>
    <w:moveFromRangeEnd w:id="212"/>
    <w:p w14:paraId="7E20B1C8" w14:textId="77777777" w:rsidR="00834885" w:rsidRPr="000217EF" w:rsidRDefault="00834885" w:rsidP="00834885">
      <w:pPr>
        <w:contextualSpacing/>
        <w:rPr>
          <w:rFonts w:cs="Arial"/>
          <w:rPrChange w:id="214" w:author="Maxim Moinat" w:date="2017-05-09T15:52:00Z">
            <w:rPr>
              <w:rFonts w:cs="Arial"/>
              <w:i/>
              <w:highlight w:val="green"/>
            </w:rPr>
          </w:rPrChange>
        </w:rPr>
      </w:pPr>
      <w:r w:rsidRPr="000217EF">
        <w:rPr>
          <w:rFonts w:cs="Arial"/>
          <w:rPrChange w:id="215" w:author="Maxim Moinat" w:date="2017-05-09T15:52:00Z">
            <w:rPr>
              <w:rFonts w:cs="Arial"/>
              <w:i/>
              <w:highlight w:val="green"/>
            </w:rPr>
          </w:rPrChange>
        </w:rPr>
        <w:t xml:space="preserve">This section covers the high-level assumptions and approach to extraction, transformation and loading (ETL) of raw source data into the Common Data Model (CDM). </w:t>
      </w:r>
    </w:p>
    <w:p w14:paraId="47514F39" w14:textId="2C27C03F" w:rsidR="00834885" w:rsidRPr="00834885" w:rsidDel="000217EF" w:rsidRDefault="00834885" w:rsidP="00834885">
      <w:pPr>
        <w:contextualSpacing/>
        <w:rPr>
          <w:del w:id="216" w:author="Maxim Moinat" w:date="2017-05-09T15:52:00Z"/>
          <w:i/>
        </w:rPr>
      </w:pPr>
      <w:del w:id="217" w:author="Maxim Moinat" w:date="2017-05-09T15:52:00Z">
        <w:r w:rsidRPr="00834885" w:rsidDel="000217EF">
          <w:rPr>
            <w:rFonts w:cs="Arial"/>
            <w:i/>
            <w:highlight w:val="green"/>
          </w:rPr>
          <w:delText>This high-level approach should be equivalent between the data sources obtained by OMOP and your project. However, if a significant divergence becomes necessary and meaningful, it should be discussed here.</w:delText>
        </w:r>
      </w:del>
    </w:p>
    <w:p w14:paraId="15592A6E" w14:textId="77777777" w:rsidR="00834885" w:rsidRPr="00834885" w:rsidRDefault="00834885" w:rsidP="00834885">
      <w:pPr>
        <w:ind w:right="4"/>
        <w:contextualSpacing/>
        <w:rPr>
          <w:rFonts w:cs="Arial"/>
        </w:rPr>
      </w:pPr>
    </w:p>
    <w:p w14:paraId="18BD86F2" w14:textId="381327E5" w:rsidR="00834885" w:rsidRPr="00037465" w:rsidDel="000217EF" w:rsidRDefault="00834885" w:rsidP="00834885">
      <w:pPr>
        <w:contextualSpacing/>
        <w:rPr>
          <w:del w:id="218" w:author="Maxim Moinat" w:date="2017-05-09T15:52:00Z"/>
          <w:rFonts w:cs="Arial"/>
        </w:rPr>
      </w:pPr>
      <w:r w:rsidRPr="00037465">
        <w:rPr>
          <w:rFonts w:cs="Arial"/>
        </w:rPr>
        <w:t>In the table below an overview is given of which source tables were mapped to which OMOP table:</w:t>
      </w:r>
    </w:p>
    <w:p w14:paraId="39EEA23E" w14:textId="77777777" w:rsidR="00834885" w:rsidRPr="00037465" w:rsidRDefault="00834885" w:rsidP="00834885">
      <w:pPr>
        <w:contextualSpacing/>
        <w:rPr>
          <w:rFonts w:cs="Arial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661"/>
        <w:gridCol w:w="4047"/>
        <w:gridCol w:w="2354"/>
      </w:tblGrid>
      <w:tr w:rsidR="00834885" w:rsidRPr="0016111E" w14:paraId="18D13BD8" w14:textId="77777777" w:rsidTr="00225E58">
        <w:trPr>
          <w:trHeight w:val="300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12D3046F" w14:textId="77777777" w:rsidR="00834885" w:rsidRPr="00246906" w:rsidRDefault="00834885" w:rsidP="00037465">
            <w:pPr>
              <w:rPr>
                <w:rFonts w:cs="Arial"/>
                <w:b/>
                <w:color w:val="FFFFFF"/>
                <w:szCs w:val="20"/>
              </w:rPr>
            </w:pPr>
            <w:r w:rsidRPr="00246906">
              <w:rPr>
                <w:rFonts w:cs="Arial"/>
                <w:b/>
                <w:color w:val="FFFFFF"/>
                <w:szCs w:val="20"/>
              </w:rPr>
              <w:t>Source table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445DDCFB" w14:textId="77777777" w:rsidR="00834885" w:rsidRPr="00246906" w:rsidRDefault="00834885" w:rsidP="00037465">
            <w:pPr>
              <w:rPr>
                <w:rFonts w:cs="Arial"/>
                <w:b/>
                <w:color w:val="FFFFFF"/>
                <w:szCs w:val="20"/>
              </w:rPr>
            </w:pPr>
            <w:r w:rsidRPr="00246906">
              <w:rPr>
                <w:rFonts w:cs="Arial"/>
                <w:b/>
                <w:color w:val="FFFFFF"/>
                <w:szCs w:val="20"/>
              </w:rPr>
              <w:t>Table description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5FF36E09" w14:textId="77777777" w:rsidR="00834885" w:rsidRPr="00246906" w:rsidRDefault="00834885" w:rsidP="00037465">
            <w:pPr>
              <w:rPr>
                <w:rFonts w:cs="Arial"/>
                <w:b/>
                <w:color w:val="FFFFFF"/>
                <w:szCs w:val="20"/>
              </w:rPr>
            </w:pPr>
            <w:r w:rsidRPr="00246906">
              <w:rPr>
                <w:rFonts w:cs="Arial"/>
                <w:b/>
                <w:color w:val="FFFFFF"/>
                <w:szCs w:val="20"/>
              </w:rPr>
              <w:t>CDM table</w:t>
            </w:r>
          </w:p>
        </w:tc>
      </w:tr>
      <w:tr w:rsidR="00834885" w:rsidRPr="0015685C" w14:paraId="553374CE" w14:textId="77777777" w:rsidTr="00225E58">
        <w:trPr>
          <w:trHeight w:val="300"/>
        </w:trPr>
        <w:tc>
          <w:tcPr>
            <w:tcW w:w="1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B1A1" w14:textId="77777777" w:rsidR="00577EAF" w:rsidRDefault="00225E58" w:rsidP="00037465">
            <w:pPr>
              <w:rPr>
                <w:rFonts w:cs="Arial"/>
              </w:rPr>
            </w:pPr>
            <w:r>
              <w:rPr>
                <w:rFonts w:cs="Arial"/>
              </w:rPr>
              <w:t>patient_sluten</w:t>
            </w:r>
          </w:p>
          <w:p w14:paraId="68EDD573" w14:textId="77777777" w:rsidR="00577EAF" w:rsidRDefault="00577EAF" w:rsidP="00037465">
            <w:pPr>
              <w:rPr>
                <w:rFonts w:cs="Arial"/>
              </w:rPr>
            </w:pPr>
            <w:r>
              <w:rPr>
                <w:rFonts w:cs="Arial"/>
              </w:rPr>
              <w:t>patient_oppen</w:t>
            </w:r>
          </w:p>
          <w:p w14:paraId="2DF18884" w14:textId="5D86CF14" w:rsidR="00834885" w:rsidRPr="0016111E" w:rsidRDefault="00577EAF" w:rsidP="00037465">
            <w:pPr>
              <w:rPr>
                <w:rFonts w:cs="Arial"/>
                <w:color w:val="000000"/>
                <w:szCs w:val="20"/>
                <w:highlight w:val="green"/>
              </w:rPr>
            </w:pPr>
            <w:r>
              <w:rPr>
                <w:rFonts w:cs="Arial"/>
              </w:rPr>
              <w:t>patient_dag_kiru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E887" w14:textId="72562044" w:rsidR="00834885" w:rsidRPr="00087FAB" w:rsidRDefault="00087FAB" w:rsidP="00037465">
            <w:pPr>
              <w:rPr>
                <w:rFonts w:cs="Arial"/>
                <w:color w:val="000000"/>
                <w:szCs w:val="20"/>
                <w:highlight w:val="green"/>
              </w:rPr>
            </w:pPr>
            <w:r w:rsidRPr="00087FAB">
              <w:rPr>
                <w:rFonts w:cs="Arial"/>
                <w:color w:val="000000"/>
                <w:szCs w:val="20"/>
              </w:rPr>
              <w:t>Patient registers for “hospital care</w:t>
            </w:r>
            <w:r>
              <w:rPr>
                <w:rFonts w:cs="Arial"/>
                <w:color w:val="000000"/>
                <w:szCs w:val="20"/>
              </w:rPr>
              <w:t>” (1977-2013), “out patients” (2001-2013) and “day care” (1997-2000)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99FC0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Observation period</w:t>
            </w:r>
          </w:p>
          <w:p w14:paraId="05124885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Visit_occurence</w:t>
            </w:r>
          </w:p>
          <w:p w14:paraId="2974B989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Condition occurence</w:t>
            </w:r>
          </w:p>
          <w:p w14:paraId="7DFE7E7A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Device exposure</w:t>
            </w:r>
          </w:p>
          <w:p w14:paraId="274719FD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Procedure occurence</w:t>
            </w:r>
          </w:p>
          <w:p w14:paraId="6DBCC890" w14:textId="77777777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Measurement</w:t>
            </w:r>
          </w:p>
          <w:p w14:paraId="24FB3BD7" w14:textId="7E672B5A" w:rsidR="00577EAF" w:rsidRPr="007F3837" w:rsidRDefault="00577EAF" w:rsidP="00577EAF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Observation</w:t>
            </w:r>
          </w:p>
        </w:tc>
      </w:tr>
      <w:tr w:rsidR="00225E58" w:rsidRPr="00A74099" w14:paraId="78C91353" w14:textId="77777777" w:rsidTr="00225E58">
        <w:trPr>
          <w:trHeight w:val="300"/>
        </w:trPr>
        <w:tc>
          <w:tcPr>
            <w:tcW w:w="1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295E6" w14:textId="1E6918E7" w:rsidR="00225E58" w:rsidRPr="0016111E" w:rsidRDefault="00225E58" w:rsidP="00225E58">
            <w:pPr>
              <w:rPr>
                <w:rFonts w:cs="Arial"/>
                <w:color w:val="000000"/>
                <w:szCs w:val="20"/>
                <w:highlight w:val="green"/>
              </w:rPr>
            </w:pPr>
            <w:del w:id="219" w:author="Maxim Moinat" w:date="2017-07-18T10:31:00Z">
              <w:r w:rsidDel="00494B4D">
                <w:rPr>
                  <w:rFonts w:cs="Arial"/>
                </w:rPr>
                <w:delText>friberg_lev_</w:delText>
              </w:r>
            </w:del>
            <w:r>
              <w:rPr>
                <w:rFonts w:cs="Arial"/>
              </w:rPr>
              <w:t>lisa2013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D70F8" w14:textId="185DBD5D" w:rsidR="00225E58" w:rsidRPr="00087FAB" w:rsidRDefault="00225E58" w:rsidP="00A74099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Socio economic register</w:t>
            </w:r>
            <w:r w:rsidR="00087FAB" w:rsidRPr="00087FAB">
              <w:rPr>
                <w:rFonts w:cs="Arial"/>
                <w:color w:val="000000"/>
                <w:szCs w:val="20"/>
              </w:rPr>
              <w:t xml:space="preserve"> </w:t>
            </w:r>
            <w:r w:rsidR="00A74099">
              <w:rPr>
                <w:rFonts w:cs="Arial"/>
                <w:color w:val="000000"/>
                <w:szCs w:val="20"/>
              </w:rPr>
              <w:t>at 01.-01-2013</w:t>
            </w:r>
            <w:r w:rsidR="000D16A0">
              <w:rPr>
                <w:rFonts w:cs="Arial"/>
                <w:color w:val="000000"/>
                <w:szCs w:val="20"/>
              </w:rPr>
              <w:t xml:space="preserve"> for the data cut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FE7B5" w14:textId="57EA04B5" w:rsidR="00225E58" w:rsidRPr="007F3837" w:rsidRDefault="00577EAF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Person</w:t>
            </w:r>
          </w:p>
          <w:p w14:paraId="393A8F9E" w14:textId="77777777" w:rsidR="007F3837" w:rsidRPr="007F3837" w:rsidRDefault="007F3837" w:rsidP="007F3837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Measurement</w:t>
            </w:r>
          </w:p>
          <w:p w14:paraId="47C36B92" w14:textId="16A47D16" w:rsidR="007F3837" w:rsidRPr="007F3837" w:rsidRDefault="007F3837" w:rsidP="007F3837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Observation</w:t>
            </w:r>
          </w:p>
          <w:p w14:paraId="682F1247" w14:textId="40C273EC" w:rsidR="00577EAF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Provider</w:t>
            </w:r>
          </w:p>
          <w:p w14:paraId="16FEB2C4" w14:textId="77777777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Care site</w:t>
            </w:r>
          </w:p>
          <w:p w14:paraId="28C3C0D2" w14:textId="20823EC9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location</w:t>
            </w:r>
          </w:p>
        </w:tc>
      </w:tr>
      <w:tr w:rsidR="00225E58" w:rsidRPr="0016111E" w14:paraId="5601AC53" w14:textId="77777777" w:rsidTr="00225E58">
        <w:trPr>
          <w:trHeight w:val="300"/>
        </w:trPr>
        <w:tc>
          <w:tcPr>
            <w:tcW w:w="1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74B97" w14:textId="0A6A7DBD" w:rsidR="00225E58" w:rsidRPr="00087FAB" w:rsidRDefault="00225E58">
            <w:pPr>
              <w:rPr>
                <w:rFonts w:cs="Arial"/>
                <w:color w:val="000000"/>
                <w:szCs w:val="20"/>
                <w:highlight w:val="green"/>
              </w:rPr>
            </w:pPr>
            <w:del w:id="220" w:author="Maxim Moinat" w:date="2017-07-18T10:31:00Z">
              <w:r w:rsidDel="00494B4D">
                <w:rPr>
                  <w:rFonts w:cs="Arial"/>
                </w:rPr>
                <w:delText>I</w:delText>
              </w:r>
            </w:del>
            <w:ins w:id="221" w:author="Maxim Moinat" w:date="2017-07-18T10:31:00Z">
              <w:r w:rsidR="00494B4D">
                <w:rPr>
                  <w:rFonts w:cs="Arial"/>
                </w:rPr>
                <w:t>l</w:t>
              </w:r>
            </w:ins>
            <w:r>
              <w:rPr>
                <w:rFonts w:cs="Arial"/>
              </w:rPr>
              <w:t>med2005-</w:t>
            </w:r>
            <w:ins w:id="222" w:author="Maxim Moinat" w:date="2017-07-18T10:31:00Z">
              <w:r w:rsidR="00494B4D">
                <w:rPr>
                  <w:rFonts w:cs="Arial"/>
                </w:rPr>
                <w:t>l</w:t>
              </w:r>
            </w:ins>
            <w:del w:id="223" w:author="Maxim Moinat" w:date="2017-07-18T10:31:00Z">
              <w:r w:rsidDel="00494B4D">
                <w:rPr>
                  <w:rFonts w:cs="Arial"/>
                </w:rPr>
                <w:delText>I</w:delText>
              </w:r>
            </w:del>
            <w:r>
              <w:rPr>
                <w:rFonts w:cs="Arial"/>
              </w:rPr>
              <w:t>med2015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C430" w14:textId="209CAE0D" w:rsidR="00225E58" w:rsidRPr="00087FAB" w:rsidRDefault="00225E58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Drug register 2005</w:t>
            </w:r>
            <w:del w:id="224" w:author="Maxim Moinat" w:date="2017-07-18T10:31:00Z">
              <w:r w:rsidRPr="00087FAB" w:rsidDel="00494B4D">
                <w:rPr>
                  <w:rFonts w:cs="Arial"/>
                  <w:color w:val="000000"/>
                  <w:szCs w:val="20"/>
                </w:rPr>
                <w:delText>-</w:delText>
              </w:r>
            </w:del>
            <w:ins w:id="225" w:author="Maxim Moinat" w:date="2017-07-18T10:31:00Z">
              <w:r w:rsidR="00494B4D">
                <w:rPr>
                  <w:rFonts w:cs="Arial"/>
                  <w:color w:val="000000"/>
                  <w:szCs w:val="20"/>
                </w:rPr>
                <w:t xml:space="preserve"> to </w:t>
              </w:r>
            </w:ins>
            <w:r w:rsidRPr="00087FAB">
              <w:rPr>
                <w:rFonts w:cs="Arial"/>
                <w:color w:val="000000"/>
                <w:szCs w:val="20"/>
              </w:rPr>
              <w:t>2015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28FB0" w14:textId="77777777" w:rsidR="00225E58" w:rsidRPr="00087FAB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Drug exposure</w:t>
            </w:r>
          </w:p>
          <w:p w14:paraId="4429C06F" w14:textId="5D2E99E3" w:rsidR="007F3837" w:rsidRPr="00087FAB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087FAB">
              <w:rPr>
                <w:rFonts w:cs="Arial"/>
                <w:color w:val="000000"/>
                <w:szCs w:val="20"/>
              </w:rPr>
              <w:t>Provider</w:t>
            </w:r>
          </w:p>
          <w:p w14:paraId="7A42213A" w14:textId="28445835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lastRenderedPageBreak/>
              <w:t>Measurement</w:t>
            </w:r>
          </w:p>
        </w:tc>
      </w:tr>
      <w:tr w:rsidR="00225E58" w:rsidRPr="00A74099" w14:paraId="57883074" w14:textId="77777777" w:rsidTr="00225E58">
        <w:trPr>
          <w:trHeight w:val="300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CC88B" w14:textId="62991296" w:rsidR="00225E58" w:rsidRPr="0016111E" w:rsidRDefault="00225E58" w:rsidP="00225E58">
            <w:pPr>
              <w:rPr>
                <w:rFonts w:cs="Arial"/>
                <w:color w:val="000000"/>
                <w:szCs w:val="20"/>
                <w:highlight w:val="green"/>
              </w:rPr>
            </w:pPr>
            <w:r>
              <w:rPr>
                <w:rFonts w:cs="Arial"/>
              </w:rPr>
              <w:lastRenderedPageBreak/>
              <w:t>dod_6113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2E8C" w14:textId="7879252F" w:rsidR="00225E58" w:rsidRPr="00225E58" w:rsidRDefault="00225E58" w:rsidP="00225E58">
            <w:pPr>
              <w:rPr>
                <w:rFonts w:cs="Arial"/>
                <w:color w:val="000000"/>
                <w:szCs w:val="20"/>
              </w:rPr>
            </w:pPr>
            <w:r w:rsidRPr="00225E58">
              <w:rPr>
                <w:rFonts w:cs="Arial"/>
                <w:color w:val="000000"/>
                <w:szCs w:val="20"/>
              </w:rPr>
              <w:t xml:space="preserve">Death register </w:t>
            </w:r>
            <w:r w:rsidR="00A74099" w:rsidRPr="00A74099">
              <w:rPr>
                <w:rFonts w:cs="Arial"/>
                <w:color w:val="000000"/>
                <w:szCs w:val="20"/>
              </w:rPr>
              <w:t>2005</w:t>
            </w:r>
            <w:r w:rsidRPr="00225E58">
              <w:rPr>
                <w:rFonts w:cs="Arial"/>
                <w:color w:val="000000"/>
                <w:szCs w:val="20"/>
              </w:rPr>
              <w:t>-2014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49796" w14:textId="0E18C0D2" w:rsidR="00225E58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Death</w:t>
            </w:r>
          </w:p>
        </w:tc>
      </w:tr>
      <w:tr w:rsidR="00225E58" w:rsidRPr="00A74099" w14:paraId="1F77E235" w14:textId="77777777" w:rsidTr="00225E58">
        <w:trPr>
          <w:trHeight w:val="300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AACFA" w14:textId="00AD2E38" w:rsidR="00225E58" w:rsidRPr="00225E58" w:rsidRDefault="00225E58" w:rsidP="00225E58">
            <w:pPr>
              <w:rPr>
                <w:rFonts w:cs="Arial"/>
                <w:color w:val="000000"/>
                <w:szCs w:val="20"/>
                <w:highlight w:val="green"/>
              </w:rPr>
            </w:pPr>
            <w:r>
              <w:rPr>
                <w:rFonts w:cs="Arial"/>
              </w:rPr>
              <w:t>dod-2015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AB714" w14:textId="6256B299" w:rsidR="00225E58" w:rsidRPr="00225E58" w:rsidRDefault="00225E58" w:rsidP="00225E58">
            <w:pPr>
              <w:rPr>
                <w:rFonts w:cs="Arial"/>
                <w:color w:val="000000"/>
                <w:szCs w:val="20"/>
              </w:rPr>
            </w:pPr>
            <w:r w:rsidRPr="00225E58">
              <w:rPr>
                <w:rFonts w:cs="Arial"/>
                <w:color w:val="000000"/>
                <w:szCs w:val="20"/>
              </w:rPr>
              <w:t>Death register 2015</w:t>
            </w:r>
            <w:r w:rsidR="0069470E">
              <w:rPr>
                <w:rFonts w:cs="Arial"/>
                <w:color w:val="000000"/>
                <w:szCs w:val="20"/>
              </w:rPr>
              <w:t xml:space="preserve"> only</w:t>
            </w:r>
            <w:r w:rsidR="00A74099">
              <w:rPr>
                <w:rFonts w:cs="Arial"/>
                <w:color w:val="000000"/>
                <w:szCs w:val="20"/>
              </w:rPr>
              <w:t>; only a few of the variables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E6651" w14:textId="558CD3A4" w:rsidR="007F3837" w:rsidRPr="007F3837" w:rsidRDefault="007F3837" w:rsidP="00225E58">
            <w:pPr>
              <w:rPr>
                <w:rFonts w:cs="Arial"/>
                <w:color w:val="000000"/>
                <w:szCs w:val="20"/>
              </w:rPr>
            </w:pPr>
            <w:r w:rsidRPr="007F3837">
              <w:rPr>
                <w:rFonts w:cs="Arial"/>
                <w:color w:val="000000"/>
                <w:szCs w:val="20"/>
              </w:rPr>
              <w:t>Death</w:t>
            </w:r>
          </w:p>
        </w:tc>
      </w:tr>
    </w:tbl>
    <w:p w14:paraId="337A3473" w14:textId="59594D29" w:rsidR="00CE7FA7" w:rsidRDefault="00CE7FA7" w:rsidP="00834885">
      <w:pPr>
        <w:contextualSpacing/>
        <w:rPr>
          <w:ins w:id="226" w:author="Maxim Moinat" w:date="2017-05-09T15:25:00Z"/>
          <w:rFonts w:cs="Arial"/>
          <w:highlight w:val="green"/>
        </w:rPr>
      </w:pPr>
    </w:p>
    <w:p w14:paraId="51F1F124" w14:textId="7BAE9E0A" w:rsidR="00CE7FA7" w:rsidRDefault="00CE7FA7" w:rsidP="00834885">
      <w:pPr>
        <w:contextualSpacing/>
        <w:rPr>
          <w:ins w:id="227" w:author="Maxim Moinat" w:date="2017-05-09T15:52:00Z"/>
          <w:rFonts w:cs="Arial"/>
        </w:rPr>
      </w:pPr>
      <w:ins w:id="228" w:author="Maxim Moinat" w:date="2017-05-09T15:25:00Z">
        <w:r>
          <w:rPr>
            <w:rFonts w:cs="Arial"/>
          </w:rPr>
          <w:t>In addition</w:t>
        </w:r>
      </w:ins>
      <w:ins w:id="229" w:author="Maxim Moinat" w:date="2017-05-09T15:26:00Z">
        <w:r>
          <w:rPr>
            <w:rFonts w:cs="Arial"/>
          </w:rPr>
          <w:t>,</w:t>
        </w:r>
      </w:ins>
      <w:ins w:id="230" w:author="Maxim Moinat" w:date="2017-05-09T15:25:00Z">
        <w:r>
          <w:rPr>
            <w:rFonts w:cs="Arial"/>
          </w:rPr>
          <w:t xml:space="preserve"> lists of all providers, hospitals and </w:t>
        </w:r>
      </w:ins>
      <w:ins w:id="231" w:author="Maxim Moinat" w:date="2017-05-09T15:26:00Z">
        <w:r>
          <w:rPr>
            <w:rFonts w:cs="Arial"/>
          </w:rPr>
          <w:t>counties</w:t>
        </w:r>
      </w:ins>
      <w:ins w:id="232" w:author="Maxim Moinat" w:date="2017-05-09T15:25:00Z">
        <w:r>
          <w:rPr>
            <w:rFonts w:cs="Arial"/>
          </w:rPr>
          <w:t xml:space="preserve"> were </w:t>
        </w:r>
      </w:ins>
      <w:ins w:id="233" w:author="Maxim Moinat" w:date="2017-05-09T15:27:00Z">
        <w:r>
          <w:rPr>
            <w:rFonts w:cs="Arial"/>
          </w:rPr>
          <w:t>retrieved</w:t>
        </w:r>
      </w:ins>
      <w:ins w:id="234" w:author="Maxim Moinat" w:date="2017-05-09T15:26:00Z">
        <w:r>
          <w:rPr>
            <w:rFonts w:cs="Arial"/>
          </w:rPr>
          <w:t xml:space="preserve"> from the White Rabbit reports</w:t>
        </w:r>
      </w:ins>
      <w:ins w:id="235" w:author="Maxim Moinat" w:date="2017-05-09T15:25:00Z">
        <w:r>
          <w:rPr>
            <w:rFonts w:cs="Arial"/>
          </w:rPr>
          <w:t xml:space="preserve"> to fill the provider, care_site and location tables respectively.</w:t>
        </w:r>
      </w:ins>
    </w:p>
    <w:p w14:paraId="51EE3B48" w14:textId="77777777" w:rsidR="000217EF" w:rsidRDefault="000217EF" w:rsidP="00834885">
      <w:pPr>
        <w:contextualSpacing/>
        <w:rPr>
          <w:ins w:id="236" w:author="Maxim Moinat" w:date="2017-05-09T15:52:00Z"/>
          <w:rFonts w:cs="Arial"/>
        </w:rPr>
      </w:pPr>
    </w:p>
    <w:p w14:paraId="49042CD0" w14:textId="3166F0DD" w:rsidR="000217EF" w:rsidRPr="00FA13D4" w:rsidRDefault="000217EF" w:rsidP="000217EF">
      <w:ins w:id="237" w:author="Maxim Moinat" w:date="2017-05-09T15:52:00Z">
        <w:r>
          <w:t xml:space="preserve">General </w:t>
        </w:r>
      </w:ins>
      <w:moveToRangeStart w:id="238" w:author="Maxim Moinat" w:date="2017-05-09T15:52:00Z" w:name="move482108834"/>
      <w:moveTo w:id="239" w:author="Maxim Moinat" w:date="2017-05-09T15:52:00Z">
        <w:del w:id="240" w:author="Maxim Moinat" w:date="2017-05-09T15:52:00Z">
          <w:r w:rsidDel="000217EF">
            <w:delText>N</w:delText>
          </w:r>
        </w:del>
      </w:moveTo>
      <w:ins w:id="241" w:author="Maxim Moinat" w:date="2017-05-09T15:52:00Z">
        <w:r>
          <w:t>n</w:t>
        </w:r>
      </w:ins>
      <w:moveTo w:id="242" w:author="Maxim Moinat" w:date="2017-05-09T15:52:00Z">
        <w:r>
          <w:t xml:space="preserve">ote: if </w:t>
        </w:r>
      </w:moveTo>
      <w:ins w:id="243" w:author="Maxim Moinat" w:date="2017-05-09T15:53:00Z">
        <w:r>
          <w:t xml:space="preserve">a </w:t>
        </w:r>
      </w:ins>
      <w:moveTo w:id="244" w:author="Maxim Moinat" w:date="2017-05-09T15:52:00Z">
        <w:r>
          <w:t>date is partly specified then the first day of that period is used. E.g. 200705 becomes 2007-05-01. And 1998 becomes 1998-01-01.</w:t>
        </w:r>
      </w:moveTo>
    </w:p>
    <w:moveToRangeEnd w:id="238"/>
    <w:p w14:paraId="2F396C80" w14:textId="77777777" w:rsidR="000217EF" w:rsidRPr="00CE7FA7" w:rsidRDefault="000217EF" w:rsidP="00834885">
      <w:pPr>
        <w:contextualSpacing/>
        <w:rPr>
          <w:rFonts w:cs="Arial"/>
          <w:rPrChange w:id="245" w:author="Maxim Moinat" w:date="2017-05-09T15:25:00Z">
            <w:rPr>
              <w:rFonts w:cs="Arial"/>
              <w:highlight w:val="green"/>
            </w:rPr>
          </w:rPrChange>
        </w:rPr>
      </w:pPr>
    </w:p>
    <w:p w14:paraId="0C8B2B78" w14:textId="4D79EB99" w:rsidR="00CE7FA7" w:rsidRPr="00CE7FA7" w:rsidDel="00ED32D2" w:rsidRDefault="00CE7FA7" w:rsidP="00834885">
      <w:pPr>
        <w:contextualSpacing/>
        <w:rPr>
          <w:del w:id="246" w:author="Maxim Moinat" w:date="2017-05-09T15:34:00Z"/>
          <w:rFonts w:cs="Arial"/>
          <w:rPrChange w:id="247" w:author="Maxim Moinat" w:date="2017-05-09T15:25:00Z">
            <w:rPr>
              <w:del w:id="248" w:author="Maxim Moinat" w:date="2017-05-09T15:34:00Z"/>
              <w:rFonts w:cs="Arial"/>
              <w:highlight w:val="green"/>
            </w:rPr>
          </w:rPrChange>
        </w:rPr>
      </w:pPr>
      <w:bookmarkStart w:id="249" w:name="_Toc482107673"/>
      <w:bookmarkStart w:id="250" w:name="_Toc482108047"/>
      <w:bookmarkStart w:id="251" w:name="_Toc482108421"/>
      <w:bookmarkStart w:id="252" w:name="_Toc482108795"/>
      <w:bookmarkStart w:id="253" w:name="_Toc488141935"/>
      <w:bookmarkStart w:id="254" w:name="_Toc488142471"/>
      <w:bookmarkStart w:id="255" w:name="_Toc488143328"/>
      <w:bookmarkStart w:id="256" w:name="_Toc488143446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14:paraId="2158434E" w14:textId="520F63F3" w:rsidR="00834885" w:rsidRPr="00CE7FA7" w:rsidRDefault="00CE7FA7">
      <w:pPr>
        <w:pStyle w:val="Heading2"/>
        <w:rPr>
          <w:rPrChange w:id="257" w:author="Maxim Moinat" w:date="2017-05-09T15:25:00Z">
            <w:rPr>
              <w:rFonts w:cs="Arial"/>
              <w:highlight w:val="green"/>
            </w:rPr>
          </w:rPrChange>
        </w:rPr>
        <w:pPrChange w:id="258" w:author="Maxim Moinat" w:date="2017-05-09T15:34:00Z">
          <w:pPr>
            <w:contextualSpacing/>
          </w:pPr>
        </w:pPrChange>
      </w:pPr>
      <w:bookmarkStart w:id="259" w:name="_Toc488143447"/>
      <w:ins w:id="260" w:author="Maxim Moinat" w:date="2017-05-09T15:25:00Z">
        <w:r w:rsidRPr="00CE7FA7">
          <w:rPr>
            <w:rPrChange w:id="261" w:author="Maxim Moinat" w:date="2017-05-09T15:25:00Z">
              <w:rPr>
                <w:b/>
                <w:highlight w:val="green"/>
              </w:rPr>
            </w:rPrChange>
          </w:rPr>
          <w:t>Vocabulary mapping</w:t>
        </w:r>
      </w:ins>
      <w:bookmarkEnd w:id="259"/>
    </w:p>
    <w:p w14:paraId="521AC4A0" w14:textId="77DC65A9" w:rsidR="00834885" w:rsidRPr="00834885" w:rsidRDefault="00F05485" w:rsidP="00834885">
      <w:ins w:id="262" w:author="Maxim Moinat" w:date="2017-05-09T14:15:00Z">
        <w:r>
          <w:t xml:space="preserve">We mapped </w:t>
        </w:r>
      </w:ins>
      <w:ins w:id="263" w:author="Maxim Moinat" w:date="2017-05-09T14:17:00Z">
        <w:r w:rsidR="00DF036C">
          <w:t>four source vocabularies to standard vocabularies in OMOP.</w:t>
        </w:r>
      </w:ins>
      <w:ins w:id="264" w:author="Maxim Moinat" w:date="2017-05-09T14:31:00Z">
        <w:r w:rsidR="001B2D9A">
          <w:t xml:space="preserve"> An overview </w:t>
        </w:r>
      </w:ins>
      <w:ins w:id="265" w:author="Maxim Moinat" w:date="2017-05-09T14:39:00Z">
        <w:r w:rsidR="00535B4A">
          <w:t xml:space="preserve">of the mapping results </w:t>
        </w:r>
      </w:ins>
      <w:ins w:id="266" w:author="Maxim Moinat" w:date="2017-05-09T14:31:00Z">
        <w:r w:rsidR="001B2D9A">
          <w:t>is given in the table below.</w:t>
        </w:r>
      </w:ins>
      <w:ins w:id="267" w:author="Maxim Moinat" w:date="2017-05-09T14:17:00Z">
        <w:r w:rsidR="00DF036C">
          <w:t xml:space="preserve"> </w:t>
        </w:r>
      </w:ins>
      <w:ins w:id="268" w:author="Maxim Moinat" w:date="2017-05-09T14:18:00Z">
        <w:r w:rsidR="00212705">
          <w:t xml:space="preserve">In </w:t>
        </w:r>
      </w:ins>
      <w:ins w:id="269" w:author="Maxim Moinat" w:date="2017-05-09T14:21:00Z">
        <w:r w:rsidR="00212705">
          <w:t>addition</w:t>
        </w:r>
      </w:ins>
      <w:ins w:id="270" w:author="Maxim Moinat" w:date="2017-05-09T14:39:00Z">
        <w:r w:rsidR="00535B4A">
          <w:t xml:space="preserve"> to these vocabularies</w:t>
        </w:r>
      </w:ins>
      <w:ins w:id="271" w:author="Maxim Moinat" w:date="2017-05-09T14:21:00Z">
        <w:r w:rsidR="00212705">
          <w:t>,</w:t>
        </w:r>
      </w:ins>
      <w:ins w:id="272" w:author="Maxim Moinat" w:date="2017-05-09T14:18:00Z">
        <w:r w:rsidR="00212705">
          <w:t xml:space="preserve"> some small code</w:t>
        </w:r>
      </w:ins>
      <w:ins w:id="273" w:author="Maxim Moinat" w:date="2017-05-09T14:21:00Z">
        <w:r w:rsidR="00212705">
          <w:t xml:space="preserve"> </w:t>
        </w:r>
      </w:ins>
      <w:ins w:id="274" w:author="Maxim Moinat" w:date="2017-05-09T14:18:00Z">
        <w:r w:rsidR="00212705">
          <w:t xml:space="preserve">lists </w:t>
        </w:r>
        <w:r w:rsidR="00535B4A">
          <w:t xml:space="preserve">were </w:t>
        </w:r>
      </w:ins>
      <w:ins w:id="275" w:author="Maxim Moinat" w:date="2017-05-09T14:39:00Z">
        <w:r w:rsidR="00535B4A">
          <w:t xml:space="preserve">also </w:t>
        </w:r>
      </w:ins>
      <w:ins w:id="276" w:author="Maxim Moinat" w:date="2017-05-09T14:18:00Z">
        <w:r w:rsidR="00535B4A">
          <w:t xml:space="preserve">mapped </w:t>
        </w:r>
      </w:ins>
      <w:ins w:id="277" w:author="Maxim Moinat" w:date="2017-05-09T14:39:00Z">
        <w:r w:rsidR="00535B4A">
          <w:t xml:space="preserve">to </w:t>
        </w:r>
      </w:ins>
      <w:ins w:id="278" w:author="Maxim Moinat" w:date="2017-05-09T14:21:00Z">
        <w:r w:rsidR="00212705">
          <w:t xml:space="preserve">standard </w:t>
        </w:r>
      </w:ins>
      <w:ins w:id="279" w:author="Maxim Moinat" w:date="2017-05-09T14:18:00Z">
        <w:r w:rsidR="00212705">
          <w:t>OMOP concepts</w:t>
        </w:r>
      </w:ins>
      <w:ins w:id="280" w:author="Maxim Moinat" w:date="2017-05-09T14:39:00Z">
        <w:r w:rsidR="00535B4A">
          <w:t xml:space="preserve"> (e.g. gender and visit type)</w:t>
        </w:r>
      </w:ins>
      <w:ins w:id="281" w:author="Maxim Moinat" w:date="2017-05-09T14:18:00Z">
        <w:r w:rsidR="00212705">
          <w:t xml:space="preserve">. </w:t>
        </w:r>
      </w:ins>
      <w:del w:id="282" w:author="Maxim Moinat" w:date="2017-05-09T14:31:00Z">
        <w:r w:rsidR="00834885" w:rsidRPr="00F05485" w:rsidDel="001B2D9A">
          <w:rPr>
            <w:rPrChange w:id="283" w:author="Maxim Moinat" w:date="2017-05-09T14:15:00Z">
              <w:rPr>
                <w:highlight w:val="green"/>
              </w:rPr>
            </w:rPrChange>
          </w:rPr>
          <w:delText>We created xx different mapping vocabularies for the “source_to_concept_map” dictionary which incorporates the OMOP “source_to_concept_map” table mappings with mappings created in-house for our databases: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372"/>
        <w:gridCol w:w="1303"/>
        <w:gridCol w:w="1762"/>
        <w:gridCol w:w="1172"/>
        <w:gridCol w:w="1095"/>
        <w:gridCol w:w="1209"/>
        <w:tblGridChange w:id="284">
          <w:tblGrid>
            <w:gridCol w:w="1149"/>
            <w:gridCol w:w="12"/>
            <w:gridCol w:w="1312"/>
            <w:gridCol w:w="48"/>
            <w:gridCol w:w="1264"/>
            <w:gridCol w:w="39"/>
            <w:gridCol w:w="1724"/>
            <w:gridCol w:w="38"/>
            <w:gridCol w:w="1145"/>
            <w:gridCol w:w="27"/>
            <w:gridCol w:w="1095"/>
            <w:gridCol w:w="1209"/>
          </w:tblGrid>
        </w:tblGridChange>
      </w:tblGrid>
      <w:tr w:rsidR="006F4B05" w14:paraId="49C1B650" w14:textId="1FF0C9DF" w:rsidTr="00B80D9A">
        <w:tc>
          <w:tcPr>
            <w:tcW w:w="1155" w:type="dxa"/>
            <w:shd w:val="clear" w:color="auto" w:fill="D0CECE" w:themeFill="background2" w:themeFillShade="E6"/>
          </w:tcPr>
          <w:p w14:paraId="364EAD2C" w14:textId="3548724E" w:rsidR="00B36BA3" w:rsidRPr="0015685C" w:rsidRDefault="00B36BA3" w:rsidP="007A2AB7">
            <w:pPr>
              <w:rPr>
                <w:sz w:val="20"/>
                <w:szCs w:val="20"/>
              </w:rPr>
            </w:pPr>
          </w:p>
          <w:p w14:paraId="781B98DD" w14:textId="03563313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55C44ED8" w14:textId="1CF21B53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 Vocabulary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67119859" w14:textId="0F0EF434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Target Vocabulary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290E6D0B" w14:textId="4BBB3972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Target Class</w:t>
            </w:r>
          </w:p>
        </w:tc>
        <w:tc>
          <w:tcPr>
            <w:tcW w:w="1178" w:type="dxa"/>
            <w:shd w:val="clear" w:color="auto" w:fill="D0CECE" w:themeFill="background2" w:themeFillShade="E6"/>
          </w:tcPr>
          <w:p w14:paraId="297A0940" w14:textId="689799FC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Mapping type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578C3318" w14:textId="23CAA430" w:rsidR="00B36BA3" w:rsidRPr="007A2AB7" w:rsidRDefault="00B36BA3" w:rsidP="007A2AB7">
            <w:pPr>
              <w:rPr>
                <w:ins w:id="285" w:author="Maxim Moinat" w:date="2017-05-09T14:22:00Z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ins w:id="286" w:author="Maxim Moinat" w:date="2017-05-09T14:25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Number of concepts mapped</w:t>
              </w:r>
            </w:ins>
          </w:p>
        </w:tc>
        <w:tc>
          <w:tcPr>
            <w:tcW w:w="1255" w:type="dxa"/>
            <w:shd w:val="clear" w:color="auto" w:fill="D0CECE" w:themeFill="background2" w:themeFillShade="E6"/>
          </w:tcPr>
          <w:p w14:paraId="737D2B0D" w14:textId="6A2B8CEF" w:rsidR="00B36BA3" w:rsidRDefault="00B36BA3" w:rsidP="007A2AB7">
            <w:pPr>
              <w:rPr>
                <w:ins w:id="287" w:author="Maxim Moinat" w:date="2017-05-09T14:25:00Z"/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ins w:id="288" w:author="Maxim Moinat" w:date="2017-05-09T14:25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Coverage</w:t>
              </w:r>
            </w:ins>
          </w:p>
        </w:tc>
      </w:tr>
      <w:tr w:rsidR="006F4B05" w:rsidRPr="0015685C" w14:paraId="22E1C0F5" w14:textId="23E99706" w:rsidTr="000E4C94">
        <w:tblPrEx>
          <w:tblW w:w="0" w:type="auto"/>
          <w:tblPrExChange w:id="289" w:author="Maxim Moinat" w:date="2017-07-18T11:52:00Z">
            <w:tblPrEx>
              <w:tblW w:w="0" w:type="auto"/>
            </w:tblPrEx>
          </w:tblPrExChange>
        </w:tblPrEx>
        <w:trPr>
          <w:trHeight w:val="697"/>
        </w:trPr>
        <w:tc>
          <w:tcPr>
            <w:tcW w:w="1155" w:type="dxa"/>
            <w:tcPrChange w:id="290" w:author="Maxim Moinat" w:date="2017-07-18T11:52:00Z">
              <w:tcPr>
                <w:tcW w:w="1155" w:type="dxa"/>
              </w:tcPr>
            </w:tcPrChange>
          </w:tcPr>
          <w:p w14:paraId="277C01A4" w14:textId="367A98E6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Condition, Ekod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Morsak</w:t>
            </w:r>
          </w:p>
        </w:tc>
        <w:tc>
          <w:tcPr>
            <w:tcW w:w="1308" w:type="dxa"/>
            <w:tcPrChange w:id="291" w:author="Maxim Moinat" w:date="2017-07-18T11:52:00Z">
              <w:tcPr>
                <w:tcW w:w="1308" w:type="dxa"/>
                <w:gridSpan w:val="3"/>
              </w:tcPr>
            </w:tcPrChange>
          </w:tcPr>
          <w:p w14:paraId="5B57BD9A" w14:textId="36F8D5E4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ICD10-SE</w:t>
            </w:r>
          </w:p>
        </w:tc>
        <w:tc>
          <w:tcPr>
            <w:tcW w:w="1308" w:type="dxa"/>
            <w:tcPrChange w:id="292" w:author="Maxim Moinat" w:date="2017-07-18T11:52:00Z">
              <w:tcPr>
                <w:tcW w:w="1308" w:type="dxa"/>
                <w:gridSpan w:val="2"/>
              </w:tcPr>
            </w:tcPrChange>
          </w:tcPr>
          <w:p w14:paraId="5011B2A8" w14:textId="03324D18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SNOMED</w:t>
            </w:r>
          </w:p>
        </w:tc>
        <w:tc>
          <w:tcPr>
            <w:tcW w:w="1763" w:type="dxa"/>
            <w:tcPrChange w:id="293" w:author="Maxim Moinat" w:date="2017-07-18T11:52:00Z">
              <w:tcPr>
                <w:tcW w:w="1763" w:type="dxa"/>
                <w:gridSpan w:val="2"/>
              </w:tcPr>
            </w:tcPrChange>
          </w:tcPr>
          <w:p w14:paraId="51FFBE95" w14:textId="3BC44D36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Clinical Finding</w:t>
            </w:r>
          </w:p>
        </w:tc>
        <w:tc>
          <w:tcPr>
            <w:tcW w:w="1178" w:type="dxa"/>
            <w:shd w:val="clear" w:color="auto" w:fill="auto"/>
            <w:tcPrChange w:id="294" w:author="Maxim Moinat" w:date="2017-07-18T11:52:00Z">
              <w:tcPr>
                <w:tcW w:w="1178" w:type="dxa"/>
                <w:gridSpan w:val="2"/>
                <w:shd w:val="clear" w:color="auto" w:fill="auto"/>
              </w:tcPr>
            </w:tcPrChange>
          </w:tcPr>
          <w:p w14:paraId="5B3F3504" w14:textId="62DFA83C" w:rsidR="00B36BA3" w:rsidRPr="001B2D9A" w:rsidRDefault="00B36BA3">
            <w:pPr>
              <w:rPr>
                <w:sz w:val="20"/>
                <w:szCs w:val="20"/>
              </w:rPr>
            </w:pPr>
            <w:r w:rsidRPr="001B2D9A">
              <w:rPr>
                <w:rFonts w:ascii="Arial" w:hAnsi="Arial" w:cs="Arial"/>
                <w:color w:val="000000"/>
                <w:sz w:val="20"/>
                <w:szCs w:val="20"/>
                <w:rPrChange w:id="295" w:author="Maxim Moinat" w:date="2017-05-09T14:31:00Z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t>Automatic</w:t>
            </w:r>
            <w:del w:id="296" w:author="Maxim Moinat" w:date="2016-08-09T15:58:00Z">
              <w:r w:rsidRPr="001B2D9A" w:rsidDel="002F781A">
                <w:rPr>
                  <w:rFonts w:ascii="Arial" w:hAnsi="Arial" w:cs="Arial"/>
                  <w:color w:val="000000"/>
                  <w:sz w:val="20"/>
                  <w:szCs w:val="20"/>
                  <w:rPrChange w:id="297" w:author="Maxim Moinat" w:date="2017-05-09T14:31:00Z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delText xml:space="preserve"> (not described in this document)</w:delText>
              </w:r>
            </w:del>
          </w:p>
        </w:tc>
        <w:tc>
          <w:tcPr>
            <w:tcW w:w="1095" w:type="dxa"/>
            <w:tcPrChange w:id="298" w:author="Maxim Moinat" w:date="2017-07-18T11:52:00Z">
              <w:tcPr>
                <w:tcW w:w="1095" w:type="dxa"/>
              </w:tcPr>
            </w:tcPrChange>
          </w:tcPr>
          <w:p w14:paraId="6EC3509C" w14:textId="7B5296E8" w:rsidR="00B36BA3" w:rsidRPr="001B2D9A" w:rsidRDefault="000E4C94">
            <w:pPr>
              <w:jc w:val="right"/>
              <w:rPr>
                <w:ins w:id="299" w:author="Maxim Moinat" w:date="2017-05-09T14:22:00Z"/>
                <w:rFonts w:ascii="Arial" w:hAnsi="Arial" w:cs="Arial"/>
                <w:sz w:val="20"/>
                <w:szCs w:val="20"/>
                <w:highlight w:val="yellow"/>
                <w:rPrChange w:id="300" w:author="Maxim Moinat" w:date="2017-05-09T14:30:00Z">
                  <w:rPr>
                    <w:ins w:id="301" w:author="Maxim Moinat" w:date="2017-05-09T14:22:00Z"/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pPrChange w:id="302" w:author="Maxim Moinat" w:date="2017-05-09T14:30:00Z">
                <w:pPr/>
              </w:pPrChange>
            </w:pPr>
            <w:ins w:id="303" w:author="Maxim Moinat" w:date="2017-07-18T11:51:00Z">
              <w:r w:rsidRPr="000E4C94">
                <w:rPr>
                  <w:rFonts w:ascii="Arial" w:hAnsi="Arial" w:cs="Arial"/>
                  <w:color w:val="000000"/>
                  <w:sz w:val="20"/>
                  <w:szCs w:val="20"/>
                </w:rPr>
                <w:t>33,485</w:t>
              </w:r>
            </w:ins>
          </w:p>
        </w:tc>
        <w:tc>
          <w:tcPr>
            <w:tcW w:w="1255" w:type="dxa"/>
            <w:tcPrChange w:id="304" w:author="Maxim Moinat" w:date="2017-07-18T11:52:00Z">
              <w:tcPr>
                <w:tcW w:w="1255" w:type="dxa"/>
              </w:tcPr>
            </w:tcPrChange>
          </w:tcPr>
          <w:p w14:paraId="53537A0D" w14:textId="2A744721" w:rsidR="00B36BA3" w:rsidRPr="0015685C" w:rsidRDefault="00B36BA3">
            <w:pPr>
              <w:rPr>
                <w:ins w:id="305" w:author="Maxim Moinat" w:date="2017-05-09T14:25:00Z"/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F4B05" w14:paraId="26046DAD" w14:textId="447E1964" w:rsidTr="00B80D9A">
        <w:tc>
          <w:tcPr>
            <w:tcW w:w="1155" w:type="dxa"/>
          </w:tcPr>
          <w:p w14:paraId="49B43D10" w14:textId="5BC1246F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1308" w:type="dxa"/>
          </w:tcPr>
          <w:p w14:paraId="22976249" w14:textId="1B9FA3A6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NOMESCO</w:t>
            </w:r>
          </w:p>
        </w:tc>
        <w:tc>
          <w:tcPr>
            <w:tcW w:w="1308" w:type="dxa"/>
          </w:tcPr>
          <w:p w14:paraId="24A24B56" w14:textId="5655CB4E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SNOMED</w:t>
            </w:r>
          </w:p>
        </w:tc>
        <w:tc>
          <w:tcPr>
            <w:tcW w:w="1763" w:type="dxa"/>
          </w:tcPr>
          <w:p w14:paraId="0130DA4B" w14:textId="34654B6D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1178" w:type="dxa"/>
            <w:shd w:val="clear" w:color="auto" w:fill="auto"/>
          </w:tcPr>
          <w:p w14:paraId="4A331DA0" w14:textId="390B12D7" w:rsidR="00B36BA3" w:rsidRPr="001B2D9A" w:rsidRDefault="000E4C94" w:rsidP="007A2AB7">
            <w:pPr>
              <w:rPr>
                <w:sz w:val="20"/>
                <w:szCs w:val="20"/>
              </w:rPr>
            </w:pPr>
            <w:ins w:id="306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M</w:t>
              </w:r>
            </w:ins>
            <w:del w:id="307" w:author="Maxim Moinat" w:date="2017-07-18T11:52:00Z">
              <w:r w:rsidR="00B36BA3" w:rsidRPr="001B2D9A" w:rsidDel="000E4C94">
                <w:rPr>
                  <w:rFonts w:ascii="Arial" w:hAnsi="Arial" w:cs="Arial"/>
                  <w:color w:val="000000"/>
                  <w:sz w:val="20"/>
                  <w:szCs w:val="20"/>
                </w:rPr>
                <w:delText>m</w:delText>
              </w:r>
            </w:del>
            <w:r w:rsidR="00B36BA3" w:rsidRPr="001B2D9A">
              <w:rPr>
                <w:rFonts w:ascii="Arial" w:hAnsi="Arial" w:cs="Arial"/>
                <w:color w:val="000000"/>
                <w:sz w:val="20"/>
                <w:szCs w:val="20"/>
              </w:rPr>
              <w:t>anual</w:t>
            </w:r>
          </w:p>
        </w:tc>
        <w:tc>
          <w:tcPr>
            <w:tcW w:w="1095" w:type="dxa"/>
          </w:tcPr>
          <w:p w14:paraId="17D26B68" w14:textId="4043E041" w:rsidR="00B36BA3" w:rsidRPr="007A2AB7" w:rsidRDefault="000E4C94">
            <w:pPr>
              <w:jc w:val="right"/>
              <w:rPr>
                <w:ins w:id="308" w:author="Maxim Moinat" w:date="2017-05-09T14:22:00Z"/>
                <w:rFonts w:ascii="Arial" w:hAnsi="Arial" w:cs="Arial"/>
                <w:color w:val="000000"/>
                <w:sz w:val="20"/>
                <w:szCs w:val="20"/>
              </w:rPr>
              <w:pPrChange w:id="309" w:author="Maxim Moinat" w:date="2017-05-09T14:30:00Z">
                <w:pPr/>
              </w:pPrChange>
            </w:pPr>
            <w:ins w:id="310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90</w:t>
              </w:r>
            </w:ins>
          </w:p>
        </w:tc>
        <w:tc>
          <w:tcPr>
            <w:tcW w:w="1255" w:type="dxa"/>
          </w:tcPr>
          <w:p w14:paraId="34A0F4E9" w14:textId="06FEE22D" w:rsidR="00B36BA3" w:rsidRPr="007A2AB7" w:rsidRDefault="00B36BA3" w:rsidP="007A2AB7">
            <w:pPr>
              <w:rPr>
                <w:ins w:id="311" w:author="Maxim Moinat" w:date="2017-05-09T14:25:00Z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E4C94" w14:paraId="1AB48F9E" w14:textId="77777777" w:rsidTr="00B80D9A">
        <w:trPr>
          <w:ins w:id="312" w:author="Maxim Moinat" w:date="2017-07-18T11:50:00Z"/>
        </w:trPr>
        <w:tc>
          <w:tcPr>
            <w:tcW w:w="1155" w:type="dxa"/>
          </w:tcPr>
          <w:p w14:paraId="020568FA" w14:textId="477D9D5F" w:rsidR="000E4C94" w:rsidRPr="007A2AB7" w:rsidRDefault="000E4C94">
            <w:pPr>
              <w:rPr>
                <w:ins w:id="313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14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Proc</w:t>
              </w:r>
            </w:ins>
            <w:ins w:id="315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e</w:t>
              </w:r>
            </w:ins>
            <w:ins w:id="316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d</w:t>
              </w:r>
            </w:ins>
            <w:ins w:id="317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u</w:t>
              </w:r>
            </w:ins>
            <w:ins w:id="318" w:author="Maxim Moinat" w:date="2017-07-18T11:5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re</w:t>
              </w:r>
            </w:ins>
          </w:p>
        </w:tc>
        <w:tc>
          <w:tcPr>
            <w:tcW w:w="1308" w:type="dxa"/>
          </w:tcPr>
          <w:p w14:paraId="2498E975" w14:textId="1BF65932" w:rsidR="000E4C94" w:rsidRPr="007A2AB7" w:rsidRDefault="000E4C94" w:rsidP="007A2AB7">
            <w:pPr>
              <w:rPr>
                <w:ins w:id="319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0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KVA</w:t>
              </w:r>
            </w:ins>
          </w:p>
        </w:tc>
        <w:tc>
          <w:tcPr>
            <w:tcW w:w="1308" w:type="dxa"/>
          </w:tcPr>
          <w:p w14:paraId="1940EE8C" w14:textId="54C8A0DD" w:rsidR="000E4C94" w:rsidRPr="007A2AB7" w:rsidRDefault="000E4C94" w:rsidP="007A2AB7">
            <w:pPr>
              <w:rPr>
                <w:ins w:id="321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2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SNOMED</w:t>
              </w:r>
            </w:ins>
          </w:p>
        </w:tc>
        <w:tc>
          <w:tcPr>
            <w:tcW w:w="1763" w:type="dxa"/>
          </w:tcPr>
          <w:p w14:paraId="6B0C2E73" w14:textId="2FD025FD" w:rsidR="000E4C94" w:rsidRPr="007A2AB7" w:rsidRDefault="000E4C94" w:rsidP="007A2AB7">
            <w:pPr>
              <w:rPr>
                <w:ins w:id="323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4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Procedure</w:t>
              </w:r>
            </w:ins>
          </w:p>
        </w:tc>
        <w:tc>
          <w:tcPr>
            <w:tcW w:w="1178" w:type="dxa"/>
            <w:shd w:val="clear" w:color="auto" w:fill="auto"/>
          </w:tcPr>
          <w:p w14:paraId="4D5ED774" w14:textId="6BC7FECD" w:rsidR="000E4C94" w:rsidRPr="001B2D9A" w:rsidRDefault="000E4C94" w:rsidP="007A2AB7">
            <w:pPr>
              <w:rPr>
                <w:ins w:id="325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6" w:author="Maxim Moinat" w:date="2017-07-18T11:50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Manual</w:t>
              </w:r>
            </w:ins>
          </w:p>
        </w:tc>
        <w:tc>
          <w:tcPr>
            <w:tcW w:w="1095" w:type="dxa"/>
          </w:tcPr>
          <w:p w14:paraId="4A7C69B6" w14:textId="0BEC88CD" w:rsidR="000E4C94" w:rsidRDefault="000E4C94">
            <w:pPr>
              <w:jc w:val="right"/>
              <w:rPr>
                <w:ins w:id="327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  <w:ins w:id="328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13</w:t>
              </w:r>
            </w:ins>
          </w:p>
        </w:tc>
        <w:tc>
          <w:tcPr>
            <w:tcW w:w="1255" w:type="dxa"/>
          </w:tcPr>
          <w:p w14:paraId="21F04C87" w14:textId="77777777" w:rsidR="000E4C94" w:rsidRDefault="000E4C94" w:rsidP="007A2AB7">
            <w:pPr>
              <w:rPr>
                <w:ins w:id="329" w:author="Maxim Moinat" w:date="2017-07-18T11:50:00Z"/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F4B05" w:rsidRPr="0015685C" w14:paraId="0A500B72" w14:textId="1DE0517C" w:rsidTr="006C79BC">
        <w:tc>
          <w:tcPr>
            <w:tcW w:w="1155" w:type="dxa"/>
          </w:tcPr>
          <w:p w14:paraId="12F05008" w14:textId="2634A2ED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Drug</w:t>
            </w:r>
          </w:p>
        </w:tc>
        <w:tc>
          <w:tcPr>
            <w:tcW w:w="1308" w:type="dxa"/>
          </w:tcPr>
          <w:p w14:paraId="732D471B" w14:textId="7351B7E3" w:rsidR="006F4B05" w:rsidRDefault="00B36BA3" w:rsidP="007A2AB7">
            <w:pPr>
              <w:rPr>
                <w:ins w:id="330" w:author="Maxim Moinat" w:date="2017-07-18T11:48:00Z"/>
                <w:rFonts w:ascii="Arial" w:hAnsi="Arial" w:cs="Arial"/>
                <w:color w:val="000000"/>
                <w:sz w:val="20"/>
                <w:szCs w:val="20"/>
              </w:rPr>
            </w:pPr>
            <w:del w:id="331" w:author="Maxim Moinat" w:date="2017-07-18T11:48:00Z">
              <w:r w:rsidRPr="007A2AB7" w:rsidDel="006F4B05">
                <w:rPr>
                  <w:rFonts w:ascii="Arial" w:hAnsi="Arial" w:cs="Arial"/>
                  <w:color w:val="000000"/>
                  <w:sz w:val="20"/>
                  <w:szCs w:val="20"/>
                </w:rPr>
                <w:delText>Varunr</w:delText>
              </w:r>
            </w:del>
            <w:ins w:id="332" w:author="Maxim Moinat" w:date="2017-07-18T11:48:00Z">
              <w:r w:rsidR="006F4B05">
                <w:rPr>
                  <w:rFonts w:ascii="Arial" w:hAnsi="Arial" w:cs="Arial"/>
                  <w:color w:val="000000"/>
                  <w:sz w:val="20"/>
                  <w:szCs w:val="20"/>
                </w:rPr>
                <w:t>NPL /</w:t>
              </w:r>
            </w:ins>
          </w:p>
          <w:p w14:paraId="283AEFA4" w14:textId="2B0DD3A4" w:rsidR="00B36BA3" w:rsidRPr="007A2AB7" w:rsidRDefault="006F4B05" w:rsidP="007A2AB7">
            <w:pPr>
              <w:rPr>
                <w:sz w:val="20"/>
                <w:szCs w:val="20"/>
              </w:rPr>
            </w:pPr>
            <w:ins w:id="333" w:author="Maxim Moinat" w:date="2017-07-18T11:48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Varunummer</w:t>
              </w:r>
            </w:ins>
          </w:p>
        </w:tc>
        <w:tc>
          <w:tcPr>
            <w:tcW w:w="1308" w:type="dxa"/>
          </w:tcPr>
          <w:p w14:paraId="78082AE9" w14:textId="626F6481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RxNorm</w:t>
            </w:r>
          </w:p>
        </w:tc>
        <w:tc>
          <w:tcPr>
            <w:tcW w:w="1763" w:type="dxa"/>
          </w:tcPr>
          <w:p w14:paraId="6C631FA8" w14:textId="666F96DB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Ingredient, Clinical Comp/Form/Drug</w:t>
            </w:r>
          </w:p>
        </w:tc>
        <w:tc>
          <w:tcPr>
            <w:tcW w:w="1178" w:type="dxa"/>
            <w:shd w:val="clear" w:color="auto" w:fill="auto"/>
          </w:tcPr>
          <w:p w14:paraId="31C26957" w14:textId="0BBCE0F5" w:rsidR="00B36BA3" w:rsidRPr="001B2D9A" w:rsidRDefault="00B36BA3">
            <w:pPr>
              <w:rPr>
                <w:sz w:val="20"/>
                <w:szCs w:val="20"/>
              </w:rPr>
            </w:pPr>
            <w:r w:rsidRPr="001B2D9A">
              <w:rPr>
                <w:rFonts w:ascii="Arial" w:hAnsi="Arial" w:cs="Arial"/>
                <w:color w:val="000000"/>
                <w:sz w:val="20"/>
                <w:szCs w:val="20"/>
                <w:rPrChange w:id="334" w:author="Maxim Moinat" w:date="2017-05-09T14:31:00Z">
                  <w:rPr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t xml:space="preserve">Automatic </w:t>
            </w:r>
            <w:del w:id="335" w:author="Maxim Moinat" w:date="2017-05-09T14:32:00Z">
              <w:r w:rsidRPr="001B2D9A" w:rsidDel="001B2D9A">
                <w:rPr>
                  <w:rFonts w:ascii="Arial" w:hAnsi="Arial" w:cs="Arial"/>
                  <w:color w:val="000000"/>
                  <w:sz w:val="20"/>
                  <w:szCs w:val="20"/>
                  <w:rPrChange w:id="336" w:author="Maxim Moinat" w:date="2017-05-09T14:31:00Z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delText>(not described in this document)</w:delText>
              </w:r>
            </w:del>
          </w:p>
        </w:tc>
        <w:tc>
          <w:tcPr>
            <w:tcW w:w="1095" w:type="dxa"/>
            <w:shd w:val="clear" w:color="auto" w:fill="auto"/>
          </w:tcPr>
          <w:p w14:paraId="0A3FD3F4" w14:textId="47BB199F" w:rsidR="00B36BA3" w:rsidRPr="006C79BC" w:rsidRDefault="00633207">
            <w:pPr>
              <w:jc w:val="right"/>
              <w:rPr>
                <w:ins w:id="337" w:author="Maxim Moinat" w:date="2017-05-09T14:22:00Z"/>
                <w:rFonts w:ascii="Arial" w:hAnsi="Arial" w:cs="Arial"/>
                <w:color w:val="000000"/>
                <w:sz w:val="20"/>
                <w:szCs w:val="20"/>
                <w:rPrChange w:id="338" w:author="Maxim Moinat" w:date="2017-07-18T11:48:00Z">
                  <w:rPr>
                    <w:ins w:id="339" w:author="Maxim Moinat" w:date="2017-05-09T14:22:00Z"/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  <w:pPrChange w:id="340" w:author="Maxim Moinat" w:date="2017-05-09T14:30:00Z">
                <w:pPr/>
              </w:pPrChange>
            </w:pPr>
            <w:ins w:id="341" w:author="Maxim Moinat" w:date="2017-05-09T14:35:00Z">
              <w:r w:rsidRPr="006C79BC">
                <w:rPr>
                  <w:rFonts w:ascii="Arial" w:hAnsi="Arial" w:cs="Arial"/>
                  <w:color w:val="000000"/>
                  <w:sz w:val="20"/>
                  <w:szCs w:val="20"/>
                  <w:rPrChange w:id="342" w:author="Maxim Moinat" w:date="2017-07-18T11:48:00Z">
                    <w:rPr>
                      <w:rFonts w:ascii="Arial" w:hAnsi="Arial" w:cs="Arial"/>
                      <w:color w:val="000000"/>
                      <w:sz w:val="20"/>
                      <w:szCs w:val="20"/>
                      <w:highlight w:val="yellow"/>
                    </w:rPr>
                  </w:rPrChange>
                </w:rPr>
                <w:t>6865</w:t>
              </w:r>
            </w:ins>
          </w:p>
        </w:tc>
        <w:tc>
          <w:tcPr>
            <w:tcW w:w="1255" w:type="dxa"/>
            <w:shd w:val="clear" w:color="auto" w:fill="auto"/>
          </w:tcPr>
          <w:p w14:paraId="41A2B66C" w14:textId="49D998C6" w:rsidR="00B36BA3" w:rsidRPr="006C79BC" w:rsidRDefault="00B36BA3" w:rsidP="007A2AB7">
            <w:pPr>
              <w:rPr>
                <w:ins w:id="343" w:author="Maxim Moinat" w:date="2017-05-09T14:25:00Z"/>
                <w:rFonts w:ascii="Arial" w:hAnsi="Arial" w:cs="Arial"/>
                <w:color w:val="000000"/>
                <w:sz w:val="20"/>
                <w:szCs w:val="20"/>
                <w:rPrChange w:id="344" w:author="Maxim Moinat" w:date="2017-07-18T11:48:00Z">
                  <w:rPr>
                    <w:ins w:id="345" w:author="Maxim Moinat" w:date="2017-05-09T14:25:00Z"/>
                    <w:rFonts w:ascii="Arial" w:hAnsi="Arial" w:cs="Arial"/>
                    <w:color w:val="000000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6F4B05" w14:paraId="2AF8818F" w14:textId="1A3D25CD" w:rsidTr="00B80D9A">
        <w:tc>
          <w:tcPr>
            <w:tcW w:w="1155" w:type="dxa"/>
          </w:tcPr>
          <w:p w14:paraId="3BD3C9EA" w14:textId="7F2A54C9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Provider Special</w:t>
            </w:r>
            <w:del w:id="346" w:author="Maxim Moinat" w:date="2016-08-09T15:42:00Z">
              <w:r w:rsidRPr="007A2AB7" w:rsidDel="00173E82">
                <w:rPr>
                  <w:rFonts w:ascii="Arial" w:hAnsi="Arial" w:cs="Arial"/>
                  <w:color w:val="000000"/>
                  <w:sz w:val="20"/>
                  <w:szCs w:val="20"/>
                </w:rPr>
                <w:delText>i</w:delText>
              </w:r>
            </w:del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ty</w:t>
            </w:r>
          </w:p>
        </w:tc>
        <w:tc>
          <w:tcPr>
            <w:tcW w:w="1308" w:type="dxa"/>
          </w:tcPr>
          <w:p w14:paraId="46F5E402" w14:textId="1603AFAA" w:rsidR="00B36BA3" w:rsidRPr="007A2AB7" w:rsidRDefault="00B36BA3" w:rsidP="007A2AB7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SPKOD</w:t>
            </w:r>
          </w:p>
        </w:tc>
        <w:tc>
          <w:tcPr>
            <w:tcW w:w="1308" w:type="dxa"/>
          </w:tcPr>
          <w:p w14:paraId="6238FDF0" w14:textId="50FDE38A" w:rsidR="00B36BA3" w:rsidRPr="007A2AB7" w:rsidRDefault="00B36BA3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Special</w:t>
            </w:r>
            <w:del w:id="347" w:author="Maxim Moinat" w:date="2016-08-09T15:42:00Z">
              <w:r w:rsidRPr="007A2AB7" w:rsidDel="00173E82">
                <w:rPr>
                  <w:rFonts w:ascii="Arial" w:hAnsi="Arial" w:cs="Arial"/>
                  <w:color w:val="000000"/>
                  <w:sz w:val="20"/>
                  <w:szCs w:val="20"/>
                </w:rPr>
                <w:delText>i</w:delText>
              </w:r>
            </w:del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ty</w:t>
            </w:r>
          </w:p>
        </w:tc>
        <w:tc>
          <w:tcPr>
            <w:tcW w:w="1763" w:type="dxa"/>
          </w:tcPr>
          <w:p w14:paraId="3F72B887" w14:textId="370F032B" w:rsidR="00B36BA3" w:rsidRPr="007A2AB7" w:rsidRDefault="00B36BA3">
            <w:pPr>
              <w:rPr>
                <w:sz w:val="20"/>
                <w:szCs w:val="20"/>
              </w:rPr>
            </w:pPr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Special</w:t>
            </w:r>
            <w:del w:id="348" w:author="Maxim Moinat" w:date="2016-08-09T15:42:00Z">
              <w:r w:rsidRPr="007A2AB7" w:rsidDel="00173E82">
                <w:rPr>
                  <w:rFonts w:ascii="Arial" w:hAnsi="Arial" w:cs="Arial"/>
                  <w:color w:val="000000"/>
                  <w:sz w:val="20"/>
                  <w:szCs w:val="20"/>
                </w:rPr>
                <w:delText>i</w:delText>
              </w:r>
            </w:del>
            <w:r w:rsidRPr="007A2AB7">
              <w:rPr>
                <w:rFonts w:ascii="Arial" w:hAnsi="Arial" w:cs="Arial"/>
                <w:color w:val="000000"/>
                <w:sz w:val="20"/>
                <w:szCs w:val="20"/>
              </w:rPr>
              <w:t>ty</w:t>
            </w:r>
          </w:p>
        </w:tc>
        <w:tc>
          <w:tcPr>
            <w:tcW w:w="1178" w:type="dxa"/>
          </w:tcPr>
          <w:p w14:paraId="2F1DF2CD" w14:textId="78DE86F6" w:rsidR="00B36BA3" w:rsidRPr="007A2AB7" w:rsidRDefault="000E4C94" w:rsidP="007A2AB7">
            <w:pPr>
              <w:rPr>
                <w:sz w:val="20"/>
                <w:szCs w:val="20"/>
              </w:rPr>
            </w:pPr>
            <w:ins w:id="349" w:author="Maxim Moinat" w:date="2017-07-18T11:52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M</w:t>
              </w:r>
            </w:ins>
            <w:del w:id="350" w:author="Maxim Moinat" w:date="2017-07-18T11:52:00Z">
              <w:r w:rsidR="00B36BA3" w:rsidRPr="007A2AB7" w:rsidDel="000E4C94">
                <w:rPr>
                  <w:rFonts w:ascii="Arial" w:hAnsi="Arial" w:cs="Arial"/>
                  <w:color w:val="000000"/>
                  <w:sz w:val="20"/>
                  <w:szCs w:val="20"/>
                </w:rPr>
                <w:delText>m</w:delText>
              </w:r>
            </w:del>
            <w:r w:rsidR="00B36BA3" w:rsidRPr="007A2AB7">
              <w:rPr>
                <w:rFonts w:ascii="Arial" w:hAnsi="Arial" w:cs="Arial"/>
                <w:color w:val="000000"/>
                <w:sz w:val="20"/>
                <w:szCs w:val="20"/>
              </w:rPr>
              <w:t>anual</w:t>
            </w:r>
          </w:p>
        </w:tc>
        <w:tc>
          <w:tcPr>
            <w:tcW w:w="1095" w:type="dxa"/>
          </w:tcPr>
          <w:p w14:paraId="6390F3F7" w14:textId="0826F50E" w:rsidR="00B36BA3" w:rsidRPr="007A2AB7" w:rsidRDefault="00633207">
            <w:pPr>
              <w:jc w:val="right"/>
              <w:rPr>
                <w:ins w:id="351" w:author="Maxim Moinat" w:date="2017-05-09T14:22:00Z"/>
                <w:rFonts w:ascii="Arial" w:hAnsi="Arial" w:cs="Arial"/>
                <w:color w:val="000000"/>
                <w:sz w:val="20"/>
                <w:szCs w:val="20"/>
              </w:rPr>
              <w:pPrChange w:id="352" w:author="Maxim Moinat" w:date="2017-05-09T14:30:00Z">
                <w:pPr/>
              </w:pPrChange>
            </w:pPr>
            <w:ins w:id="353" w:author="Maxim Moinat" w:date="2017-05-09T14:37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162</w:t>
              </w:r>
            </w:ins>
          </w:p>
        </w:tc>
        <w:tc>
          <w:tcPr>
            <w:tcW w:w="1255" w:type="dxa"/>
          </w:tcPr>
          <w:p w14:paraId="36DFF7C6" w14:textId="5993C7DE" w:rsidR="00B36BA3" w:rsidRPr="007A2AB7" w:rsidRDefault="00633207" w:rsidP="007A2AB7">
            <w:pPr>
              <w:rPr>
                <w:ins w:id="354" w:author="Maxim Moinat" w:date="2017-05-09T14:25:00Z"/>
                <w:rFonts w:ascii="Arial" w:hAnsi="Arial" w:cs="Arial"/>
                <w:color w:val="000000"/>
                <w:sz w:val="20"/>
                <w:szCs w:val="20"/>
              </w:rPr>
            </w:pPr>
            <w:ins w:id="355" w:author="Maxim Moinat" w:date="2017-05-09T14:37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100%</w:t>
              </w:r>
            </w:ins>
          </w:p>
        </w:tc>
      </w:tr>
      <w:tr w:rsidR="00B36BA3" w:rsidDel="001B2D9A" w14:paraId="1CE46A86" w14:textId="1D906189" w:rsidTr="00B80D9A">
        <w:tblPrEx>
          <w:tblW w:w="0" w:type="auto"/>
          <w:tblPrExChange w:id="356" w:author="Maxim Moinat" w:date="2017-07-18T11:41:00Z">
            <w:tblPrEx>
              <w:tblW w:w="0" w:type="auto"/>
            </w:tblPrEx>
          </w:tblPrExChange>
        </w:tblPrEx>
        <w:trPr>
          <w:gridAfter w:val="2"/>
          <w:wAfter w:w="2304" w:type="dxa"/>
          <w:del w:id="357" w:author="Maxim Moinat" w:date="2017-05-09T14:31:00Z"/>
          <w:trPrChange w:id="358" w:author="Maxim Moinat" w:date="2017-07-18T11:41:00Z">
            <w:trPr>
              <w:gridAfter w:val="2"/>
            </w:trPr>
          </w:trPrChange>
        </w:trPr>
        <w:tc>
          <w:tcPr>
            <w:tcW w:w="1155" w:type="dxa"/>
            <w:tcPrChange w:id="359" w:author="Maxim Moinat" w:date="2017-07-18T11:41:00Z">
              <w:tcPr>
                <w:tcW w:w="1323" w:type="dxa"/>
                <w:gridSpan w:val="2"/>
              </w:tcPr>
            </w:tcPrChange>
          </w:tcPr>
          <w:p w14:paraId="1A8F11AF" w14:textId="4233B0BC" w:rsidR="00B36BA3" w:rsidRPr="007A2AB7" w:rsidDel="001B2D9A" w:rsidRDefault="00B36BA3" w:rsidP="007A2AB7">
            <w:pPr>
              <w:rPr>
                <w:del w:id="360" w:author="Maxim Moinat" w:date="2017-05-09T14:31:00Z"/>
                <w:sz w:val="20"/>
                <w:szCs w:val="20"/>
              </w:rPr>
            </w:pPr>
            <w:del w:id="361" w:author="Maxim Moinat" w:date="2017-05-09T14:31:00Z">
              <w:r w:rsidRPr="007A2AB7" w:rsidDel="001B2D9A">
                <w:rPr>
                  <w:rFonts w:ascii="Arial" w:hAnsi="Arial" w:cs="Arial"/>
                  <w:color w:val="000000"/>
                  <w:sz w:val="20"/>
                  <w:szCs w:val="20"/>
                </w:rPr>
                <w:delText>Small codelists</w:delText>
              </w:r>
            </w:del>
          </w:p>
        </w:tc>
        <w:tc>
          <w:tcPr>
            <w:tcW w:w="1308" w:type="dxa"/>
            <w:tcPrChange w:id="362" w:author="Maxim Moinat" w:date="2017-07-18T11:41:00Z">
              <w:tcPr>
                <w:tcW w:w="1436" w:type="dxa"/>
              </w:tcPr>
            </w:tcPrChange>
          </w:tcPr>
          <w:p w14:paraId="7DA62C08" w14:textId="03626E64" w:rsidR="00B36BA3" w:rsidRPr="00374962" w:rsidDel="001B2D9A" w:rsidRDefault="00B36BA3" w:rsidP="007A2AB7">
            <w:pPr>
              <w:rPr>
                <w:del w:id="363" w:author="Maxim Moinat" w:date="2017-05-09T14:31:00Z"/>
              </w:rPr>
            </w:pPr>
            <w:del w:id="364" w:author="Maxim Moinat" w:date="2017-05-09T14:31:00Z">
              <w:r w:rsidRPr="00374962" w:rsidDel="001B2D9A">
                <w:rPr>
                  <w:rFonts w:ascii="Arial" w:hAnsi="Arial" w:cs="Arial"/>
                  <w:i/>
                  <w:iCs/>
                  <w:color w:val="000000"/>
                </w:rPr>
                <w:delText>e.g. gender, visit</w:delText>
              </w:r>
            </w:del>
          </w:p>
        </w:tc>
        <w:tc>
          <w:tcPr>
            <w:tcW w:w="1308" w:type="dxa"/>
            <w:tcPrChange w:id="365" w:author="Maxim Moinat" w:date="2017-07-18T11:41:00Z">
              <w:tcPr>
                <w:tcW w:w="1436" w:type="dxa"/>
                <w:gridSpan w:val="2"/>
              </w:tcPr>
            </w:tcPrChange>
          </w:tcPr>
          <w:p w14:paraId="6AF4175B" w14:textId="7231A55A" w:rsidR="00B36BA3" w:rsidRPr="007A2AB7" w:rsidDel="001B2D9A" w:rsidRDefault="00B36BA3" w:rsidP="007A2AB7">
            <w:pPr>
              <w:rPr>
                <w:del w:id="366" w:author="Maxim Moinat" w:date="2017-05-09T14:31:00Z"/>
                <w:sz w:val="20"/>
                <w:szCs w:val="20"/>
              </w:rPr>
            </w:pPr>
          </w:p>
        </w:tc>
        <w:tc>
          <w:tcPr>
            <w:tcW w:w="1763" w:type="dxa"/>
            <w:tcPrChange w:id="367" w:author="Maxim Moinat" w:date="2017-07-18T11:41:00Z">
              <w:tcPr>
                <w:tcW w:w="1775" w:type="dxa"/>
                <w:gridSpan w:val="2"/>
              </w:tcPr>
            </w:tcPrChange>
          </w:tcPr>
          <w:p w14:paraId="3130DFFE" w14:textId="75A16248" w:rsidR="00B36BA3" w:rsidRPr="007A2AB7" w:rsidDel="001B2D9A" w:rsidRDefault="00B36BA3" w:rsidP="007A2AB7">
            <w:pPr>
              <w:rPr>
                <w:del w:id="368" w:author="Maxim Moinat" w:date="2017-05-09T14:31:00Z"/>
                <w:sz w:val="20"/>
                <w:szCs w:val="20"/>
              </w:rPr>
            </w:pPr>
          </w:p>
        </w:tc>
        <w:tc>
          <w:tcPr>
            <w:tcW w:w="1178" w:type="dxa"/>
            <w:tcPrChange w:id="369" w:author="Maxim Moinat" w:date="2017-07-18T11:41:00Z">
              <w:tcPr>
                <w:tcW w:w="1339" w:type="dxa"/>
                <w:gridSpan w:val="2"/>
              </w:tcPr>
            </w:tcPrChange>
          </w:tcPr>
          <w:p w14:paraId="3B0DD656" w14:textId="17AE877C" w:rsidR="00B36BA3" w:rsidRPr="007A2AB7" w:rsidDel="001B2D9A" w:rsidRDefault="00B36BA3" w:rsidP="007A2AB7">
            <w:pPr>
              <w:rPr>
                <w:del w:id="370" w:author="Maxim Moinat" w:date="2017-05-09T14:31:00Z"/>
                <w:sz w:val="20"/>
                <w:szCs w:val="20"/>
              </w:rPr>
            </w:pPr>
            <w:del w:id="371" w:author="Maxim Moinat" w:date="2017-05-09T14:31:00Z">
              <w:r w:rsidRPr="007A2AB7" w:rsidDel="001B2D9A">
                <w:rPr>
                  <w:rFonts w:ascii="Arial" w:hAnsi="Arial" w:cs="Arial"/>
                  <w:color w:val="000000"/>
                  <w:sz w:val="20"/>
                  <w:szCs w:val="20"/>
                </w:rPr>
                <w:delText>manual</w:delText>
              </w:r>
            </w:del>
          </w:p>
        </w:tc>
      </w:tr>
    </w:tbl>
    <w:p w14:paraId="156768D1" w14:textId="77777777" w:rsidR="00633207" w:rsidRDefault="00633207" w:rsidP="00834885">
      <w:pPr>
        <w:rPr>
          <w:ins w:id="372" w:author="Maxim Moinat" w:date="2017-05-09T14:37:00Z"/>
        </w:rPr>
      </w:pPr>
    </w:p>
    <w:p w14:paraId="040A79D9" w14:textId="5B63CE03" w:rsidR="00173E82" w:rsidRDefault="00633207" w:rsidP="00834885">
      <w:pPr>
        <w:rPr>
          <w:ins w:id="373" w:author="Maxim Moinat" w:date="2016-08-09T15:41:00Z"/>
        </w:rPr>
      </w:pPr>
      <w:ins w:id="374" w:author="Maxim Moinat" w:date="2017-05-09T14:37:00Z">
        <w:r>
          <w:t xml:space="preserve">The </w:t>
        </w:r>
      </w:ins>
      <w:ins w:id="375" w:author="Maxim Moinat" w:date="2017-05-09T14:40:00Z">
        <w:r w:rsidR="00535B4A">
          <w:t>ICD10-SE, NOMESCO</w:t>
        </w:r>
      </w:ins>
      <w:ins w:id="376" w:author="Maxim Moinat" w:date="2017-07-18T11:11:00Z">
        <w:r w:rsidR="00036D67">
          <w:t>, drug</w:t>
        </w:r>
      </w:ins>
      <w:ins w:id="377" w:author="Maxim Moinat" w:date="2017-05-09T14:40:00Z">
        <w:r w:rsidR="00535B4A">
          <w:t xml:space="preserve"> and SPKOD </w:t>
        </w:r>
      </w:ins>
      <w:ins w:id="378" w:author="Maxim Moinat" w:date="2017-05-09T14:37:00Z">
        <w:r>
          <w:t xml:space="preserve">mappings are stored in separate csv files. </w:t>
        </w:r>
      </w:ins>
      <w:ins w:id="379" w:author="Maxim Moinat" w:date="2017-05-09T14:41:00Z">
        <w:r w:rsidR="00535B4A">
          <w:t>T</w:t>
        </w:r>
      </w:ins>
      <w:ins w:id="380" w:author="Maxim Moinat" w:date="2016-08-09T15:42:00Z">
        <w:r w:rsidR="00173E82">
          <w:t xml:space="preserve">he small code lists are hard coded in the ETL </w:t>
        </w:r>
      </w:ins>
      <w:ins w:id="381" w:author="Maxim Moinat" w:date="2017-05-09T14:41:00Z">
        <w:r w:rsidR="00535B4A">
          <w:t>scripts</w:t>
        </w:r>
      </w:ins>
      <w:ins w:id="382" w:author="Maxim Moinat" w:date="2016-08-09T15:42:00Z">
        <w:r w:rsidR="00173E82">
          <w:t>.</w:t>
        </w:r>
      </w:ins>
    </w:p>
    <w:p w14:paraId="6EEC69D5" w14:textId="77777777" w:rsidR="00A70E0D" w:rsidRDefault="00A70E0D" w:rsidP="00834885">
      <w:pPr>
        <w:rPr>
          <w:ins w:id="383" w:author="Maxim Moinat" w:date="2016-08-09T15:56:00Z"/>
        </w:rPr>
      </w:pPr>
    </w:p>
    <w:p w14:paraId="1747ED31" w14:textId="3D633D4E" w:rsidR="00535B4A" w:rsidRDefault="00535B4A">
      <w:pPr>
        <w:pStyle w:val="Heading4"/>
        <w:rPr>
          <w:ins w:id="384" w:author="Maxim Moinat" w:date="2017-05-09T14:49:00Z"/>
        </w:rPr>
        <w:pPrChange w:id="385" w:author="Maxim Moinat" w:date="2017-05-09T15:34:00Z">
          <w:pPr/>
        </w:pPrChange>
      </w:pPr>
      <w:ins w:id="386" w:author="Maxim Moinat" w:date="2017-05-09T14:41:00Z">
        <w:r>
          <w:t>ICD10-SE</w:t>
        </w:r>
      </w:ins>
    </w:p>
    <w:p w14:paraId="46758414" w14:textId="1C7A9A19" w:rsidR="00797C5C" w:rsidRPr="00797C5C" w:rsidRDefault="000212BF" w:rsidP="00834885">
      <w:pPr>
        <w:rPr>
          <w:ins w:id="387" w:author="Maxim Moinat" w:date="2017-05-09T14:41:00Z"/>
          <w:i/>
          <w:rPrChange w:id="388" w:author="Maxim Moinat" w:date="2017-05-09T14:49:00Z">
            <w:rPr>
              <w:ins w:id="389" w:author="Maxim Moinat" w:date="2017-05-09T14:41:00Z"/>
            </w:rPr>
          </w:rPrChange>
        </w:rPr>
      </w:pPr>
      <w:ins w:id="390" w:author="Maxim Moinat" w:date="2017-07-18T17:53:00Z">
        <w:r>
          <w:t xml:space="preserve">A complete </w:t>
        </w:r>
      </w:ins>
      <w:ins w:id="391" w:author="Maxim Moinat" w:date="2017-07-18T11:47:00Z">
        <w:r w:rsidR="006C79BC">
          <w:t xml:space="preserve">list </w:t>
        </w:r>
      </w:ins>
      <w:ins w:id="392" w:author="Maxim Moinat" w:date="2017-07-18T17:53:00Z">
        <w:r>
          <w:t xml:space="preserve">of </w:t>
        </w:r>
      </w:ins>
      <w:ins w:id="393" w:author="Maxim Moinat" w:date="2017-07-18T11:15:00Z">
        <w:r w:rsidR="00C622CF">
          <w:t xml:space="preserve">Swedish </w:t>
        </w:r>
      </w:ins>
      <w:ins w:id="394" w:author="Maxim Moinat" w:date="2017-05-09T14:49:00Z">
        <w:r w:rsidR="00797C5C">
          <w:t xml:space="preserve">ICD10 </w:t>
        </w:r>
      </w:ins>
      <w:ins w:id="395" w:author="Maxim Moinat" w:date="2017-07-18T11:15:00Z">
        <w:r w:rsidR="00C622CF">
          <w:t>codes</w:t>
        </w:r>
      </w:ins>
      <w:ins w:id="396" w:author="Maxim Moinat" w:date="2017-07-18T17:54:00Z">
        <w:r>
          <w:t xml:space="preserve"> (ICD10-SE)</w:t>
        </w:r>
        <w:r w:rsidR="00CB3ADA">
          <w:t xml:space="preserve"> was retrieved from S</w:t>
        </w:r>
        <w:r w:rsidR="00CB3ADA" w:rsidRPr="00CB3ADA">
          <w:t>ocial</w:t>
        </w:r>
        <w:r w:rsidR="00CB3ADA">
          <w:t xml:space="preserve"> S</w:t>
        </w:r>
        <w:r w:rsidR="00CB3ADA" w:rsidRPr="00CB3ADA">
          <w:t>tyrelsen</w:t>
        </w:r>
      </w:ins>
      <w:ins w:id="397" w:author="Maxim Moinat" w:date="2017-07-18T11:18:00Z">
        <w:r w:rsidR="00CB3ADA">
          <w:t xml:space="preserve">. It </w:t>
        </w:r>
      </w:ins>
      <w:ins w:id="398" w:author="Maxim Moinat" w:date="2017-07-18T11:47:00Z">
        <w:r w:rsidR="006C79BC">
          <w:t>consists</w:t>
        </w:r>
      </w:ins>
      <w:ins w:id="399" w:author="Maxim Moinat" w:date="2017-07-18T11:18:00Z">
        <w:r w:rsidR="00A063E4">
          <w:t xml:space="preserve"> of diagnostic codes, including extension codes and the ‘External causes of disease and death’</w:t>
        </w:r>
      </w:ins>
      <w:ins w:id="400" w:author="Maxim Moinat" w:date="2017-07-18T11:19:00Z">
        <w:r w:rsidR="00A063E4">
          <w:t xml:space="preserve"> chapter</w:t>
        </w:r>
      </w:ins>
      <w:ins w:id="401" w:author="Maxim Moinat" w:date="2017-07-18T11:18:00Z">
        <w:r w:rsidR="00A063E4">
          <w:t>.</w:t>
        </w:r>
      </w:ins>
      <w:ins w:id="402" w:author="Maxim Moinat" w:date="2017-07-18T11:19:00Z">
        <w:r w:rsidR="00A063E4">
          <w:t xml:space="preserve"> These codes</w:t>
        </w:r>
      </w:ins>
      <w:ins w:id="403" w:author="Maxim Moinat" w:date="2017-07-18T11:15:00Z">
        <w:r w:rsidR="00C622CF">
          <w:t xml:space="preserve"> were mapped </w:t>
        </w:r>
      </w:ins>
      <w:ins w:id="404" w:author="Maxim Moinat" w:date="2017-07-18T17:55:00Z">
        <w:r w:rsidR="00CB3ADA">
          <w:t>to SNOMED using</w:t>
        </w:r>
      </w:ins>
      <w:ins w:id="405" w:author="Maxim Moinat" w:date="2017-07-18T11:15:00Z">
        <w:r w:rsidR="00C622CF">
          <w:t xml:space="preserve"> the international ICD10 </w:t>
        </w:r>
      </w:ins>
      <w:ins w:id="406" w:author="Maxim Moinat" w:date="2017-07-18T17:55:00Z">
        <w:r w:rsidR="00CB3ADA">
          <w:t>codes:</w:t>
        </w:r>
      </w:ins>
    </w:p>
    <w:p w14:paraId="615D6B0B" w14:textId="42B7045C" w:rsidR="00173E82" w:rsidRPr="00797C5C" w:rsidRDefault="00535B4A">
      <w:pPr>
        <w:pStyle w:val="ListParagraph"/>
        <w:numPr>
          <w:ilvl w:val="0"/>
          <w:numId w:val="8"/>
        </w:numPr>
        <w:rPr>
          <w:ins w:id="407" w:author="Maxim Moinat" w:date="2016-08-09T15:46:00Z"/>
          <w:rPrChange w:id="408" w:author="Maxim Moinat" w:date="2017-05-09T14:49:00Z">
            <w:rPr>
              <w:ins w:id="409" w:author="Maxim Moinat" w:date="2016-08-09T15:46:00Z"/>
              <w:rFonts w:ascii="Menlo" w:hAnsi="Menlo" w:cs="Menlo"/>
              <w:color w:val="000000"/>
            </w:rPr>
          </w:rPrChange>
        </w:rPr>
        <w:pPrChange w:id="410" w:author="Maxim Moinat" w:date="2016-08-09T15:43:00Z">
          <w:pPr/>
        </w:pPrChange>
      </w:pPr>
      <w:ins w:id="411" w:author="Maxim Moinat" w:date="2017-05-09T14:42:00Z">
        <w:r w:rsidRPr="00797C5C">
          <w:t>Mapping t</w:t>
        </w:r>
      </w:ins>
      <w:ins w:id="412" w:author="Maxim Moinat" w:date="2017-05-09T14:41:00Z">
        <w:r w:rsidRPr="00797C5C">
          <w:t xml:space="preserve">o </w:t>
        </w:r>
      </w:ins>
      <w:ins w:id="413" w:author="Maxim Moinat" w:date="2017-05-09T14:42:00Z">
        <w:r w:rsidRPr="00797C5C">
          <w:t>the OMOP</w:t>
        </w:r>
      </w:ins>
      <w:ins w:id="414" w:author="Maxim Moinat" w:date="2016-08-09T15:41:00Z">
        <w:r w:rsidR="00173E82" w:rsidRPr="00797C5C">
          <w:t xml:space="preserve"> ICD10 </w:t>
        </w:r>
      </w:ins>
      <w:ins w:id="415" w:author="Maxim Moinat" w:date="2017-05-09T14:42:00Z">
        <w:r w:rsidRPr="00797C5C">
          <w:t>vocabulary</w:t>
        </w:r>
      </w:ins>
      <w:ins w:id="416" w:author="Maxim Moinat" w:date="2016-08-09T15:50:00Z">
        <w:r w:rsidR="00A70E0D" w:rsidRPr="00797C5C">
          <w:t xml:space="preserve"> </w:t>
        </w:r>
      </w:ins>
      <w:ins w:id="417" w:author="Maxim Moinat" w:date="2016-08-09T15:48:00Z">
        <w:r w:rsidR="00173E82" w:rsidRPr="00797C5C">
          <w:t xml:space="preserve">by </w:t>
        </w:r>
      </w:ins>
      <w:ins w:id="418" w:author="Maxim Moinat" w:date="2016-08-09T15:49:00Z">
        <w:r w:rsidR="00A70E0D" w:rsidRPr="00797C5C">
          <w:t>choosing the best matching concept code</w:t>
        </w:r>
      </w:ins>
      <w:ins w:id="419" w:author="Maxim Moinat" w:date="2016-08-09T15:41:00Z">
        <w:r w:rsidR="00173E82" w:rsidRPr="00797C5C">
          <w:t>. e.</w:t>
        </w:r>
      </w:ins>
      <w:ins w:id="420" w:author="Maxim Moinat" w:date="2016-08-09T15:44:00Z">
        <w:r w:rsidR="00173E82" w:rsidRPr="00797C5C">
          <w:t xml:space="preserve">g. </w:t>
        </w:r>
      </w:ins>
      <w:ins w:id="421" w:author="Maxim Moinat" w:date="2016-08-09T15:46:00Z">
        <w:r w:rsidR="00173E82" w:rsidRPr="00797C5C">
          <w:rPr>
            <w:color w:val="000000"/>
            <w:rPrChange w:id="422" w:author="Maxim Moinat" w:date="2017-05-09T14:49:00Z">
              <w:rPr>
                <w:rFonts w:ascii="Menlo" w:hAnsi="Menlo" w:cs="Menlo"/>
                <w:color w:val="000000"/>
              </w:rPr>
            </w:rPrChange>
          </w:rPr>
          <w:t xml:space="preserve">S5250 </w:t>
        </w:r>
      </w:ins>
      <w:ins w:id="423" w:author="Maxim Moinat" w:date="2016-08-09T15:44:00Z">
        <w:r w:rsidR="00173E82" w:rsidRPr="00797C5C">
          <w:rPr>
            <w:color w:val="000000"/>
            <w:rPrChange w:id="424" w:author="Maxim Moinat" w:date="2017-05-09T14:49:00Z">
              <w:rPr>
                <w:rFonts w:ascii="Menlo" w:hAnsi="Menlo" w:cs="Menlo"/>
                <w:color w:val="000000"/>
              </w:rPr>
            </w:rPrChange>
          </w:rPr>
          <w:t>to</w:t>
        </w:r>
      </w:ins>
      <w:ins w:id="425" w:author="Maxim Moinat" w:date="2016-08-09T15:46:00Z">
        <w:r w:rsidR="00173E82" w:rsidRPr="00797C5C">
          <w:rPr>
            <w:color w:val="000000"/>
            <w:rPrChange w:id="426" w:author="Maxim Moinat" w:date="2017-05-09T14:49:00Z">
              <w:rPr>
                <w:rFonts w:ascii="Menlo" w:hAnsi="Menlo" w:cs="Menlo"/>
                <w:color w:val="000000"/>
              </w:rPr>
            </w:rPrChange>
          </w:rPr>
          <w:t xml:space="preserve"> S52.5</w:t>
        </w:r>
      </w:ins>
      <w:ins w:id="427" w:author="Maxim Moinat" w:date="2016-08-09T15:47:00Z">
        <w:r w:rsidR="00173E82" w:rsidRPr="00797C5C">
          <w:rPr>
            <w:color w:val="000000"/>
            <w:rPrChange w:id="428" w:author="Maxim Moinat" w:date="2017-05-09T14:49:00Z">
              <w:rPr>
                <w:rFonts w:cs="Menlo"/>
                <w:color w:val="000000"/>
              </w:rPr>
            </w:rPrChange>
          </w:rPr>
          <w:t xml:space="preserve"> </w:t>
        </w:r>
      </w:ins>
      <w:ins w:id="429" w:author="Maxim Moinat" w:date="2017-07-18T18:52:00Z">
        <w:r w:rsidR="008E6EDE">
          <w:rPr>
            <w:i/>
            <w:color w:val="000000"/>
          </w:rPr>
          <w:t>‘</w:t>
        </w:r>
      </w:ins>
      <w:ins w:id="430" w:author="Maxim Moinat" w:date="2016-08-09T15:47:00Z">
        <w:r w:rsidR="00173E82" w:rsidRPr="00797C5C">
          <w:rPr>
            <w:i/>
            <w:color w:val="000000"/>
            <w:rPrChange w:id="431" w:author="Maxim Moinat" w:date="2017-05-09T14:49:00Z">
              <w:rPr>
                <w:rFonts w:cs="Menlo"/>
                <w:color w:val="000000"/>
              </w:rPr>
            </w:rPrChange>
          </w:rPr>
          <w:t>Fracture of lower end of radiu</w:t>
        </w:r>
        <w:r w:rsidR="008E6EDE">
          <w:rPr>
            <w:i/>
            <w:color w:val="000000"/>
          </w:rPr>
          <w:t>s</w:t>
        </w:r>
      </w:ins>
      <w:ins w:id="432" w:author="Maxim Moinat" w:date="2017-07-18T18:52:00Z">
        <w:r w:rsidR="008E6EDE">
          <w:rPr>
            <w:i/>
            <w:color w:val="000000"/>
          </w:rPr>
          <w:t>’</w:t>
        </w:r>
      </w:ins>
      <w:ins w:id="433" w:author="Maxim Moinat" w:date="2016-08-09T15:48:00Z">
        <w:r w:rsidR="00173E82" w:rsidRPr="00797C5C">
          <w:rPr>
            <w:i/>
            <w:color w:val="000000"/>
            <w:rPrChange w:id="434" w:author="Maxim Moinat" w:date="2017-05-09T14:49:00Z">
              <w:rPr>
                <w:rFonts w:cs="Menlo"/>
                <w:i/>
                <w:color w:val="000000"/>
              </w:rPr>
            </w:rPrChange>
          </w:rPr>
          <w:t>.</w:t>
        </w:r>
      </w:ins>
      <w:ins w:id="435" w:author="Maxim Moinat" w:date="2016-08-09T15:50:00Z">
        <w:r w:rsidR="00A70E0D" w:rsidRPr="00797C5C">
          <w:rPr>
            <w:i/>
            <w:color w:val="000000"/>
            <w:rPrChange w:id="436" w:author="Maxim Moinat" w:date="2017-05-09T14:49:00Z">
              <w:rPr>
                <w:rFonts w:cs="Menlo"/>
                <w:i/>
                <w:color w:val="000000"/>
              </w:rPr>
            </w:rPrChange>
          </w:rPr>
          <w:t xml:space="preserve"> </w:t>
        </w:r>
      </w:ins>
      <w:ins w:id="437" w:author="Maxim Moinat" w:date="2017-07-18T11:20:00Z">
        <w:r w:rsidR="0071599A">
          <w:rPr>
            <w:color w:val="000000"/>
          </w:rPr>
          <w:t xml:space="preserve">The mapping is done at best on </w:t>
        </w:r>
      </w:ins>
      <w:ins w:id="438" w:author="Maxim Moinat" w:date="2017-07-18T18:48:00Z">
        <w:r w:rsidR="00FC6D86">
          <w:rPr>
            <w:color w:val="000000"/>
          </w:rPr>
          <w:t xml:space="preserve">all characters and at worst on the </w:t>
        </w:r>
      </w:ins>
      <w:ins w:id="439" w:author="Maxim Moinat" w:date="2017-07-18T11:20:00Z">
        <w:r w:rsidR="0071599A">
          <w:rPr>
            <w:color w:val="000000"/>
          </w:rPr>
          <w:t>three</w:t>
        </w:r>
      </w:ins>
      <w:ins w:id="440" w:author="Maxim Moinat" w:date="2017-07-18T18:48:00Z">
        <w:r w:rsidR="00FC6D86">
          <w:rPr>
            <w:color w:val="000000"/>
          </w:rPr>
          <w:t xml:space="preserve"> first</w:t>
        </w:r>
      </w:ins>
      <w:ins w:id="441" w:author="Maxim Moinat" w:date="2017-07-18T11:20:00Z">
        <w:r w:rsidR="0071599A">
          <w:rPr>
            <w:color w:val="000000"/>
          </w:rPr>
          <w:t xml:space="preserve"> characters.</w:t>
        </w:r>
      </w:ins>
      <w:ins w:id="442" w:author="Maxim Moinat" w:date="2017-07-18T11:45:00Z">
        <w:r w:rsidR="00CA10B9">
          <w:rPr>
            <w:color w:val="000000"/>
          </w:rPr>
          <w:t xml:space="preserve"> </w:t>
        </w:r>
      </w:ins>
      <w:ins w:id="443" w:author="Maxim Moinat" w:date="2017-07-18T18:48:00Z">
        <w:r w:rsidR="00FC6D86">
          <w:rPr>
            <w:color w:val="000000"/>
          </w:rPr>
          <w:t xml:space="preserve">As can be seen in the table below, </w:t>
        </w:r>
      </w:ins>
      <w:ins w:id="444" w:author="Maxim Moinat" w:date="2017-07-18T18:49:00Z">
        <w:r w:rsidR="00FC6D86">
          <w:rPr>
            <w:color w:val="000000"/>
          </w:rPr>
          <w:t>the last character was often truncated</w:t>
        </w:r>
      </w:ins>
      <w:ins w:id="445" w:author="Maxim Moinat" w:date="2017-07-18T18:48:00Z">
        <w:r w:rsidR="00FC6D86">
          <w:rPr>
            <w:color w:val="000000"/>
          </w:rPr>
          <w:t xml:space="preserve">. Thus, </w:t>
        </w:r>
      </w:ins>
      <w:ins w:id="446" w:author="Maxim Moinat" w:date="2017-07-18T18:53:00Z">
        <w:r w:rsidR="0023162D">
          <w:rPr>
            <w:color w:val="000000"/>
          </w:rPr>
          <w:t>most</w:t>
        </w:r>
      </w:ins>
      <w:ins w:id="447" w:author="Maxim Moinat" w:date="2017-07-18T18:50:00Z">
        <w:r w:rsidR="003F12B6">
          <w:rPr>
            <w:color w:val="000000"/>
          </w:rPr>
          <w:t xml:space="preserve"> </w:t>
        </w:r>
      </w:ins>
      <w:ins w:id="448" w:author="Maxim Moinat" w:date="2017-07-18T18:49:00Z">
        <w:r w:rsidR="00FC6D86">
          <w:rPr>
            <w:color w:val="000000"/>
          </w:rPr>
          <w:t xml:space="preserve">mappings </w:t>
        </w:r>
      </w:ins>
      <w:ins w:id="449" w:author="Maxim Moinat" w:date="2017-07-18T18:53:00Z">
        <w:r w:rsidR="0023162D">
          <w:rPr>
            <w:color w:val="000000"/>
          </w:rPr>
          <w:t>were</w:t>
        </w:r>
      </w:ins>
      <w:ins w:id="450" w:author="Maxim Moinat" w:date="2017-07-18T18:49:00Z">
        <w:r w:rsidR="00FC6D86">
          <w:rPr>
            <w:color w:val="000000"/>
          </w:rPr>
          <w:t xml:space="preserve"> done on a </w:t>
        </w:r>
      </w:ins>
      <w:ins w:id="451" w:author="Maxim Moinat" w:date="2017-07-18T18:54:00Z">
        <w:r w:rsidR="0023162D">
          <w:rPr>
            <w:color w:val="000000"/>
          </w:rPr>
          <w:t>more granular level</w:t>
        </w:r>
      </w:ins>
      <w:ins w:id="452" w:author="Maxim Moinat" w:date="2017-07-18T18:50:00Z">
        <w:r w:rsidR="003F12B6">
          <w:rPr>
            <w:color w:val="000000"/>
          </w:rPr>
          <w:t xml:space="preserve"> (e.g. </w:t>
        </w:r>
      </w:ins>
      <w:ins w:id="453" w:author="Maxim Moinat" w:date="2017-07-18T18:51:00Z">
        <w:r w:rsidR="008E6EDE" w:rsidRPr="008E6EDE">
          <w:rPr>
            <w:color w:val="000000"/>
          </w:rPr>
          <w:t>R029A</w:t>
        </w:r>
      </w:ins>
      <w:ins w:id="454" w:author="Maxim Moinat" w:date="2017-07-18T18:50:00Z">
        <w:r w:rsidR="008E6EDE">
          <w:rPr>
            <w:color w:val="000000"/>
          </w:rPr>
          <w:t xml:space="preserve"> </w:t>
        </w:r>
      </w:ins>
      <w:ins w:id="455" w:author="Maxim Moinat" w:date="2017-07-18T18:52:00Z">
        <w:r w:rsidR="008E6EDE">
          <w:rPr>
            <w:color w:val="000000"/>
          </w:rPr>
          <w:t>‘</w:t>
        </w:r>
        <w:r w:rsidR="008E6EDE" w:rsidRPr="008E6EDE">
          <w:rPr>
            <w:i/>
            <w:color w:val="000000"/>
            <w:rPrChange w:id="456" w:author="Maxim Moinat" w:date="2017-07-18T18:52:00Z">
              <w:rPr>
                <w:color w:val="000000"/>
              </w:rPr>
            </w:rPrChange>
          </w:rPr>
          <w:t>Dermatitis gangrenosa infantum</w:t>
        </w:r>
      </w:ins>
      <w:ins w:id="457" w:author="Maxim Moinat" w:date="2017-07-18T18:53:00Z">
        <w:r w:rsidR="008E6EDE">
          <w:rPr>
            <w:i/>
            <w:color w:val="000000"/>
          </w:rPr>
          <w:t xml:space="preserve">’ </w:t>
        </w:r>
      </w:ins>
      <w:ins w:id="458" w:author="Maxim Moinat" w:date="2017-07-18T18:50:00Z">
        <w:r w:rsidR="008E6EDE" w:rsidRPr="008E6EDE">
          <w:rPr>
            <w:color w:val="000000"/>
          </w:rPr>
          <w:t>to</w:t>
        </w:r>
        <w:r w:rsidR="008E6EDE">
          <w:rPr>
            <w:color w:val="000000"/>
          </w:rPr>
          <w:t xml:space="preserve"> </w:t>
        </w:r>
      </w:ins>
      <w:ins w:id="459" w:author="Maxim Moinat" w:date="2017-07-18T18:51:00Z">
        <w:r w:rsidR="008E6EDE">
          <w:rPr>
            <w:color w:val="000000"/>
          </w:rPr>
          <w:t>R02</w:t>
        </w:r>
      </w:ins>
      <w:ins w:id="460" w:author="Maxim Moinat" w:date="2017-07-18T18:52:00Z">
        <w:r w:rsidR="008E6EDE">
          <w:rPr>
            <w:color w:val="000000"/>
          </w:rPr>
          <w:t xml:space="preserve"> ‘</w:t>
        </w:r>
        <w:r w:rsidR="008E6EDE" w:rsidRPr="008E6EDE">
          <w:rPr>
            <w:i/>
            <w:color w:val="000000"/>
            <w:rPrChange w:id="461" w:author="Maxim Moinat" w:date="2017-07-18T18:52:00Z">
              <w:rPr>
                <w:color w:val="000000"/>
              </w:rPr>
            </w:rPrChange>
          </w:rPr>
          <w:t>Gangrene, not elsewhere classified</w:t>
        </w:r>
        <w:r w:rsidR="008E6EDE">
          <w:rPr>
            <w:i/>
            <w:color w:val="000000"/>
          </w:rPr>
          <w:t>’</w:t>
        </w:r>
        <w:r w:rsidR="008E6EDE" w:rsidRPr="008E6EDE">
          <w:rPr>
            <w:color w:val="000000"/>
            <w:rPrChange w:id="462" w:author="Maxim Moinat" w:date="2017-07-18T18:53:00Z">
              <w:rPr>
                <w:i/>
                <w:color w:val="000000"/>
              </w:rPr>
            </w:rPrChange>
          </w:rPr>
          <w:t>)</w:t>
        </w:r>
      </w:ins>
      <w:ins w:id="463" w:author="Maxim Moinat" w:date="2017-07-18T18:49:00Z">
        <w:r w:rsidR="00FC6D86" w:rsidRPr="008E6EDE">
          <w:rPr>
            <w:color w:val="000000"/>
          </w:rPr>
          <w:t>.</w:t>
        </w:r>
      </w:ins>
    </w:p>
    <w:p w14:paraId="381AC2D0" w14:textId="2A2AD9CF" w:rsidR="00173E82" w:rsidRPr="00797C5C" w:rsidRDefault="00535B4A">
      <w:pPr>
        <w:pStyle w:val="ListParagraph"/>
        <w:numPr>
          <w:ilvl w:val="0"/>
          <w:numId w:val="8"/>
        </w:numPr>
        <w:rPr>
          <w:ins w:id="464" w:author="Maxim Moinat" w:date="2017-05-09T14:50:00Z"/>
          <w:rPrChange w:id="465" w:author="Maxim Moinat" w:date="2017-05-09T14:50:00Z">
            <w:rPr>
              <w:ins w:id="466" w:author="Maxim Moinat" w:date="2017-05-09T14:50:00Z"/>
              <w:i/>
              <w:color w:val="000000"/>
            </w:rPr>
          </w:rPrChange>
        </w:rPr>
        <w:pPrChange w:id="467" w:author="Maxim Moinat" w:date="2016-08-09T15:43:00Z">
          <w:pPr/>
        </w:pPrChange>
      </w:pPr>
      <w:ins w:id="468" w:author="Maxim Moinat" w:date="2017-05-09T14:42:00Z">
        <w:r w:rsidRPr="00797C5C">
          <w:rPr>
            <w:color w:val="000000"/>
            <w:rPrChange w:id="469" w:author="Maxim Moinat" w:date="2017-05-09T14:49:00Z">
              <w:rPr>
                <w:rFonts w:cs="Menlo"/>
                <w:color w:val="000000"/>
              </w:rPr>
            </w:rPrChange>
          </w:rPr>
          <w:t>Mapping</w:t>
        </w:r>
      </w:ins>
      <w:ins w:id="470" w:author="Maxim Moinat" w:date="2016-08-09T15:46:00Z">
        <w:r w:rsidR="00173E82" w:rsidRPr="00797C5C">
          <w:rPr>
            <w:color w:val="000000"/>
            <w:rPrChange w:id="471" w:author="Maxim Moinat" w:date="2017-05-09T14:49:00Z">
              <w:rPr>
                <w:rFonts w:cs="Menlo"/>
                <w:color w:val="000000"/>
              </w:rPr>
            </w:rPrChange>
          </w:rPr>
          <w:t xml:space="preserve"> to SNOMED</w:t>
        </w:r>
      </w:ins>
      <w:ins w:id="472" w:author="Maxim Moinat" w:date="2016-08-09T15:50:00Z">
        <w:r w:rsidR="00A70E0D" w:rsidRPr="00797C5C">
          <w:rPr>
            <w:color w:val="000000"/>
            <w:rPrChange w:id="473" w:author="Maxim Moinat" w:date="2017-05-09T14:49:00Z">
              <w:rPr>
                <w:rFonts w:cs="Menlo"/>
                <w:color w:val="000000"/>
              </w:rPr>
            </w:rPrChange>
          </w:rPr>
          <w:t xml:space="preserve"> </w:t>
        </w:r>
      </w:ins>
      <w:ins w:id="474" w:author="Maxim Moinat" w:date="2017-05-09T14:42:00Z">
        <w:r w:rsidRPr="00797C5C">
          <w:rPr>
            <w:color w:val="000000"/>
            <w:rPrChange w:id="475" w:author="Maxim Moinat" w:date="2017-05-09T14:49:00Z">
              <w:rPr>
                <w:rFonts w:cs="Menlo"/>
                <w:color w:val="000000"/>
              </w:rPr>
            </w:rPrChange>
          </w:rPr>
          <w:t>vocabulary</w:t>
        </w:r>
      </w:ins>
      <w:ins w:id="476" w:author="Maxim Moinat" w:date="2016-08-09T15:46:00Z">
        <w:r w:rsidR="00173E82" w:rsidRPr="00797C5C">
          <w:rPr>
            <w:color w:val="000000"/>
            <w:rPrChange w:id="477" w:author="Maxim Moinat" w:date="2017-05-09T14:49:00Z">
              <w:rPr>
                <w:rFonts w:cs="Menlo"/>
                <w:color w:val="000000"/>
              </w:rPr>
            </w:rPrChange>
          </w:rPr>
          <w:t xml:space="preserve"> with </w:t>
        </w:r>
      </w:ins>
      <w:ins w:id="478" w:author="Maxim Moinat" w:date="2017-05-09T14:42:00Z">
        <w:r w:rsidRPr="00797C5C">
          <w:rPr>
            <w:color w:val="000000"/>
            <w:rPrChange w:id="479" w:author="Maxim Moinat" w:date="2017-05-09T14:49:00Z">
              <w:rPr>
                <w:rFonts w:cs="Menlo"/>
                <w:color w:val="000000"/>
              </w:rPr>
            </w:rPrChange>
          </w:rPr>
          <w:t xml:space="preserve">the existing concept </w:t>
        </w:r>
      </w:ins>
      <w:ins w:id="480" w:author="Maxim Moinat" w:date="2016-08-09T15:46:00Z">
        <w:r w:rsidR="00173E82" w:rsidRPr="00797C5C">
          <w:rPr>
            <w:color w:val="000000"/>
            <w:rPrChange w:id="481" w:author="Maxim Moinat" w:date="2017-05-09T14:49:00Z">
              <w:rPr>
                <w:rFonts w:cs="Menlo"/>
                <w:color w:val="000000"/>
              </w:rPr>
            </w:rPrChange>
          </w:rPr>
          <w:t xml:space="preserve">relation </w:t>
        </w:r>
      </w:ins>
      <w:ins w:id="482" w:author="Maxim Moinat" w:date="2016-08-09T15:47:00Z">
        <w:r w:rsidR="00173E82" w:rsidRPr="00797C5C">
          <w:rPr>
            <w:color w:val="000000"/>
            <w:rPrChange w:id="483" w:author="Maxim Moinat" w:date="2017-05-09T14:49:00Z">
              <w:rPr>
                <w:rFonts w:cs="Menlo"/>
                <w:color w:val="000000"/>
              </w:rPr>
            </w:rPrChange>
          </w:rPr>
          <w:t xml:space="preserve">‘Maps to’. </w:t>
        </w:r>
        <w:r w:rsidR="00A70E0D" w:rsidRPr="00797C5C">
          <w:rPr>
            <w:color w:val="000000"/>
            <w:rPrChange w:id="484" w:author="Maxim Moinat" w:date="2017-05-09T14:49:00Z">
              <w:rPr>
                <w:rFonts w:cs="Menlo"/>
                <w:color w:val="000000"/>
              </w:rPr>
            </w:rPrChange>
          </w:rPr>
          <w:t>e</w:t>
        </w:r>
        <w:r w:rsidR="00173E82" w:rsidRPr="00797C5C">
          <w:rPr>
            <w:color w:val="000000"/>
            <w:rPrChange w:id="485" w:author="Maxim Moinat" w:date="2017-05-09T14:49:00Z">
              <w:rPr>
                <w:rFonts w:cs="Menlo"/>
                <w:color w:val="000000"/>
              </w:rPr>
            </w:rPrChange>
          </w:rPr>
          <w:t xml:space="preserve">.g. S52.5 to </w:t>
        </w:r>
      </w:ins>
      <w:ins w:id="486" w:author="Maxim Moinat" w:date="2016-08-09T15:50:00Z">
        <w:r w:rsidR="00A70E0D" w:rsidRPr="00797C5C">
          <w:rPr>
            <w:color w:val="000000"/>
            <w:rPrChange w:id="487" w:author="Maxim Moinat" w:date="2017-05-09T14:49:00Z">
              <w:rPr>
                <w:rFonts w:cs="Menlo"/>
                <w:color w:val="000000"/>
              </w:rPr>
            </w:rPrChange>
          </w:rPr>
          <w:t>4134322</w:t>
        </w:r>
        <w:r w:rsidR="00A70E0D" w:rsidRPr="00797C5C">
          <w:rPr>
            <w:i/>
            <w:color w:val="000000"/>
            <w:rPrChange w:id="488" w:author="Maxim Moinat" w:date="2017-05-09T14:49:00Z">
              <w:rPr>
                <w:rFonts w:cs="Menlo"/>
                <w:i/>
                <w:color w:val="000000"/>
              </w:rPr>
            </w:rPrChange>
          </w:rPr>
          <w:t xml:space="preserve"> </w:t>
        </w:r>
      </w:ins>
      <w:ins w:id="489" w:author="Maxim Moinat" w:date="2017-07-18T18:52:00Z">
        <w:r w:rsidR="008E6EDE">
          <w:rPr>
            <w:i/>
            <w:color w:val="000000"/>
          </w:rPr>
          <w:t>‘</w:t>
        </w:r>
      </w:ins>
      <w:ins w:id="490" w:author="Maxim Moinat" w:date="2016-08-09T15:48:00Z">
        <w:r w:rsidR="00173E82" w:rsidRPr="00797C5C">
          <w:rPr>
            <w:i/>
            <w:color w:val="000000"/>
            <w:rPrChange w:id="491" w:author="Maxim Moinat" w:date="2017-05-09T14:49:00Z">
              <w:rPr>
                <w:rFonts w:cs="Menlo"/>
                <w:color w:val="000000"/>
              </w:rPr>
            </w:rPrChange>
          </w:rPr>
          <w:t>Frac</w:t>
        </w:r>
        <w:r w:rsidR="008E6EDE">
          <w:rPr>
            <w:i/>
            <w:color w:val="000000"/>
          </w:rPr>
          <w:t>ture of distal end of radius</w:t>
        </w:r>
      </w:ins>
      <w:ins w:id="492" w:author="Maxim Moinat" w:date="2017-07-18T18:52:00Z">
        <w:r w:rsidR="008E6EDE">
          <w:rPr>
            <w:i/>
            <w:color w:val="000000"/>
          </w:rPr>
          <w:t>’</w:t>
        </w:r>
      </w:ins>
      <w:ins w:id="493" w:author="Maxim Moinat" w:date="2016-08-09T15:48:00Z">
        <w:r w:rsidR="00173E82" w:rsidRPr="00797C5C">
          <w:rPr>
            <w:i/>
            <w:color w:val="000000"/>
            <w:rPrChange w:id="494" w:author="Maxim Moinat" w:date="2017-05-09T14:49:00Z">
              <w:rPr>
                <w:rFonts w:cs="Menlo"/>
                <w:color w:val="000000"/>
              </w:rPr>
            </w:rPrChange>
          </w:rPr>
          <w:t>.</w:t>
        </w:r>
      </w:ins>
    </w:p>
    <w:p w14:paraId="0DCB6324" w14:textId="12473E0E" w:rsidR="00B27D89" w:rsidRPr="00B27D89" w:rsidRDefault="00797C5C">
      <w:pPr>
        <w:pStyle w:val="ListParagraph"/>
        <w:numPr>
          <w:ilvl w:val="0"/>
          <w:numId w:val="8"/>
        </w:numPr>
        <w:rPr>
          <w:ins w:id="495" w:author="Maxim Moinat" w:date="2017-07-18T17:56:00Z"/>
          <w:rFonts w:asciiTheme="minorHAnsi" w:hAnsiTheme="minorHAnsi" w:cstheme="minorBidi"/>
          <w:rPrChange w:id="496" w:author="Maxim Moinat" w:date="2017-07-18T17:56:00Z">
            <w:rPr>
              <w:ins w:id="497" w:author="Maxim Moinat" w:date="2017-07-18T17:56:00Z"/>
            </w:rPr>
          </w:rPrChange>
        </w:rPr>
        <w:pPrChange w:id="498" w:author="Maxim Moinat" w:date="2017-07-18T17:56:00Z">
          <w:pPr/>
        </w:pPrChange>
      </w:pPr>
      <w:ins w:id="499" w:author="Maxim Moinat" w:date="2017-05-09T14:50:00Z">
        <w:r>
          <w:t>Manual curati</w:t>
        </w:r>
      </w:ins>
      <w:ins w:id="500" w:author="Maxim Moinat" w:date="2017-05-09T14:51:00Z">
        <w:r>
          <w:t>on</w:t>
        </w:r>
      </w:ins>
      <w:ins w:id="501" w:author="Maxim Moinat" w:date="2017-05-09T14:50:00Z">
        <w:r>
          <w:t xml:space="preserve"> of the 20 most frequent unmapped concepts</w:t>
        </w:r>
      </w:ins>
      <w:ins w:id="502" w:author="Maxim Moinat" w:date="2017-07-18T11:46:00Z">
        <w:r w:rsidR="008C5E8E">
          <w:t xml:space="preserve"> using Usagi</w:t>
        </w:r>
      </w:ins>
      <w:ins w:id="503" w:author="Maxim Moinat" w:date="2017-05-09T14:50:00Z">
        <w:r>
          <w:t>.</w:t>
        </w:r>
      </w:ins>
    </w:p>
    <w:p w14:paraId="52BEAB7F" w14:textId="1A360398" w:rsidR="00B27D89" w:rsidRDefault="00B27D89" w:rsidP="0086793D">
      <w:pPr>
        <w:rPr>
          <w:ins w:id="504" w:author="Maxim Moinat" w:date="2017-07-18T11:21:00Z"/>
        </w:rPr>
      </w:pPr>
    </w:p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  <w:tblPrChange w:id="505" w:author="Maxim Moinat" w:date="2017-07-18T11:46:00Z">
          <w:tblPr>
            <w:tblStyle w:val="TableGrid"/>
            <w:tblW w:w="0" w:type="auto"/>
            <w:tblInd w:w="226" w:type="dxa"/>
            <w:tblLook w:val="04A0" w:firstRow="1" w:lastRow="0" w:firstColumn="1" w:lastColumn="0" w:noHBand="0" w:noVBand="1"/>
          </w:tblPr>
        </w:tblPrChange>
      </w:tblPr>
      <w:tblGrid>
        <w:gridCol w:w="2183"/>
        <w:gridCol w:w="2268"/>
        <w:tblGridChange w:id="506">
          <w:tblGrid>
            <w:gridCol w:w="2183"/>
            <w:gridCol w:w="1701"/>
            <w:gridCol w:w="284"/>
          </w:tblGrid>
        </w:tblGridChange>
      </w:tblGrid>
      <w:tr w:rsidR="00CA10B9" w14:paraId="1AB052AF" w14:textId="77777777" w:rsidTr="00CA10B9">
        <w:trPr>
          <w:ins w:id="507" w:author="Maxim Moinat" w:date="2017-07-18T11:40:00Z"/>
        </w:trPr>
        <w:tc>
          <w:tcPr>
            <w:tcW w:w="2183" w:type="dxa"/>
            <w:shd w:val="clear" w:color="auto" w:fill="AEAAAA" w:themeFill="background2" w:themeFillShade="BF"/>
            <w:tcPrChange w:id="508" w:author="Maxim Moinat" w:date="2017-07-18T11:46:00Z">
              <w:tcPr>
                <w:tcW w:w="2183" w:type="dxa"/>
                <w:shd w:val="clear" w:color="auto" w:fill="AEAAAA" w:themeFill="background2" w:themeFillShade="BF"/>
              </w:tcPr>
            </w:tcPrChange>
          </w:tcPr>
          <w:p w14:paraId="627A7C59" w14:textId="5521EAB5" w:rsidR="00B80D9A" w:rsidRPr="00B80D9A" w:rsidRDefault="0086793D">
            <w:pPr>
              <w:rPr>
                <w:ins w:id="509" w:author="Maxim Moinat" w:date="2017-07-18T11:40:00Z"/>
                <w:rFonts w:ascii="Arial" w:hAnsi="Arial" w:cs="Arial"/>
                <w:b/>
                <w:bCs/>
                <w:color w:val="000000"/>
                <w:sz w:val="20"/>
                <w:szCs w:val="20"/>
                <w:rPrChange w:id="510" w:author="Maxim Moinat" w:date="2017-07-18T11:41:00Z">
                  <w:rPr>
                    <w:ins w:id="511" w:author="Maxim Moinat" w:date="2017-07-18T11:40:00Z"/>
                  </w:rPr>
                </w:rPrChange>
              </w:rPr>
            </w:pPr>
            <w:ins w:id="512" w:author="Maxim Moinat" w:date="2017-07-18T18:38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 xml:space="preserve">n </w:t>
              </w:r>
            </w:ins>
            <w:ins w:id="513" w:author="Maxim Moinat" w:date="2017-07-18T18:48:00Z">
              <w:r w:rsidR="00FC6D86"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 xml:space="preserve">trailing </w:t>
              </w:r>
            </w:ins>
            <w:ins w:id="514" w:author="Maxim Moinat" w:date="2017-07-18T18:38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characters truncated</w:t>
              </w:r>
            </w:ins>
          </w:p>
        </w:tc>
        <w:tc>
          <w:tcPr>
            <w:tcW w:w="2268" w:type="dxa"/>
            <w:shd w:val="clear" w:color="auto" w:fill="AEAAAA" w:themeFill="background2" w:themeFillShade="BF"/>
            <w:tcPrChange w:id="515" w:author="Maxim Moinat" w:date="2017-07-18T11:46:00Z">
              <w:tcPr>
                <w:tcW w:w="1985" w:type="dxa"/>
                <w:gridSpan w:val="2"/>
                <w:shd w:val="clear" w:color="auto" w:fill="AEAAAA" w:themeFill="background2" w:themeFillShade="BF"/>
              </w:tcPr>
            </w:tcPrChange>
          </w:tcPr>
          <w:p w14:paraId="10013DE6" w14:textId="1C7CA85B" w:rsidR="00B80D9A" w:rsidRPr="00B80D9A" w:rsidRDefault="00CA10B9">
            <w:pPr>
              <w:rPr>
                <w:ins w:id="516" w:author="Maxim Moinat" w:date="2017-07-18T11:40:00Z"/>
                <w:rFonts w:ascii="Arial" w:hAnsi="Arial" w:cs="Arial"/>
                <w:b/>
                <w:bCs/>
                <w:color w:val="000000"/>
                <w:sz w:val="20"/>
                <w:szCs w:val="20"/>
                <w:rPrChange w:id="517" w:author="Maxim Moinat" w:date="2017-07-18T11:41:00Z">
                  <w:rPr>
                    <w:ins w:id="518" w:author="Maxim Moinat" w:date="2017-07-18T11:40:00Z"/>
                  </w:rPr>
                </w:rPrChange>
              </w:rPr>
            </w:pPr>
            <w:ins w:id="519" w:author="Maxim Moinat" w:date="2017-07-18T11:46:00Z">
              <w: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t>Number of concepts mapped to SNOMED</w:t>
              </w:r>
            </w:ins>
          </w:p>
        </w:tc>
      </w:tr>
      <w:tr w:rsidR="00CA10B9" w14:paraId="047F7C2F" w14:textId="77777777" w:rsidTr="00CA10B9">
        <w:trPr>
          <w:ins w:id="520" w:author="Maxim Moinat" w:date="2017-07-18T11:40:00Z"/>
          <w:trPrChange w:id="521" w:author="Maxim Moinat" w:date="2017-07-18T11:46:00Z">
            <w:trPr>
              <w:gridAfter w:val="0"/>
            </w:trPr>
          </w:trPrChange>
        </w:trPr>
        <w:tc>
          <w:tcPr>
            <w:tcW w:w="2183" w:type="dxa"/>
            <w:tcPrChange w:id="522" w:author="Maxim Moinat" w:date="2017-07-18T11:46:00Z">
              <w:tcPr>
                <w:tcW w:w="2183" w:type="dxa"/>
              </w:tcPr>
            </w:tcPrChange>
          </w:tcPr>
          <w:p w14:paraId="7960CAE7" w14:textId="03E2868A" w:rsidR="00B80D9A" w:rsidRDefault="0086793D">
            <w:pPr>
              <w:rPr>
                <w:ins w:id="523" w:author="Maxim Moinat" w:date="2017-07-18T11:40:00Z"/>
              </w:rPr>
            </w:pPr>
            <w:ins w:id="524" w:author="Maxim Moinat" w:date="2017-07-18T11:40:00Z">
              <w:r>
                <w:t>0</w:t>
              </w:r>
            </w:ins>
          </w:p>
        </w:tc>
        <w:tc>
          <w:tcPr>
            <w:tcW w:w="2268" w:type="dxa"/>
            <w:tcPrChange w:id="525" w:author="Maxim Moinat" w:date="2017-07-18T11:46:00Z">
              <w:tcPr>
                <w:tcW w:w="1701" w:type="dxa"/>
              </w:tcPr>
            </w:tcPrChange>
          </w:tcPr>
          <w:p w14:paraId="1154FD20" w14:textId="44D5ED20" w:rsidR="00B80D9A" w:rsidRDefault="0086793D">
            <w:pPr>
              <w:jc w:val="right"/>
              <w:rPr>
                <w:ins w:id="526" w:author="Maxim Moinat" w:date="2017-07-18T11:40:00Z"/>
              </w:rPr>
              <w:pPrChange w:id="527" w:author="Maxim Moinat" w:date="2017-07-18T18:43:00Z">
                <w:pPr/>
              </w:pPrChange>
            </w:pPr>
            <w:ins w:id="528" w:author="Maxim Moinat" w:date="2017-07-18T18:40:00Z">
              <w:r w:rsidRPr="0086793D">
                <w:t>9,645</w:t>
              </w:r>
            </w:ins>
          </w:p>
        </w:tc>
      </w:tr>
      <w:tr w:rsidR="00CA10B9" w14:paraId="6F508A72" w14:textId="77777777" w:rsidTr="00CA10B9">
        <w:trPr>
          <w:ins w:id="529" w:author="Maxim Moinat" w:date="2017-07-18T11:40:00Z"/>
          <w:trPrChange w:id="530" w:author="Maxim Moinat" w:date="2017-07-18T11:46:00Z">
            <w:trPr>
              <w:gridAfter w:val="0"/>
            </w:trPr>
          </w:trPrChange>
        </w:trPr>
        <w:tc>
          <w:tcPr>
            <w:tcW w:w="2183" w:type="dxa"/>
            <w:tcPrChange w:id="531" w:author="Maxim Moinat" w:date="2017-07-18T11:46:00Z">
              <w:tcPr>
                <w:tcW w:w="2183" w:type="dxa"/>
              </w:tcPr>
            </w:tcPrChange>
          </w:tcPr>
          <w:p w14:paraId="29CBDC76" w14:textId="301D1234" w:rsidR="00B80D9A" w:rsidRDefault="0086793D">
            <w:pPr>
              <w:rPr>
                <w:ins w:id="532" w:author="Maxim Moinat" w:date="2017-07-18T11:40:00Z"/>
              </w:rPr>
            </w:pPr>
            <w:ins w:id="533" w:author="Maxim Moinat" w:date="2017-07-18T11:40:00Z">
              <w:r>
                <w:lastRenderedPageBreak/>
                <w:t>1</w:t>
              </w:r>
            </w:ins>
          </w:p>
        </w:tc>
        <w:tc>
          <w:tcPr>
            <w:tcW w:w="2268" w:type="dxa"/>
            <w:tcPrChange w:id="534" w:author="Maxim Moinat" w:date="2017-07-18T11:46:00Z">
              <w:tcPr>
                <w:tcW w:w="1701" w:type="dxa"/>
              </w:tcPr>
            </w:tcPrChange>
          </w:tcPr>
          <w:p w14:paraId="0CD555FD" w14:textId="1B436D8D" w:rsidR="00B80D9A" w:rsidRDefault="0086793D">
            <w:pPr>
              <w:jc w:val="right"/>
              <w:rPr>
                <w:ins w:id="535" w:author="Maxim Moinat" w:date="2017-07-18T11:40:00Z"/>
              </w:rPr>
              <w:pPrChange w:id="536" w:author="Maxim Moinat" w:date="2017-07-18T18:43:00Z">
                <w:pPr/>
              </w:pPrChange>
            </w:pPr>
            <w:ins w:id="537" w:author="Maxim Moinat" w:date="2017-07-18T18:40:00Z">
              <w:r w:rsidRPr="0086793D">
                <w:t>8,643</w:t>
              </w:r>
              <w:r>
                <w:t xml:space="preserve">  </w:t>
              </w:r>
            </w:ins>
          </w:p>
        </w:tc>
      </w:tr>
      <w:tr w:rsidR="00CA10B9" w14:paraId="48175C20" w14:textId="77777777" w:rsidTr="00CA10B9">
        <w:trPr>
          <w:trHeight w:val="306"/>
          <w:ins w:id="538" w:author="Maxim Moinat" w:date="2017-07-18T11:40:00Z"/>
          <w:trPrChange w:id="539" w:author="Maxim Moinat" w:date="2017-07-18T11:46:00Z">
            <w:trPr>
              <w:gridAfter w:val="0"/>
              <w:trHeight w:val="306"/>
            </w:trPr>
          </w:trPrChange>
        </w:trPr>
        <w:tc>
          <w:tcPr>
            <w:tcW w:w="2183" w:type="dxa"/>
            <w:tcPrChange w:id="540" w:author="Maxim Moinat" w:date="2017-07-18T11:46:00Z">
              <w:tcPr>
                <w:tcW w:w="2183" w:type="dxa"/>
              </w:tcPr>
            </w:tcPrChange>
          </w:tcPr>
          <w:p w14:paraId="7FDC38D0" w14:textId="329A3ABB" w:rsidR="00B80D9A" w:rsidRDefault="0086793D">
            <w:pPr>
              <w:rPr>
                <w:ins w:id="541" w:author="Maxim Moinat" w:date="2017-07-18T11:40:00Z"/>
              </w:rPr>
            </w:pPr>
            <w:ins w:id="542" w:author="Maxim Moinat" w:date="2017-07-18T18:37:00Z">
              <w:r>
                <w:t>2</w:t>
              </w:r>
            </w:ins>
          </w:p>
        </w:tc>
        <w:tc>
          <w:tcPr>
            <w:tcW w:w="2268" w:type="dxa"/>
            <w:tcPrChange w:id="543" w:author="Maxim Moinat" w:date="2017-07-18T11:46:00Z">
              <w:tcPr>
                <w:tcW w:w="1701" w:type="dxa"/>
              </w:tcPr>
            </w:tcPrChange>
          </w:tcPr>
          <w:p w14:paraId="3E7C7814" w14:textId="56F1EDA0" w:rsidR="00B80D9A" w:rsidRDefault="0086793D">
            <w:pPr>
              <w:jc w:val="right"/>
              <w:rPr>
                <w:ins w:id="544" w:author="Maxim Moinat" w:date="2017-07-18T11:40:00Z"/>
              </w:rPr>
              <w:pPrChange w:id="545" w:author="Maxim Moinat" w:date="2017-07-18T18:43:00Z">
                <w:pPr/>
              </w:pPrChange>
            </w:pPr>
            <w:ins w:id="546" w:author="Maxim Moinat" w:date="2017-07-18T18:42:00Z">
              <w:r w:rsidRPr="0086793D">
                <w:t>15,197</w:t>
              </w:r>
              <w:r>
                <w:t xml:space="preserve">  </w:t>
              </w:r>
            </w:ins>
          </w:p>
        </w:tc>
      </w:tr>
      <w:tr w:rsidR="00CA10B9" w14:paraId="70C8D05A" w14:textId="77777777" w:rsidTr="00CA10B9">
        <w:trPr>
          <w:ins w:id="547" w:author="Maxim Moinat" w:date="2017-07-18T11:40:00Z"/>
          <w:trPrChange w:id="548" w:author="Maxim Moinat" w:date="2017-07-18T11:46:00Z">
            <w:trPr>
              <w:gridAfter w:val="0"/>
            </w:trPr>
          </w:trPrChange>
        </w:trPr>
        <w:tc>
          <w:tcPr>
            <w:tcW w:w="2183" w:type="dxa"/>
            <w:tcPrChange w:id="549" w:author="Maxim Moinat" w:date="2017-07-18T11:46:00Z">
              <w:tcPr>
                <w:tcW w:w="2183" w:type="dxa"/>
              </w:tcPr>
            </w:tcPrChange>
          </w:tcPr>
          <w:p w14:paraId="43360EB1" w14:textId="4E5AC91D" w:rsidR="00B80D9A" w:rsidRDefault="00B80D9A">
            <w:pPr>
              <w:rPr>
                <w:ins w:id="550" w:author="Maxim Moinat" w:date="2017-07-18T11:40:00Z"/>
              </w:rPr>
            </w:pPr>
            <w:ins w:id="551" w:author="Maxim Moinat" w:date="2017-07-18T11:40:00Z">
              <w:r>
                <w:t>Not mapped</w:t>
              </w:r>
            </w:ins>
          </w:p>
        </w:tc>
        <w:tc>
          <w:tcPr>
            <w:tcW w:w="2268" w:type="dxa"/>
            <w:tcPrChange w:id="552" w:author="Maxim Moinat" w:date="2017-07-18T11:46:00Z">
              <w:tcPr>
                <w:tcW w:w="1701" w:type="dxa"/>
              </w:tcPr>
            </w:tcPrChange>
          </w:tcPr>
          <w:p w14:paraId="0BDE78B1" w14:textId="26F9FAE9" w:rsidR="00B80D9A" w:rsidRDefault="00CA10B9">
            <w:pPr>
              <w:jc w:val="right"/>
              <w:rPr>
                <w:ins w:id="553" w:author="Maxim Moinat" w:date="2017-07-18T11:40:00Z"/>
              </w:rPr>
              <w:pPrChange w:id="554" w:author="Maxim Moinat" w:date="2017-07-18T11:41:00Z">
                <w:pPr/>
              </w:pPrChange>
            </w:pPr>
            <w:ins w:id="555" w:author="Maxim Moinat" w:date="2017-07-18T11:45:00Z">
              <w:r>
                <w:t>362</w:t>
              </w:r>
            </w:ins>
          </w:p>
        </w:tc>
      </w:tr>
    </w:tbl>
    <w:p w14:paraId="7FDECA27" w14:textId="1A831805" w:rsidR="00173E82" w:rsidDel="00A70E0D" w:rsidRDefault="00173E82" w:rsidP="00834885">
      <w:pPr>
        <w:rPr>
          <w:del w:id="556" w:author="Maxim Moinat" w:date="2016-08-09T15:56:00Z"/>
          <w:highlight w:val="green"/>
        </w:rPr>
      </w:pPr>
    </w:p>
    <w:p w14:paraId="0DD1812E" w14:textId="5A90D892" w:rsidR="00E8115E" w:rsidDel="00797C5C" w:rsidRDefault="00834885">
      <w:pPr>
        <w:rPr>
          <w:del w:id="557" w:author="Maxim Moinat" w:date="2017-05-09T14:51:00Z"/>
          <w:highlight w:val="green"/>
        </w:rPr>
      </w:pPr>
      <w:del w:id="558" w:author="Maxim Moinat" w:date="2017-05-09T14:51:00Z">
        <w:r w:rsidRPr="00834885" w:rsidDel="00797C5C">
          <w:rPr>
            <w:highlight w:val="green"/>
          </w:rPr>
          <w:delText>The following queries provide SQL code which allows source code values to be converted to standard or source concepts from the Standard vocabularies:</w:delText>
        </w:r>
      </w:del>
    </w:p>
    <w:p w14:paraId="61A8B88D" w14:textId="77777777" w:rsidR="00633207" w:rsidRDefault="00633207" w:rsidP="00E42440">
      <w:pPr>
        <w:rPr>
          <w:ins w:id="559" w:author="Maxim Moinat" w:date="2017-05-09T14:35:00Z"/>
          <w:highlight w:val="green"/>
        </w:rPr>
      </w:pPr>
    </w:p>
    <w:p w14:paraId="20BCF36F" w14:textId="2A14A891" w:rsidR="00633207" w:rsidRPr="00F936B6" w:rsidRDefault="00535B4A">
      <w:pPr>
        <w:pStyle w:val="Heading4"/>
        <w:rPr>
          <w:ins w:id="560" w:author="Maxim Moinat" w:date="2017-07-18T11:22:00Z"/>
          <w:rPrChange w:id="561" w:author="Maxim Moinat" w:date="2017-07-18T11:22:00Z">
            <w:rPr>
              <w:ins w:id="562" w:author="Maxim Moinat" w:date="2017-07-18T11:22:00Z"/>
              <w:highlight w:val="green"/>
            </w:rPr>
          </w:rPrChange>
        </w:rPr>
        <w:pPrChange w:id="563" w:author="Maxim Moinat" w:date="2017-05-09T15:34:00Z">
          <w:pPr/>
        </w:pPrChange>
      </w:pPr>
      <w:ins w:id="564" w:author="Maxim Moinat" w:date="2017-05-09T14:43:00Z">
        <w:r w:rsidRPr="00F936B6">
          <w:rPr>
            <w:rPrChange w:id="565" w:author="Maxim Moinat" w:date="2017-07-18T11:22:00Z">
              <w:rPr>
                <w:highlight w:val="green"/>
              </w:rPr>
            </w:rPrChange>
          </w:rPr>
          <w:t>Drugs</w:t>
        </w:r>
      </w:ins>
    </w:p>
    <w:p w14:paraId="7E1DAEA6" w14:textId="120114F8" w:rsidR="00BA1674" w:rsidRPr="00F936B6" w:rsidRDefault="00F936B6">
      <w:pPr>
        <w:rPr>
          <w:ins w:id="566" w:author="Maxim Moinat" w:date="2017-05-09T14:35:00Z"/>
          <w:lang w:val="x-none" w:eastAsia="x-none"/>
          <w:rPrChange w:id="567" w:author="Maxim Moinat" w:date="2017-07-18T11:22:00Z">
            <w:rPr>
              <w:ins w:id="568" w:author="Maxim Moinat" w:date="2017-05-09T14:35:00Z"/>
              <w:highlight w:val="green"/>
            </w:rPr>
          </w:rPrChange>
        </w:rPr>
      </w:pPr>
      <w:ins w:id="569" w:author="Maxim Moinat" w:date="2017-07-18T11:24:00Z">
        <w:r>
          <w:rPr>
            <w:lang w:val="x-none" w:eastAsia="x-none"/>
          </w:rPr>
          <w:t>All</w:t>
        </w:r>
      </w:ins>
      <w:ins w:id="570" w:author="Maxim Moinat" w:date="2017-07-18T11:23:00Z">
        <w:r>
          <w:rPr>
            <w:lang w:val="x-none" w:eastAsia="x-none"/>
          </w:rPr>
          <w:t xml:space="preserve"> Swedish drug</w:t>
        </w:r>
      </w:ins>
      <w:ins w:id="571" w:author="Maxim Moinat" w:date="2017-07-18T11:25:00Z">
        <w:r>
          <w:rPr>
            <w:lang w:val="x-none" w:eastAsia="x-none"/>
          </w:rPr>
          <w:t xml:space="preserve"> concepts</w:t>
        </w:r>
      </w:ins>
      <w:ins w:id="572" w:author="Maxim Moinat" w:date="2017-07-18T11:23:00Z">
        <w:r>
          <w:rPr>
            <w:lang w:val="x-none" w:eastAsia="x-none"/>
          </w:rPr>
          <w:t xml:space="preserve"> are encoded by a varunummer (article code). Here, we mapped these varunummer to corresponding RxNorm concepts </w:t>
        </w:r>
      </w:ins>
      <w:ins w:id="573" w:author="Maxim Moinat" w:date="2017-07-18T11:26:00Z">
        <w:r>
          <w:rPr>
            <w:lang w:val="x-none" w:eastAsia="x-none"/>
          </w:rPr>
          <w:t>using their ATC code, dose form and strength.</w:t>
        </w:r>
      </w:ins>
      <w:ins w:id="574" w:author="Maxim Moinat" w:date="2017-07-20T15:41:00Z">
        <w:r w:rsidR="00BA1674">
          <w:rPr>
            <w:lang w:val="x-none" w:eastAsia="x-none"/>
          </w:rPr>
          <w:t xml:space="preserve"> First ATC code was mapped to a RxNorm ingredient. Then, when possible, dose form or strength information to map to Clinical Drug Form or Clinical Drug Component respectively. </w:t>
        </w:r>
      </w:ins>
      <w:ins w:id="575" w:author="Maxim Moinat" w:date="2017-07-20T15:42:00Z">
        <w:r w:rsidR="00BA1674">
          <w:rPr>
            <w:lang w:val="x-none" w:eastAsia="x-none"/>
          </w:rPr>
          <w:t xml:space="preserve"> If both dose form and strength information could be added, then a mapping to Clinical Drug is made.</w:t>
        </w:r>
      </w:ins>
    </w:p>
    <w:p w14:paraId="75939851" w14:textId="77777777" w:rsidR="00535B4A" w:rsidRDefault="00535B4A" w:rsidP="00E42440">
      <w:pPr>
        <w:rPr>
          <w:ins w:id="576" w:author="Maxim Moinat" w:date="2017-05-09T14:43:00Z"/>
          <w:highlight w:val="green"/>
        </w:rPr>
      </w:pPr>
    </w:p>
    <w:p w14:paraId="3A474CDE" w14:textId="21FA26F0" w:rsidR="00535B4A" w:rsidRPr="00797C5C" w:rsidRDefault="00917BA6">
      <w:pPr>
        <w:pStyle w:val="Heading4"/>
        <w:rPr>
          <w:ins w:id="577" w:author="Maxim Moinat" w:date="2017-05-09T14:43:00Z"/>
          <w:b w:val="0"/>
          <w:rPrChange w:id="578" w:author="Maxim Moinat" w:date="2017-05-09T14:51:00Z">
            <w:rPr>
              <w:ins w:id="579" w:author="Maxim Moinat" w:date="2017-05-09T14:43:00Z"/>
              <w:b/>
              <w:highlight w:val="green"/>
            </w:rPr>
          </w:rPrChange>
        </w:rPr>
        <w:pPrChange w:id="580" w:author="Maxim Moinat" w:date="2017-05-09T15:34:00Z">
          <w:pPr/>
        </w:pPrChange>
      </w:pPr>
      <w:ins w:id="581" w:author="Maxim Moinat" w:date="2017-07-18T11:52:00Z">
        <w:r>
          <w:t>Procedures (NOMESCO and KVA)</w:t>
        </w:r>
      </w:ins>
    </w:p>
    <w:p w14:paraId="5C5CBAC9" w14:textId="1CBAE564" w:rsidR="00535B4A" w:rsidRPr="00797C5C" w:rsidRDefault="00917BA6" w:rsidP="00E42440">
      <w:pPr>
        <w:contextualSpacing/>
        <w:rPr>
          <w:ins w:id="582" w:author="Maxim Moinat" w:date="2017-05-09T14:45:00Z"/>
          <w:rFonts w:cs="Arial"/>
          <w:rPrChange w:id="583" w:author="Maxim Moinat" w:date="2017-05-09T14:47:00Z">
            <w:rPr>
              <w:ins w:id="584" w:author="Maxim Moinat" w:date="2017-05-09T14:45:00Z"/>
              <w:b/>
              <w:highlight w:val="green"/>
            </w:rPr>
          </w:rPrChange>
        </w:rPr>
      </w:pPr>
      <w:ins w:id="585" w:author="Maxim Moinat" w:date="2017-07-18T11:52:00Z">
        <w:r>
          <w:rPr>
            <w:rFonts w:cs="Arial"/>
          </w:rPr>
          <w:t>A small subset of the</w:t>
        </w:r>
      </w:ins>
      <w:ins w:id="586" w:author="Maxim Moinat" w:date="2017-05-09T14:43:00Z">
        <w:r w:rsidR="00535B4A" w:rsidRPr="00797C5C">
          <w:rPr>
            <w:rFonts w:cs="Arial"/>
            <w:rPrChange w:id="587" w:author="Maxim Moinat" w:date="2017-05-09T14:47:00Z">
              <w:rPr>
                <w:b/>
                <w:highlight w:val="green"/>
              </w:rPr>
            </w:rPrChange>
          </w:rPr>
          <w:t xml:space="preserve"> NOMESCO</w:t>
        </w:r>
      </w:ins>
      <w:ins w:id="588" w:author="Maxim Moinat" w:date="2017-07-18T11:52:00Z">
        <w:r>
          <w:rPr>
            <w:rFonts w:cs="Arial"/>
          </w:rPr>
          <w:t xml:space="preserve"> (surgical) and KVA (non-surgical) </w:t>
        </w:r>
      </w:ins>
      <w:ins w:id="589" w:author="Maxim Moinat" w:date="2017-07-18T11:53:00Z">
        <w:r w:rsidR="00A249D3">
          <w:rPr>
            <w:rFonts w:cs="Arial"/>
          </w:rPr>
          <w:t>vocabularies</w:t>
        </w:r>
      </w:ins>
      <w:ins w:id="590" w:author="Maxim Moinat" w:date="2017-05-09T14:43:00Z">
        <w:r w:rsidR="00535B4A" w:rsidRPr="00797C5C">
          <w:rPr>
            <w:rFonts w:cs="Arial"/>
            <w:rPrChange w:id="591" w:author="Maxim Moinat" w:date="2017-05-09T14:47:00Z">
              <w:rPr>
                <w:b/>
                <w:highlight w:val="green"/>
              </w:rPr>
            </w:rPrChange>
          </w:rPr>
          <w:t xml:space="preserve"> were mapped manually to SNOMED</w:t>
        </w:r>
      </w:ins>
      <w:ins w:id="592" w:author="Maxim Moinat" w:date="2017-05-09T14:44:00Z">
        <w:r w:rsidR="00535B4A" w:rsidRPr="00797C5C">
          <w:rPr>
            <w:rFonts w:cs="Arial"/>
            <w:rPrChange w:id="593" w:author="Maxim Moinat" w:date="2017-05-09T14:47:00Z">
              <w:rPr>
                <w:b/>
                <w:highlight w:val="green"/>
              </w:rPr>
            </w:rPrChange>
          </w:rPr>
          <w:t xml:space="preserve"> procedure codes. For this, the Swedish</w:t>
        </w:r>
      </w:ins>
      <w:ins w:id="594" w:author="Maxim Moinat" w:date="2017-05-09T14:45:00Z">
        <w:r w:rsidR="00797C5C" w:rsidRPr="00797C5C">
          <w:rPr>
            <w:rFonts w:cs="Arial"/>
            <w:rPrChange w:id="595" w:author="Maxim Moinat" w:date="2017-05-09T14:47:00Z">
              <w:rPr>
                <w:b/>
                <w:highlight w:val="green"/>
              </w:rPr>
            </w:rPrChange>
          </w:rPr>
          <w:t xml:space="preserve"> concept name was translated to English and given as input to Usagi. With this </w:t>
        </w:r>
      </w:ins>
      <w:ins w:id="596" w:author="Maxim Moinat" w:date="2017-05-09T14:47:00Z">
        <w:r w:rsidR="00797C5C" w:rsidRPr="00797C5C">
          <w:rPr>
            <w:rFonts w:cs="Arial"/>
          </w:rPr>
          <w:t>tool,</w:t>
        </w:r>
      </w:ins>
      <w:ins w:id="597" w:author="Maxim Moinat" w:date="2017-05-09T14:45:00Z">
        <w:r w:rsidR="00797C5C" w:rsidRPr="00797C5C">
          <w:rPr>
            <w:rFonts w:cs="Arial"/>
            <w:rPrChange w:id="598" w:author="Maxim Moinat" w:date="2017-05-09T14:47:00Z">
              <w:rPr>
                <w:b/>
                <w:highlight w:val="green"/>
              </w:rPr>
            </w:rPrChange>
          </w:rPr>
          <w:t xml:space="preserve"> a</w:t>
        </w:r>
      </w:ins>
      <w:ins w:id="599" w:author="Maxim Moinat" w:date="2017-05-09T14:47:00Z">
        <w:r w:rsidR="00797C5C">
          <w:rPr>
            <w:rFonts w:cs="Arial"/>
          </w:rPr>
          <w:t>n</w:t>
        </w:r>
      </w:ins>
      <w:ins w:id="600" w:author="Maxim Moinat" w:date="2017-05-09T14:45:00Z">
        <w:r w:rsidR="00797C5C" w:rsidRPr="00797C5C">
          <w:rPr>
            <w:rFonts w:cs="Arial"/>
            <w:rPrChange w:id="601" w:author="Maxim Moinat" w:date="2017-05-09T14:47:00Z">
              <w:rPr>
                <w:b/>
                <w:highlight w:val="green"/>
              </w:rPr>
            </w:rPrChange>
          </w:rPr>
          <w:t xml:space="preserve"> automatic suggestion was made, which was curated by hand.</w:t>
        </w:r>
      </w:ins>
    </w:p>
    <w:p w14:paraId="3C533CE6" w14:textId="77777777" w:rsidR="003850DE" w:rsidRDefault="00797C5C">
      <w:pPr>
        <w:contextualSpacing/>
        <w:rPr>
          <w:ins w:id="602" w:author="Maxim Moinat" w:date="2017-05-09T14:59:00Z"/>
          <w:rFonts w:cs="Arial"/>
        </w:rPr>
        <w:pPrChange w:id="603" w:author="Maxim Moinat" w:date="2017-05-09T14:47:00Z">
          <w:pPr/>
        </w:pPrChange>
      </w:pPr>
      <w:ins w:id="604" w:author="Maxim Moinat" w:date="2017-05-09T14:46:00Z">
        <w:r w:rsidRPr="00797C5C">
          <w:rPr>
            <w:rFonts w:cs="Arial"/>
            <w:rPrChange w:id="605" w:author="Maxim Moinat" w:date="2017-05-09T14:47:00Z">
              <w:rPr>
                <w:b/>
                <w:highlight w:val="green"/>
              </w:rPr>
            </w:rPrChange>
          </w:rPr>
          <w:t xml:space="preserve">For example, the code FNG05 </w:t>
        </w:r>
      </w:ins>
      <w:ins w:id="606" w:author="Maxim Moinat" w:date="2017-05-09T14:47:00Z">
        <w:r>
          <w:rPr>
            <w:rFonts w:cs="Arial"/>
          </w:rPr>
          <w:t>“</w:t>
        </w:r>
      </w:ins>
      <w:ins w:id="607" w:author="Maxim Moinat" w:date="2017-05-09T14:46:00Z">
        <w:r w:rsidRPr="00797C5C">
          <w:rPr>
            <w:rFonts w:cs="Arial"/>
            <w:rPrChange w:id="608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>Perkutan transluminal koronarangioplastik (PTCA) med inläggande av stent (i)</w:t>
        </w:r>
      </w:ins>
      <w:ins w:id="609" w:author="Maxim Moinat" w:date="2017-05-09T14:47:00Z">
        <w:r>
          <w:rPr>
            <w:rFonts w:cs="Arial"/>
          </w:rPr>
          <w:t>”</w:t>
        </w:r>
      </w:ins>
      <w:ins w:id="610" w:author="Maxim Moinat" w:date="2017-05-09T14:46:00Z">
        <w:r w:rsidRPr="00797C5C">
          <w:rPr>
            <w:rFonts w:cs="Arial"/>
            <w:rPrChange w:id="611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was translated and mapped to SNOMED concept</w:t>
        </w:r>
      </w:ins>
      <w:ins w:id="612" w:author="Maxim Moinat" w:date="2017-05-09T14:47:00Z">
        <w:r w:rsidRPr="00797C5C">
          <w:rPr>
            <w:rFonts w:cs="Arial"/>
            <w:rPrChange w:id="613" w:author="Maxim Moinat" w:date="2017-05-09T14:47:00Z">
              <w:rPr>
                <w:rFonts w:ascii="Helvetica" w:hAnsi="Helvetica"/>
                <w:color w:val="000000"/>
                <w:sz w:val="15"/>
                <w:szCs w:val="15"/>
              </w:rPr>
            </w:rPrChange>
          </w:rPr>
          <w:t xml:space="preserve"> 4283892 (Placement of stent in coronary artery).</w:t>
        </w:r>
      </w:ins>
      <w:ins w:id="614" w:author="Maxim Moinat" w:date="2017-05-09T14:44:00Z">
        <w:r w:rsidR="00535B4A" w:rsidRPr="00797C5C" w:rsidDel="00173E82">
          <w:rPr>
            <w:rFonts w:cs="Arial"/>
            <w:rPrChange w:id="615" w:author="Maxim Moinat" w:date="2017-05-09T14:47:00Z">
              <w:rPr>
                <w:highlight w:val="green"/>
              </w:rPr>
            </w:rPrChange>
          </w:rPr>
          <w:t xml:space="preserve"> </w:t>
        </w:r>
      </w:ins>
    </w:p>
    <w:p w14:paraId="16E712A2" w14:textId="77777777" w:rsidR="003850DE" w:rsidRDefault="003850DE">
      <w:pPr>
        <w:contextualSpacing/>
        <w:rPr>
          <w:ins w:id="616" w:author="Maxim Moinat" w:date="2017-05-09T14:59:00Z"/>
          <w:rFonts w:cs="Arial"/>
        </w:rPr>
        <w:pPrChange w:id="617" w:author="Maxim Moinat" w:date="2017-05-09T14:47:00Z">
          <w:pPr/>
        </w:pPrChange>
      </w:pPr>
    </w:p>
    <w:p w14:paraId="39C2871A" w14:textId="749C5ADC" w:rsidR="003850DE" w:rsidRDefault="00ED32D2">
      <w:pPr>
        <w:pStyle w:val="Heading4"/>
        <w:rPr>
          <w:ins w:id="618" w:author="Maxim Moinat" w:date="2017-05-09T14:59:00Z"/>
        </w:rPr>
        <w:pPrChange w:id="619" w:author="Maxim Moinat" w:date="2017-05-09T15:34:00Z">
          <w:pPr/>
        </w:pPrChange>
      </w:pPr>
      <w:ins w:id="620" w:author="Maxim Moinat" w:date="2017-05-09T15:34:00Z">
        <w:r>
          <w:t>Provider Speciality</w:t>
        </w:r>
      </w:ins>
    </w:p>
    <w:p w14:paraId="699F08E4" w14:textId="770B9F2E" w:rsidR="003850DE" w:rsidRDefault="003850DE" w:rsidP="003850DE">
      <w:pPr>
        <w:rPr>
          <w:ins w:id="621" w:author="Maxim Moinat" w:date="2017-05-09T14:59:00Z"/>
          <w:rFonts w:cs="Arial"/>
          <w:szCs w:val="20"/>
          <w:lang w:val="en-GB"/>
        </w:rPr>
      </w:pPr>
      <w:ins w:id="622" w:author="Maxim Moinat" w:date="2017-05-09T14:59:00Z">
        <w:r w:rsidRPr="000D4864">
          <w:rPr>
            <w:rFonts w:cs="Arial"/>
            <w:szCs w:val="20"/>
            <w:lang w:val="en-GB"/>
          </w:rPr>
          <w:t xml:space="preserve">Concept mapping for </w:t>
        </w:r>
      </w:ins>
      <w:ins w:id="623" w:author="Maxim Moinat" w:date="2017-05-09T15:34:00Z">
        <w:r w:rsidR="00ED32D2">
          <w:rPr>
            <w:rFonts w:cs="Arial"/>
            <w:szCs w:val="20"/>
            <w:lang w:val="en-GB"/>
          </w:rPr>
          <w:t>spkod encoding. The mapping was done on the f</w:t>
        </w:r>
      </w:ins>
      <w:ins w:id="624" w:author="Maxim Moinat" w:date="2017-05-09T14:59:00Z">
        <w:r>
          <w:rPr>
            <w:rFonts w:cs="Arial"/>
            <w:szCs w:val="20"/>
            <w:lang w:val="en-GB"/>
          </w:rPr>
          <w:t xml:space="preserve">irst 2 digits </w:t>
        </w:r>
      </w:ins>
      <w:ins w:id="625" w:author="Maxim Moinat" w:date="2017-05-09T15:35:00Z">
        <w:r w:rsidR="00ED32D2">
          <w:rPr>
            <w:rFonts w:cs="Arial"/>
            <w:szCs w:val="20"/>
            <w:lang w:val="en-GB"/>
          </w:rPr>
          <w:t>of the spkod code.</w:t>
        </w:r>
      </w:ins>
      <w:ins w:id="626" w:author="Maxim Moinat" w:date="2017-05-09T14:59:00Z">
        <w:r>
          <w:rPr>
            <w:rFonts w:cs="Arial"/>
            <w:szCs w:val="20"/>
            <w:lang w:val="en-GB"/>
          </w:rPr>
          <w:t xml:space="preserve"> Codes are either 2, 4 or 5 digits. 4 and 5 digit codes truncated to first 2 digits. </w:t>
        </w:r>
      </w:ins>
    </w:p>
    <w:p w14:paraId="152503AC" w14:textId="751CA0F9" w:rsidR="003850DE" w:rsidRDefault="003850DE" w:rsidP="003850DE">
      <w:pPr>
        <w:rPr>
          <w:ins w:id="627" w:author="Maxim Moinat" w:date="2017-05-09T14:59:00Z"/>
          <w:rFonts w:cs="Arial"/>
          <w:szCs w:val="20"/>
          <w:lang w:val="en-GB"/>
        </w:rPr>
      </w:pPr>
      <w:ins w:id="628" w:author="Maxim Moinat" w:date="2017-05-09T14:59:00Z">
        <w:r>
          <w:rPr>
            <w:rFonts w:cs="Arial"/>
            <w:szCs w:val="20"/>
            <w:lang w:val="en-GB"/>
          </w:rPr>
          <w:t xml:space="preserve">For some code </w:t>
        </w:r>
      </w:ins>
      <w:ins w:id="629" w:author="Maxim Moinat" w:date="2017-05-09T15:29:00Z">
        <w:r w:rsidR="00CE7FA7">
          <w:rPr>
            <w:rFonts w:cs="Arial"/>
            <w:szCs w:val="20"/>
            <w:lang w:val="en-GB"/>
          </w:rPr>
          <w:t>description,</w:t>
        </w:r>
      </w:ins>
      <w:ins w:id="630" w:author="Maxim Moinat" w:date="2017-05-09T14:59:00Z">
        <w:r>
          <w:rPr>
            <w:rFonts w:cs="Arial"/>
            <w:szCs w:val="20"/>
            <w:lang w:val="en-GB"/>
          </w:rPr>
          <w:t xml:space="preserve"> a perfect match in t</w:t>
        </w:r>
        <w:r w:rsidR="00ED32D2">
          <w:rPr>
            <w:rFonts w:cs="Arial"/>
            <w:szCs w:val="20"/>
            <w:lang w:val="en-GB"/>
          </w:rPr>
          <w:t>he OMOP vocabulary for “special</w:t>
        </w:r>
        <w:r>
          <w:rPr>
            <w:rFonts w:cs="Arial"/>
            <w:szCs w:val="20"/>
            <w:lang w:val="en-GB"/>
          </w:rPr>
          <w:t xml:space="preserve">ties” could not be found. The following </w:t>
        </w:r>
      </w:ins>
      <w:ins w:id="631" w:author="Maxim Moinat" w:date="2017-07-18T11:57:00Z">
        <w:r w:rsidR="00E2231C">
          <w:rPr>
            <w:rFonts w:cs="Arial"/>
            <w:szCs w:val="20"/>
            <w:lang w:val="en-GB"/>
          </w:rPr>
          <w:t>suboptimal mappings</w:t>
        </w:r>
      </w:ins>
      <w:ins w:id="632" w:author="Maxim Moinat" w:date="2017-05-09T14:59:00Z">
        <w:r>
          <w:rPr>
            <w:rFonts w:cs="Arial"/>
            <w:szCs w:val="20"/>
            <w:lang w:val="en-GB"/>
          </w:rPr>
          <w:t xml:space="preserve"> were made:</w:t>
        </w:r>
      </w:ins>
    </w:p>
    <w:p w14:paraId="480AA617" w14:textId="4DD6373D" w:rsidR="003850DE" w:rsidRPr="00BA027C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33" w:author="Maxim Moinat" w:date="2017-05-09T14:59:00Z"/>
          <w:rFonts w:cs="Arial"/>
          <w:szCs w:val="20"/>
          <w:lang w:val="en-GB"/>
          <w:rPrChange w:id="634" w:author="Maxim Moinat" w:date="2017-07-18T11:56:00Z">
            <w:rPr>
              <w:ins w:id="635" w:author="Maxim Moinat" w:date="2017-05-09T14:59:00Z"/>
              <w:rFonts w:ascii="Arial" w:hAnsi="Arial" w:cs="Arial"/>
              <w:color w:val="000000"/>
            </w:rPr>
          </w:rPrChange>
        </w:rPr>
      </w:pPr>
      <w:ins w:id="636" w:author="Maxim Moinat" w:date="2017-07-18T11:57:00Z">
        <w:r>
          <w:rPr>
            <w:rFonts w:cs="Arial"/>
            <w:szCs w:val="20"/>
            <w:lang w:val="en-GB"/>
          </w:rPr>
          <w:t>Mapped</w:t>
        </w:r>
      </w:ins>
      <w:ins w:id="637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“Allmänmedicin”</w:t>
        </w:r>
      </w:ins>
      <w:ins w:id="638" w:author="Maxim Moinat" w:date="2017-07-18T11:57:00Z">
        <w:r>
          <w:rPr>
            <w:rFonts w:cs="Arial"/>
            <w:szCs w:val="20"/>
            <w:lang w:val="en-GB"/>
          </w:rPr>
          <w:t xml:space="preserve"> (family medicine)</w:t>
        </w:r>
      </w:ins>
      <w:ins w:id="639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</w:t>
        </w:r>
      </w:ins>
      <w:ins w:id="640" w:author="Maxim Moinat" w:date="2017-07-18T11:57:00Z">
        <w:r>
          <w:rPr>
            <w:rFonts w:cs="Arial"/>
            <w:szCs w:val="20"/>
            <w:lang w:val="en-GB"/>
          </w:rPr>
          <w:t>to</w:t>
        </w:r>
      </w:ins>
      <w:ins w:id="641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“General practice” </w:t>
        </w:r>
      </w:ins>
    </w:p>
    <w:p w14:paraId="5B929A91" w14:textId="4395C3F9" w:rsidR="003850DE" w:rsidRPr="00990AE9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42" w:author="Maxim Moinat" w:date="2017-05-09T14:59:00Z"/>
          <w:rFonts w:cs="Arial"/>
          <w:szCs w:val="20"/>
          <w:lang w:val="en-GB"/>
        </w:rPr>
      </w:pPr>
      <w:ins w:id="643" w:author="Maxim Moinat" w:date="2017-07-18T11:53:00Z">
        <w:r>
          <w:rPr>
            <w:rFonts w:cs="Arial"/>
            <w:szCs w:val="20"/>
            <w:lang w:val="en-GB"/>
          </w:rPr>
          <w:t>No</w:t>
        </w:r>
      </w:ins>
      <w:ins w:id="644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 </w:t>
        </w:r>
      </w:ins>
      <w:ins w:id="645" w:author="Maxim Moinat" w:date="2017-07-18T11:54:00Z">
        <w:r>
          <w:rPr>
            <w:rFonts w:cs="Arial"/>
            <w:szCs w:val="20"/>
            <w:lang w:val="en-GB"/>
          </w:rPr>
          <w:t xml:space="preserve">direct equivalent for </w:t>
        </w:r>
      </w:ins>
      <w:ins w:id="646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“Företagshälsovård” </w:t>
        </w:r>
      </w:ins>
      <w:ins w:id="647" w:author="Maxim Moinat" w:date="2017-07-18T11:53:00Z">
        <w:r>
          <w:rPr>
            <w:rFonts w:cs="Arial"/>
            <w:szCs w:val="20"/>
            <w:lang w:val="en-GB"/>
          </w:rPr>
          <w:t>(company doctor)</w:t>
        </w:r>
      </w:ins>
      <w:ins w:id="648" w:author="Maxim Moinat" w:date="2017-05-09T14:59:00Z">
        <w:r w:rsidR="003850DE" w:rsidRPr="00990AE9">
          <w:rPr>
            <w:rFonts w:cs="Arial"/>
            <w:szCs w:val="20"/>
            <w:lang w:val="en-GB"/>
          </w:rPr>
          <w:t xml:space="preserve">. </w:t>
        </w:r>
        <w:r w:rsidR="003850DE">
          <w:rPr>
            <w:rFonts w:cs="Arial"/>
            <w:szCs w:val="20"/>
            <w:lang w:val="en-GB"/>
          </w:rPr>
          <w:t>Mapped to “</w:t>
        </w:r>
        <w:r w:rsidR="003850DE" w:rsidRPr="0009483E">
          <w:rPr>
            <w:rFonts w:cs="Arial"/>
            <w:szCs w:val="20"/>
            <w:lang w:val="en-GB"/>
          </w:rPr>
          <w:t>Occupational Therapy</w:t>
        </w:r>
        <w:r w:rsidR="003850DE">
          <w:rPr>
            <w:rFonts w:cs="Arial"/>
            <w:szCs w:val="20"/>
            <w:lang w:val="en-GB"/>
          </w:rPr>
          <w:t>”</w:t>
        </w:r>
      </w:ins>
    </w:p>
    <w:p w14:paraId="2240A131" w14:textId="7785BBDB" w:rsidR="003850DE" w:rsidRDefault="003850DE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49" w:author="Maxim Moinat" w:date="2017-05-09T14:59:00Z"/>
          <w:rFonts w:cs="Arial"/>
          <w:szCs w:val="20"/>
          <w:lang w:val="en-GB"/>
        </w:rPr>
      </w:pPr>
      <w:ins w:id="650" w:author="Maxim Moinat" w:date="2017-05-09T14:59:00Z">
        <w:r w:rsidRPr="00990AE9">
          <w:rPr>
            <w:rFonts w:cs="Arial"/>
            <w:szCs w:val="20"/>
            <w:lang w:val="en-GB"/>
          </w:rPr>
          <w:t>Mapped “Medicinska njursjukdomar” (renal diseases) to “urology</w:t>
        </w:r>
      </w:ins>
      <w:ins w:id="651" w:author="Maxim Moinat" w:date="2017-07-18T11:55:00Z">
        <w:r w:rsidR="00BA027C">
          <w:rPr>
            <w:rFonts w:cs="Arial"/>
            <w:szCs w:val="20"/>
            <w:lang w:val="en-GB"/>
          </w:rPr>
          <w:t>”.</w:t>
        </w:r>
      </w:ins>
      <w:ins w:id="652" w:author="Maxim Moinat" w:date="2017-05-09T14:59:00Z">
        <w:r>
          <w:rPr>
            <w:rFonts w:cs="Arial"/>
            <w:szCs w:val="20"/>
            <w:lang w:val="en-GB"/>
          </w:rPr>
          <w:t xml:space="preserve"> </w:t>
        </w:r>
      </w:ins>
    </w:p>
    <w:p w14:paraId="2834DF98" w14:textId="55B98BD1" w:rsidR="003850DE" w:rsidRPr="00990AE9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53" w:author="Maxim Moinat" w:date="2017-05-09T14:59:00Z"/>
          <w:rFonts w:cs="Arial"/>
          <w:szCs w:val="20"/>
          <w:lang w:val="en-GB"/>
        </w:rPr>
      </w:pPr>
      <w:ins w:id="654" w:author="Maxim Moinat" w:date="2017-07-18T11:57:00Z">
        <w:r>
          <w:rPr>
            <w:rFonts w:cs="Arial"/>
            <w:szCs w:val="20"/>
            <w:lang w:val="en-GB"/>
          </w:rPr>
          <w:t>“</w:t>
        </w:r>
      </w:ins>
      <w:ins w:id="655" w:author="Maxim Moinat" w:date="2017-05-09T14:59:00Z">
        <w:r w:rsidR="003850DE">
          <w:rPr>
            <w:rFonts w:cs="Arial"/>
            <w:szCs w:val="20"/>
            <w:lang w:val="en-GB"/>
          </w:rPr>
          <w:t>Occupational and environmental medicine</w:t>
        </w:r>
      </w:ins>
      <w:ins w:id="656" w:author="Maxim Moinat" w:date="2017-07-18T11:57:00Z">
        <w:r>
          <w:rPr>
            <w:rFonts w:cs="Arial"/>
            <w:szCs w:val="20"/>
            <w:lang w:val="en-GB"/>
          </w:rPr>
          <w:t>”</w:t>
        </w:r>
      </w:ins>
      <w:ins w:id="657" w:author="Maxim Moinat" w:date="2017-05-09T14:59:00Z">
        <w:r w:rsidR="003850DE">
          <w:rPr>
            <w:rFonts w:cs="Arial"/>
            <w:szCs w:val="20"/>
            <w:lang w:val="en-GB"/>
          </w:rPr>
          <w:t xml:space="preserve"> not present in </w:t>
        </w:r>
      </w:ins>
      <w:ins w:id="658" w:author="Maxim Moinat" w:date="2017-07-18T11:54:00Z">
        <w:r>
          <w:rPr>
            <w:rFonts w:cs="Arial"/>
            <w:szCs w:val="20"/>
            <w:lang w:val="en-GB"/>
          </w:rPr>
          <w:t>vocabularies</w:t>
        </w:r>
      </w:ins>
      <w:ins w:id="659" w:author="Maxim Moinat" w:date="2017-05-09T14:59:00Z">
        <w:r w:rsidR="003850DE">
          <w:rPr>
            <w:rFonts w:cs="Arial"/>
            <w:szCs w:val="20"/>
            <w:lang w:val="en-GB"/>
          </w:rPr>
          <w:t>. Mapped to “</w:t>
        </w:r>
        <w:r w:rsidR="003850DE" w:rsidRPr="0009483E">
          <w:rPr>
            <w:rFonts w:cs="Arial"/>
            <w:szCs w:val="20"/>
            <w:lang w:val="en-GB"/>
          </w:rPr>
          <w:t>Occupational Therapy</w:t>
        </w:r>
        <w:r w:rsidR="003850DE">
          <w:rPr>
            <w:rFonts w:cs="Arial"/>
            <w:szCs w:val="20"/>
            <w:lang w:val="en-GB"/>
          </w:rPr>
          <w:t>”</w:t>
        </w:r>
      </w:ins>
    </w:p>
    <w:p w14:paraId="0F72845E" w14:textId="01CEAC82" w:rsidR="003850DE" w:rsidRPr="0038246F" w:rsidRDefault="003850DE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60" w:author="Maxim Moinat" w:date="2017-05-09T14:59:00Z"/>
          <w:rFonts w:cs="Arial"/>
          <w:szCs w:val="20"/>
          <w:lang w:val="en-GB"/>
        </w:rPr>
      </w:pPr>
      <w:ins w:id="661" w:author="Maxim Moinat" w:date="2017-05-09T14:59:00Z">
        <w:r w:rsidRPr="00990AE9">
          <w:rPr>
            <w:rFonts w:cs="Arial"/>
            <w:szCs w:val="20"/>
            <w:lang w:val="en-GB"/>
          </w:rPr>
          <w:t xml:space="preserve">“Oncology” (“Onkologi”) </w:t>
        </w:r>
      </w:ins>
      <w:ins w:id="662" w:author="Maxim Moinat" w:date="2017-07-18T11:56:00Z">
        <w:r w:rsidR="00BA027C">
          <w:rPr>
            <w:rFonts w:cs="Arial"/>
            <w:szCs w:val="20"/>
            <w:lang w:val="en-GB"/>
          </w:rPr>
          <w:t>maps to</w:t>
        </w:r>
      </w:ins>
      <w:ins w:id="663" w:author="Maxim Moinat" w:date="2017-05-09T14:59:00Z">
        <w:r>
          <w:rPr>
            <w:rFonts w:cs="Arial"/>
            <w:szCs w:val="20"/>
            <w:lang w:val="en-GB"/>
          </w:rPr>
          <w:t xml:space="preserve"> either “m</w:t>
        </w:r>
        <w:r w:rsidRPr="00990AE9">
          <w:rPr>
            <w:rFonts w:cs="Arial"/>
            <w:szCs w:val="20"/>
            <w:lang w:val="en-GB"/>
          </w:rPr>
          <w:t>edical oncology”, “radiation oncology” or “surgical oncology”.</w:t>
        </w:r>
        <w:r>
          <w:rPr>
            <w:rFonts w:cs="Arial"/>
            <w:szCs w:val="20"/>
            <w:lang w:val="en-GB"/>
          </w:rPr>
          <w:t xml:space="preserve"> </w:t>
        </w:r>
      </w:ins>
      <w:ins w:id="664" w:author="Maxim Moinat" w:date="2017-07-18T11:54:00Z">
        <w:r w:rsidR="00BA027C" w:rsidRPr="00BA027C">
          <w:rPr>
            <w:rFonts w:cs="Arial"/>
            <w:szCs w:val="20"/>
            <w:lang w:val="en-GB"/>
            <w:rPrChange w:id="665" w:author="Maxim Moinat" w:date="2017-07-18T11:55:00Z">
              <w:rPr>
                <w:rFonts w:ascii="Calibri" w:hAnsi="Calibri"/>
                <w:color w:val="000000"/>
              </w:rPr>
            </w:rPrChange>
          </w:rPr>
          <w:t>Chosen</w:t>
        </w:r>
      </w:ins>
      <w:ins w:id="666" w:author="Maxim Moinat" w:date="2017-05-09T14:59:00Z">
        <w:r w:rsidRPr="00BA027C">
          <w:rPr>
            <w:rFonts w:cs="Arial"/>
            <w:szCs w:val="20"/>
            <w:lang w:val="en-GB"/>
            <w:rPrChange w:id="667" w:author="Maxim Moinat" w:date="2017-07-18T11:55:00Z">
              <w:rPr>
                <w:rFonts w:ascii="Calibri" w:hAnsi="Calibri"/>
                <w:color w:val="000000"/>
              </w:rPr>
            </w:rPrChange>
          </w:rPr>
          <w:t xml:space="preserve"> for “medical oncology”.</w:t>
        </w:r>
      </w:ins>
    </w:p>
    <w:p w14:paraId="374CBBD4" w14:textId="2A2D08C3" w:rsidR="003850DE" w:rsidRPr="0038246F" w:rsidRDefault="003850DE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68" w:author="Maxim Moinat" w:date="2017-05-09T14:59:00Z"/>
          <w:rFonts w:cs="Arial"/>
          <w:szCs w:val="20"/>
          <w:lang w:val="en-GB"/>
        </w:rPr>
      </w:pPr>
      <w:ins w:id="669" w:author="Maxim Moinat" w:date="2017-05-09T14:59:00Z">
        <w:r w:rsidRPr="00BA027C">
          <w:rPr>
            <w:rFonts w:cs="Arial"/>
            <w:szCs w:val="20"/>
            <w:lang w:val="en-GB"/>
            <w:rPrChange w:id="670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“skin and venereal disease” not one specialism in the </w:t>
        </w:r>
      </w:ins>
      <w:ins w:id="671" w:author="Maxim Moinat" w:date="2017-07-18T11:54:00Z">
        <w:r w:rsidR="00BA027C" w:rsidRPr="00BA027C">
          <w:rPr>
            <w:rFonts w:cs="Arial"/>
            <w:szCs w:val="20"/>
            <w:lang w:val="en-GB"/>
            <w:rPrChange w:id="672" w:author="Maxim Moinat" w:date="2017-07-18T11:56:00Z">
              <w:rPr>
                <w:rFonts w:ascii="Calibri" w:hAnsi="Calibri"/>
                <w:color w:val="000000"/>
              </w:rPr>
            </w:rPrChange>
          </w:rPr>
          <w:t>vocabulary</w:t>
        </w:r>
      </w:ins>
      <w:ins w:id="673" w:author="Maxim Moinat" w:date="2017-05-09T14:59:00Z">
        <w:r w:rsidRPr="00BA027C">
          <w:rPr>
            <w:rFonts w:cs="Arial"/>
            <w:szCs w:val="20"/>
            <w:lang w:val="en-GB"/>
            <w:rPrChange w:id="674" w:author="Maxim Moinat" w:date="2017-07-18T11:56:00Z">
              <w:rPr>
                <w:rFonts w:ascii="Calibri" w:hAnsi="Calibri"/>
                <w:color w:val="000000"/>
              </w:rPr>
            </w:rPrChange>
          </w:rPr>
          <w:t>. Mapped to “Infectious Disease”</w:t>
        </w:r>
      </w:ins>
    </w:p>
    <w:p w14:paraId="15CE77E7" w14:textId="071901D9" w:rsidR="003850DE" w:rsidRPr="0038246F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75" w:author="Maxim Moinat" w:date="2017-05-09T14:59:00Z"/>
          <w:rFonts w:cs="Arial"/>
          <w:szCs w:val="20"/>
          <w:lang w:val="en-GB"/>
        </w:rPr>
      </w:pPr>
      <w:ins w:id="676" w:author="Maxim Moinat" w:date="2017-07-18T11:56:00Z">
        <w:r w:rsidRPr="00BA027C">
          <w:rPr>
            <w:rFonts w:cs="Arial"/>
            <w:szCs w:val="20"/>
            <w:lang w:val="en-GB"/>
            <w:rPrChange w:id="677" w:author="Maxim Moinat" w:date="2017-07-18T11:56:00Z">
              <w:rPr>
                <w:rFonts w:ascii="Calibri" w:hAnsi="Calibri"/>
                <w:color w:val="000000"/>
              </w:rPr>
            </w:rPrChange>
          </w:rPr>
          <w:t>“B</w:t>
        </w:r>
      </w:ins>
      <w:ins w:id="678" w:author="Maxim Moinat" w:date="2017-05-09T14:59:00Z">
        <w:r w:rsidR="003850DE" w:rsidRPr="00BA027C">
          <w:rPr>
            <w:rFonts w:cs="Arial"/>
            <w:szCs w:val="20"/>
            <w:lang w:val="en-GB"/>
            <w:rPrChange w:id="679" w:author="Maxim Moinat" w:date="2017-07-18T11:56:00Z">
              <w:rPr>
                <w:rFonts w:ascii="Calibri" w:hAnsi="Calibri"/>
                <w:color w:val="000000"/>
              </w:rPr>
            </w:rPrChange>
          </w:rPr>
          <w:t>acteriology</w:t>
        </w:r>
      </w:ins>
      <w:ins w:id="680" w:author="Maxim Moinat" w:date="2017-07-18T11:56:00Z">
        <w:r>
          <w:rPr>
            <w:rFonts w:cs="Arial"/>
            <w:szCs w:val="20"/>
            <w:lang w:val="en-GB"/>
          </w:rPr>
          <w:t>”</w:t>
        </w:r>
      </w:ins>
      <w:ins w:id="681" w:author="Maxim Moinat" w:date="2017-05-09T14:59:00Z">
        <w:r w:rsidR="003850DE" w:rsidRPr="00BA027C">
          <w:rPr>
            <w:rFonts w:cs="Arial"/>
            <w:szCs w:val="20"/>
            <w:lang w:val="en-GB"/>
            <w:rPrChange w:id="682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is a subdivision of “microbiology”. For the first no concept in OMOP. Mapped to “Pathology - Medical Microbiology”</w:t>
        </w:r>
      </w:ins>
    </w:p>
    <w:p w14:paraId="2CDAA220" w14:textId="40F662AC" w:rsidR="003850DE" w:rsidRPr="0038246F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83" w:author="Maxim Moinat" w:date="2017-05-09T14:59:00Z"/>
          <w:rFonts w:cs="Arial"/>
          <w:szCs w:val="20"/>
          <w:lang w:val="en-GB"/>
        </w:rPr>
      </w:pPr>
      <w:ins w:id="684" w:author="Maxim Moinat" w:date="2017-07-18T11:56:00Z">
        <w:r>
          <w:rPr>
            <w:rFonts w:cs="Arial"/>
            <w:szCs w:val="20"/>
            <w:lang w:val="en-GB"/>
          </w:rPr>
          <w:t>“</w:t>
        </w:r>
      </w:ins>
      <w:ins w:id="685" w:author="Maxim Moinat" w:date="2017-05-09T14:59:00Z">
        <w:r w:rsidR="003850DE" w:rsidRPr="00BA027C">
          <w:rPr>
            <w:rFonts w:cs="Arial"/>
            <w:szCs w:val="20"/>
            <w:lang w:val="en-GB"/>
            <w:rPrChange w:id="686" w:author="Maxim Moinat" w:date="2017-07-18T11:56:00Z">
              <w:rPr>
                <w:rFonts w:ascii="Calibri" w:hAnsi="Calibri"/>
                <w:color w:val="000000"/>
              </w:rPr>
            </w:rPrChange>
          </w:rPr>
          <w:t>Clinical cytology</w:t>
        </w:r>
      </w:ins>
      <w:ins w:id="687" w:author="Maxim Moinat" w:date="2017-07-18T11:56:00Z">
        <w:r>
          <w:rPr>
            <w:rFonts w:cs="Arial"/>
            <w:szCs w:val="20"/>
            <w:lang w:val="en-GB"/>
          </w:rPr>
          <w:t>”</w:t>
        </w:r>
      </w:ins>
      <w:ins w:id="688" w:author="Maxim Moinat" w:date="2017-05-09T14:59:00Z">
        <w:r w:rsidR="003850DE" w:rsidRPr="00BA027C">
          <w:rPr>
            <w:rFonts w:cs="Arial"/>
            <w:szCs w:val="20"/>
            <w:lang w:val="en-GB"/>
            <w:rPrChange w:id="689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mapped as “cytopathology”</w:t>
        </w:r>
      </w:ins>
    </w:p>
    <w:p w14:paraId="5A8A6ADC" w14:textId="40715491" w:rsidR="003850DE" w:rsidRPr="0038246F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690" w:author="Maxim Moinat" w:date="2017-05-09T14:59:00Z"/>
          <w:rFonts w:cs="Arial"/>
          <w:szCs w:val="20"/>
          <w:lang w:val="en-GB"/>
        </w:rPr>
      </w:pPr>
      <w:ins w:id="691" w:author="Maxim Moinat" w:date="2017-07-18T11:56:00Z">
        <w:r>
          <w:rPr>
            <w:rFonts w:cs="Arial"/>
            <w:szCs w:val="20"/>
            <w:lang w:val="en-GB"/>
          </w:rPr>
          <w:t>“</w:t>
        </w:r>
      </w:ins>
      <w:ins w:id="692" w:author="Maxim Moinat" w:date="2017-05-09T14:59:00Z">
        <w:r w:rsidR="003850DE" w:rsidRPr="00BA027C">
          <w:rPr>
            <w:rFonts w:cs="Arial"/>
            <w:szCs w:val="20"/>
            <w:lang w:val="en-GB"/>
            <w:rPrChange w:id="693" w:author="Maxim Moinat" w:date="2017-07-18T11:56:00Z">
              <w:rPr>
                <w:rFonts w:ascii="Calibri" w:hAnsi="Calibri"/>
                <w:color w:val="000000"/>
                <w:lang w:val="en-GB"/>
              </w:rPr>
            </w:rPrChange>
          </w:rPr>
          <w:t xml:space="preserve">Social </w:t>
        </w:r>
      </w:ins>
      <w:ins w:id="694" w:author="Maxim Moinat" w:date="2017-07-18T11:57:00Z">
        <w:r w:rsidRPr="00BA027C">
          <w:rPr>
            <w:rFonts w:cs="Arial"/>
            <w:szCs w:val="20"/>
            <w:lang w:val="en-GB"/>
          </w:rPr>
          <w:t>medicine</w:t>
        </w:r>
        <w:r>
          <w:rPr>
            <w:rFonts w:cs="Arial"/>
            <w:szCs w:val="20"/>
            <w:lang w:val="en-GB"/>
          </w:rPr>
          <w:t>”</w:t>
        </w:r>
      </w:ins>
      <w:ins w:id="695" w:author="Maxim Moinat" w:date="2017-05-09T14:59:00Z">
        <w:r w:rsidR="003850DE" w:rsidRPr="00BA027C">
          <w:rPr>
            <w:rFonts w:cs="Arial"/>
            <w:szCs w:val="20"/>
            <w:lang w:val="en-GB"/>
            <w:rPrChange w:id="696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mapped to </w:t>
        </w:r>
      </w:ins>
      <w:ins w:id="697" w:author="Maxim Moinat" w:date="2017-07-18T11:57:00Z">
        <w:r>
          <w:rPr>
            <w:rFonts w:cs="Arial"/>
            <w:szCs w:val="20"/>
            <w:lang w:val="en-GB"/>
          </w:rPr>
          <w:t>“</w:t>
        </w:r>
      </w:ins>
      <w:ins w:id="698" w:author="Maxim Moinat" w:date="2017-05-09T14:59:00Z">
        <w:r w:rsidR="003850DE" w:rsidRPr="00BA027C">
          <w:rPr>
            <w:rFonts w:cs="Arial"/>
            <w:szCs w:val="20"/>
            <w:lang w:val="en-GB"/>
            <w:rPrChange w:id="699" w:author="Maxim Moinat" w:date="2017-07-18T11:56:00Z">
              <w:rPr>
                <w:rFonts w:ascii="Calibri" w:hAnsi="Calibri"/>
                <w:color w:val="000000"/>
              </w:rPr>
            </w:rPrChange>
          </w:rPr>
          <w:t>sociologist</w:t>
        </w:r>
      </w:ins>
      <w:ins w:id="700" w:author="Maxim Moinat" w:date="2017-07-18T11:57:00Z">
        <w:r>
          <w:rPr>
            <w:rFonts w:cs="Arial"/>
            <w:szCs w:val="20"/>
            <w:lang w:val="en-GB"/>
          </w:rPr>
          <w:t>”</w:t>
        </w:r>
      </w:ins>
      <w:ins w:id="701" w:author="Maxim Moinat" w:date="2017-05-09T14:59:00Z">
        <w:r w:rsidR="003850DE" w:rsidRPr="00BA027C">
          <w:rPr>
            <w:rFonts w:cs="Arial"/>
            <w:szCs w:val="20"/>
            <w:lang w:val="en-GB"/>
            <w:rPrChange w:id="702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(no entry coming close regarding epidemiology)</w:t>
        </w:r>
      </w:ins>
    </w:p>
    <w:p w14:paraId="0B324D78" w14:textId="3F917EBA" w:rsidR="003850DE" w:rsidRPr="00BE2952" w:rsidRDefault="00BA027C" w:rsidP="003850DE">
      <w:pPr>
        <w:pStyle w:val="ListParagraph"/>
        <w:numPr>
          <w:ilvl w:val="0"/>
          <w:numId w:val="5"/>
        </w:numPr>
        <w:spacing w:after="160" w:line="259" w:lineRule="auto"/>
        <w:rPr>
          <w:ins w:id="703" w:author="Maxim Moinat" w:date="2017-05-09T14:59:00Z"/>
          <w:rFonts w:cs="Arial"/>
          <w:szCs w:val="20"/>
          <w:lang w:val="en-GB"/>
        </w:rPr>
      </w:pPr>
      <w:ins w:id="704" w:author="Maxim Moinat" w:date="2017-07-18T11:57:00Z">
        <w:r>
          <w:rPr>
            <w:rFonts w:cs="Arial"/>
            <w:szCs w:val="20"/>
            <w:lang w:val="en-GB"/>
          </w:rPr>
          <w:t>“D</w:t>
        </w:r>
      </w:ins>
      <w:ins w:id="705" w:author="Maxim Moinat" w:date="2017-05-09T14:59:00Z">
        <w:r w:rsidRPr="00BA027C">
          <w:rPr>
            <w:rFonts w:cs="Arial"/>
            <w:szCs w:val="20"/>
            <w:lang w:val="en-GB"/>
            <w:rPrChange w:id="706" w:author="Maxim Moinat" w:date="2017-07-18T11:56:00Z">
              <w:rPr>
                <w:rFonts w:ascii="Calibri" w:hAnsi="Calibri"/>
                <w:color w:val="000000"/>
              </w:rPr>
            </w:rPrChange>
          </w:rPr>
          <w:t>isease of teeth</w:t>
        </w:r>
      </w:ins>
      <w:ins w:id="707" w:author="Maxim Moinat" w:date="2017-07-18T11:57:00Z">
        <w:r>
          <w:rPr>
            <w:rFonts w:cs="Arial"/>
            <w:szCs w:val="20"/>
            <w:lang w:val="en-GB"/>
          </w:rPr>
          <w:t>”</w:t>
        </w:r>
      </w:ins>
      <w:ins w:id="708" w:author="Maxim Moinat" w:date="2017-05-09T14:59:00Z">
        <w:r w:rsidRPr="00BA027C">
          <w:rPr>
            <w:rFonts w:cs="Arial"/>
            <w:szCs w:val="20"/>
            <w:lang w:val="en-GB"/>
            <w:rPrChange w:id="709" w:author="Maxim Moinat" w:date="2017-07-18T11:56:00Z">
              <w:rPr>
                <w:rFonts w:ascii="Calibri" w:hAnsi="Calibri"/>
                <w:color w:val="000000"/>
              </w:rPr>
            </w:rPrChange>
          </w:rPr>
          <w:t xml:space="preserve"> m</w:t>
        </w:r>
        <w:r w:rsidR="003850DE" w:rsidRPr="00BA027C">
          <w:rPr>
            <w:rFonts w:cs="Arial"/>
            <w:szCs w:val="20"/>
            <w:lang w:val="en-GB"/>
            <w:rPrChange w:id="710" w:author="Maxim Moinat" w:date="2017-07-18T11:56:00Z">
              <w:rPr>
                <w:rFonts w:ascii="Calibri" w:hAnsi="Calibri"/>
                <w:color w:val="000000"/>
              </w:rPr>
            </w:rPrChange>
          </w:rPr>
          <w:t>apped to “Dental Providers, Dentist”.</w:t>
        </w:r>
      </w:ins>
    </w:p>
    <w:p w14:paraId="3955836C" w14:textId="76C5B766" w:rsidR="00E8115E" w:rsidRPr="00797C5C" w:rsidRDefault="00E8115E">
      <w:pPr>
        <w:contextualSpacing/>
        <w:rPr>
          <w:rFonts w:cs="Arial"/>
          <w:rPrChange w:id="711" w:author="Maxim Moinat" w:date="2017-05-09T14:47:00Z">
            <w:rPr>
              <w:highlight w:val="green"/>
            </w:rPr>
          </w:rPrChange>
        </w:rPr>
        <w:pPrChange w:id="712" w:author="Maxim Moinat" w:date="2017-05-09T14:47:00Z">
          <w:pPr/>
        </w:pPrChange>
      </w:pPr>
      <w:del w:id="713" w:author="Maxim Moinat" w:date="2016-08-09T15:41:00Z">
        <w:r w:rsidRPr="00797C5C" w:rsidDel="00173E82">
          <w:rPr>
            <w:rFonts w:cs="Arial"/>
            <w:rPrChange w:id="714" w:author="Maxim Moinat" w:date="2017-05-09T14:47:00Z">
              <w:rPr>
                <w:highlight w:val="green"/>
              </w:rPr>
            </w:rPrChange>
          </w:rPr>
          <w:br w:type="page"/>
        </w:r>
      </w:del>
    </w:p>
    <w:p w14:paraId="209FAB8A" w14:textId="320C9B36" w:rsidR="00E8115E" w:rsidRDefault="00E8115E" w:rsidP="00E8115E">
      <w:pPr>
        <w:pStyle w:val="Heading1"/>
        <w:rPr>
          <w:i/>
          <w:sz w:val="24"/>
        </w:rPr>
      </w:pPr>
      <w:bookmarkStart w:id="715" w:name="_Toc447782389"/>
      <w:bookmarkStart w:id="716" w:name="_Toc488143448"/>
      <w:r>
        <w:t xml:space="preserve">Source </w:t>
      </w:r>
      <w:r w:rsidRPr="008E6423">
        <w:t xml:space="preserve">Data </w:t>
      </w:r>
      <w:r w:rsidR="00825834">
        <w:t xml:space="preserve">and </w:t>
      </w:r>
      <w:del w:id="717" w:author="Maxim Moinat" w:date="2017-07-18T12:13:00Z">
        <w:r w:rsidR="00825834" w:rsidDel="00A96A59">
          <w:delText xml:space="preserve">concept </w:delText>
        </w:r>
        <w:r w:rsidRPr="008E6423" w:rsidDel="00A96A59">
          <w:delText>Mapping</w:delText>
        </w:r>
        <w:bookmarkEnd w:id="715"/>
        <w:r w:rsidRPr="008E6423" w:rsidDel="00A96A59">
          <w:rPr>
            <w:i/>
            <w:sz w:val="24"/>
          </w:rPr>
          <w:delText xml:space="preserve"> </w:delText>
        </w:r>
      </w:del>
      <w:ins w:id="718" w:author="Maxim Moinat" w:date="2017-07-18T12:13:00Z">
        <w:r w:rsidR="00A96A59">
          <w:t>ETL</w:t>
        </w:r>
      </w:ins>
      <w:bookmarkEnd w:id="716"/>
    </w:p>
    <w:p w14:paraId="288496CA" w14:textId="59861B3D" w:rsidR="00E8115E" w:rsidRPr="00E8115E" w:rsidRDefault="00E8115E" w:rsidP="00E8115E">
      <w:pPr>
        <w:contextualSpacing/>
        <w:rPr>
          <w:rFonts w:cs="Arial"/>
          <w:i/>
        </w:rPr>
      </w:pPr>
      <w:r w:rsidRPr="007E5BB4">
        <w:rPr>
          <w:rFonts w:cs="Arial"/>
          <w:i/>
        </w:rPr>
        <w:t>This section describe</w:t>
      </w:r>
      <w:r w:rsidR="007E5BB4" w:rsidRPr="007E5BB4">
        <w:rPr>
          <w:rFonts w:cs="Arial"/>
          <w:i/>
        </w:rPr>
        <w:t>s</w:t>
      </w:r>
      <w:r w:rsidRPr="007E5BB4">
        <w:rPr>
          <w:rFonts w:cs="Arial"/>
          <w:i/>
        </w:rPr>
        <w:t xml:space="preserve"> the mapping process and ETL conversions of </w:t>
      </w:r>
      <w:r w:rsidR="007E5BB4" w:rsidRPr="007E5BB4">
        <w:rPr>
          <w:rFonts w:cs="Arial"/>
          <w:i/>
        </w:rPr>
        <w:t>the</w:t>
      </w:r>
      <w:r w:rsidRPr="007E5BB4">
        <w:rPr>
          <w:rFonts w:cs="Arial"/>
          <w:i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7E5BB4">
        <w:rPr>
          <w:rFonts w:cs="Arial"/>
          <w:i/>
        </w:rPr>
        <w:t>data into Common Data Model.</w:t>
      </w:r>
      <w:r w:rsidRPr="00E8115E">
        <w:rPr>
          <w:rFonts w:cs="Arial"/>
          <w:i/>
        </w:rPr>
        <w:t xml:space="preserve"> </w:t>
      </w:r>
    </w:p>
    <w:p w14:paraId="460E5AAB" w14:textId="77777777" w:rsidR="00375D13" w:rsidRDefault="00375D13" w:rsidP="00E8115E">
      <w:pPr>
        <w:contextualSpacing/>
        <w:rPr>
          <w:rFonts w:cs="Arial"/>
        </w:rPr>
      </w:pPr>
    </w:p>
    <w:p w14:paraId="2FB922D2" w14:textId="77777777" w:rsidR="00375D13" w:rsidRDefault="00375D13" w:rsidP="00E8115E">
      <w:pPr>
        <w:contextualSpacing/>
        <w:rPr>
          <w:rFonts w:cs="Arial"/>
        </w:rPr>
      </w:pPr>
      <w:r>
        <w:rPr>
          <w:rFonts w:cs="Arial"/>
        </w:rPr>
        <w:t>The following prefixes were used to indicate in which data set a certain source field is present:</w:t>
      </w:r>
    </w:p>
    <w:p w14:paraId="6C799DD0" w14:textId="77777777" w:rsidR="00375D13" w:rsidRPr="00375D13" w:rsidRDefault="00375D13" w:rsidP="00E8115E">
      <w:pPr>
        <w:contextualSpacing/>
        <w:rPr>
          <w:rFonts w:cs="Arial"/>
        </w:rPr>
      </w:pPr>
      <w:r w:rsidRPr="00375D13">
        <w:rPr>
          <w:rFonts w:cs="Arial"/>
        </w:rPr>
        <w:t xml:space="preserve">PATREG: patient_sluten, patient_oppen, </w:t>
      </w:r>
      <w:r>
        <w:rPr>
          <w:rFonts w:cs="Arial"/>
        </w:rPr>
        <w:t>patient_dag_kiru</w:t>
      </w:r>
    </w:p>
    <w:p w14:paraId="10A8385D" w14:textId="2EFB9BC4" w:rsidR="00375D13" w:rsidRDefault="0009169E" w:rsidP="00E8115E">
      <w:pPr>
        <w:contextualSpacing/>
        <w:rPr>
          <w:rFonts w:cs="Arial"/>
        </w:rPr>
      </w:pPr>
      <w:r>
        <w:rPr>
          <w:rFonts w:cs="Arial"/>
        </w:rPr>
        <w:t xml:space="preserve">LISA: </w:t>
      </w:r>
      <w:del w:id="719" w:author="Maxim Moinat" w:date="2017-07-18T12:09:00Z">
        <w:r w:rsidDel="00030D19">
          <w:rPr>
            <w:rFonts w:cs="Arial"/>
          </w:rPr>
          <w:delText>friberg_lev_</w:delText>
        </w:r>
      </w:del>
      <w:r>
        <w:rPr>
          <w:rFonts w:cs="Arial"/>
        </w:rPr>
        <w:t>lisa2013</w:t>
      </w:r>
    </w:p>
    <w:p w14:paraId="20870EBF" w14:textId="63BD76B5" w:rsidR="00375D13" w:rsidRDefault="00375D13" w:rsidP="00E8115E">
      <w:pPr>
        <w:contextualSpacing/>
        <w:rPr>
          <w:rFonts w:cs="Arial"/>
        </w:rPr>
      </w:pPr>
      <w:r>
        <w:rPr>
          <w:rFonts w:cs="Arial"/>
        </w:rPr>
        <w:t xml:space="preserve">DRUG: </w:t>
      </w:r>
      <w:ins w:id="720" w:author="Maxim Moinat" w:date="2017-07-18T12:09:00Z">
        <w:r w:rsidR="00077AF1">
          <w:rPr>
            <w:rFonts w:cs="Arial"/>
          </w:rPr>
          <w:t>l</w:t>
        </w:r>
      </w:ins>
      <w:del w:id="721" w:author="Maxim Moinat" w:date="2017-07-18T12:09:00Z">
        <w:r w:rsidDel="00077AF1">
          <w:rPr>
            <w:rFonts w:cs="Arial"/>
          </w:rPr>
          <w:delText>I</w:delText>
        </w:r>
      </w:del>
      <w:r>
        <w:rPr>
          <w:rFonts w:cs="Arial"/>
        </w:rPr>
        <w:t>med2005-</w:t>
      </w:r>
      <w:ins w:id="722" w:author="Maxim Moinat" w:date="2017-07-18T12:09:00Z">
        <w:r w:rsidR="00077AF1">
          <w:rPr>
            <w:rFonts w:cs="Arial"/>
          </w:rPr>
          <w:t>l</w:t>
        </w:r>
      </w:ins>
      <w:del w:id="723" w:author="Maxim Moinat" w:date="2017-07-18T12:09:00Z">
        <w:r w:rsidDel="00077AF1">
          <w:rPr>
            <w:rFonts w:cs="Arial"/>
          </w:rPr>
          <w:delText>I</w:delText>
        </w:r>
      </w:del>
      <w:r>
        <w:rPr>
          <w:rFonts w:cs="Arial"/>
        </w:rPr>
        <w:t>med2015</w:t>
      </w:r>
    </w:p>
    <w:p w14:paraId="784D6962" w14:textId="2BE01060" w:rsidR="00375D13" w:rsidRDefault="00375D13" w:rsidP="00E8115E">
      <w:pPr>
        <w:contextualSpacing/>
        <w:rPr>
          <w:rFonts w:cs="Arial"/>
        </w:rPr>
      </w:pPr>
      <w:r>
        <w:rPr>
          <w:rFonts w:cs="Arial"/>
        </w:rPr>
        <w:t>DEATH: dod_6113, dod-2015</w:t>
      </w:r>
    </w:p>
    <w:p w14:paraId="4DE0FB2E" w14:textId="2038A952" w:rsidR="00E16A22" w:rsidDel="00EC4573" w:rsidRDefault="00E16A22">
      <w:pPr>
        <w:pStyle w:val="Heading4"/>
        <w:rPr>
          <w:del w:id="724" w:author="Maxim Moinat" w:date="2017-07-18T11:27:00Z"/>
          <w:rFonts w:cs="Arial"/>
        </w:rPr>
        <w:pPrChange w:id="725" w:author="Maxim Moinat" w:date="2017-07-18T12:06:00Z">
          <w:pPr>
            <w:contextualSpacing/>
          </w:pPr>
        </w:pPrChange>
      </w:pPr>
    </w:p>
    <w:p w14:paraId="4B369AB4" w14:textId="77777777" w:rsidR="00EC4573" w:rsidRPr="00EC4573" w:rsidRDefault="00EC4573">
      <w:pPr>
        <w:rPr>
          <w:ins w:id="726" w:author="Maxim Moinat" w:date="2017-07-18T12:06:00Z"/>
          <w:lang w:val="x-none" w:eastAsia="x-none"/>
          <w:rPrChange w:id="727" w:author="Maxim Moinat" w:date="2017-07-18T12:06:00Z">
            <w:rPr>
              <w:ins w:id="728" w:author="Maxim Moinat" w:date="2017-07-18T12:06:00Z"/>
              <w:rFonts w:cs="Arial"/>
            </w:rPr>
          </w:rPrChange>
        </w:rPr>
        <w:pPrChange w:id="729" w:author="Maxim Moinat" w:date="2017-07-18T12:06:00Z">
          <w:pPr>
            <w:contextualSpacing/>
          </w:pPr>
        </w:pPrChange>
      </w:pPr>
    </w:p>
    <w:p w14:paraId="429171CE" w14:textId="784CF638" w:rsidR="00EC4573" w:rsidRDefault="00EC4573">
      <w:pPr>
        <w:pStyle w:val="Heading4"/>
        <w:rPr>
          <w:ins w:id="730" w:author="Maxim Moinat" w:date="2017-07-18T12:06:00Z"/>
        </w:rPr>
        <w:pPrChange w:id="731" w:author="Maxim Moinat" w:date="2017-07-18T12:06:00Z">
          <w:pPr>
            <w:contextualSpacing/>
          </w:pPr>
        </w:pPrChange>
      </w:pPr>
      <w:ins w:id="732" w:author="Maxim Moinat" w:date="2017-07-18T12:06:00Z">
        <w:r>
          <w:t>Preprocessing</w:t>
        </w:r>
      </w:ins>
      <w:ins w:id="733" w:author="Maxim Moinat" w:date="2017-07-18T12:07:00Z">
        <w:r>
          <w:t xml:space="preserve"> and filtereing</w:t>
        </w:r>
      </w:ins>
    </w:p>
    <w:p w14:paraId="6410CCB2" w14:textId="77777777" w:rsidR="009454AE" w:rsidRDefault="00030D19" w:rsidP="00E8115E">
      <w:pPr>
        <w:contextualSpacing/>
        <w:rPr>
          <w:ins w:id="734" w:author="Maxim Moinat" w:date="2017-07-18T12:12:00Z"/>
          <w:lang w:val="x-none" w:eastAsia="x-none"/>
        </w:rPr>
      </w:pPr>
      <w:ins w:id="735" w:author="Maxim Moinat" w:date="2017-07-18T12:10:00Z">
        <w:r>
          <w:rPr>
            <w:lang w:val="x-none" w:eastAsia="x-none"/>
          </w:rPr>
          <w:t>The first step in the ETL is to transform</w:t>
        </w:r>
      </w:ins>
      <w:ins w:id="736" w:author="Maxim Moinat" w:date="2017-07-18T12:07:00Z">
        <w:r w:rsidR="00EC4573">
          <w:rPr>
            <w:lang w:val="x-none" w:eastAsia="x-none"/>
          </w:rPr>
          <w:t xml:space="preserve"> the patient </w:t>
        </w:r>
      </w:ins>
      <w:ins w:id="737" w:author="Maxim Moinat" w:date="2017-07-18T12:08:00Z">
        <w:r w:rsidR="00EC4573">
          <w:rPr>
            <w:lang w:val="x-none" w:eastAsia="x-none"/>
          </w:rPr>
          <w:t>and death</w:t>
        </w:r>
      </w:ins>
      <w:ins w:id="738" w:author="Maxim Moinat" w:date="2017-07-18T12:07:00Z">
        <w:r w:rsidR="00EC4573">
          <w:rPr>
            <w:lang w:val="x-none" w:eastAsia="x-none"/>
          </w:rPr>
          <w:t xml:space="preserve"> </w:t>
        </w:r>
      </w:ins>
      <w:ins w:id="739" w:author="Maxim Moinat" w:date="2017-07-18T12:10:00Z">
        <w:r>
          <w:rPr>
            <w:lang w:val="x-none" w:eastAsia="x-none"/>
          </w:rPr>
          <w:t xml:space="preserve">registries </w:t>
        </w:r>
      </w:ins>
      <w:ins w:id="740" w:author="Maxim Moinat" w:date="2017-07-18T12:07:00Z">
        <w:r w:rsidR="00EC4573">
          <w:rPr>
            <w:lang w:val="x-none" w:eastAsia="x-none"/>
          </w:rPr>
          <w:t xml:space="preserve">from a wide to a long format. </w:t>
        </w:r>
      </w:ins>
      <w:ins w:id="741" w:author="Maxim Moinat" w:date="2017-07-18T12:10:00Z">
        <w:r>
          <w:rPr>
            <w:lang w:val="x-none" w:eastAsia="x-none"/>
          </w:rPr>
          <w:t xml:space="preserve">For the patient registries, the diagnoses and procedures of one visit are all in one </w:t>
        </w:r>
      </w:ins>
      <w:ins w:id="742" w:author="Maxim Moinat" w:date="2017-07-18T12:11:00Z">
        <w:r>
          <w:rPr>
            <w:lang w:val="x-none" w:eastAsia="x-none"/>
          </w:rPr>
          <w:t>row</w:t>
        </w:r>
      </w:ins>
      <w:ins w:id="743" w:author="Maxim Moinat" w:date="2017-07-18T12:10:00Z">
        <w:r>
          <w:rPr>
            <w:lang w:val="x-none" w:eastAsia="x-none"/>
          </w:rPr>
          <w:t xml:space="preserve">. After transformation each diagnosis and procedure is split on </w:t>
        </w:r>
      </w:ins>
      <w:ins w:id="744" w:author="Maxim Moinat" w:date="2017-07-18T12:11:00Z">
        <w:r>
          <w:rPr>
            <w:lang w:val="x-none" w:eastAsia="x-none"/>
          </w:rPr>
          <w:t>separate</w:t>
        </w:r>
      </w:ins>
      <w:ins w:id="745" w:author="Maxim Moinat" w:date="2017-07-18T12:10:00Z">
        <w:r>
          <w:rPr>
            <w:lang w:val="x-none" w:eastAsia="x-none"/>
          </w:rPr>
          <w:t xml:space="preserve"> </w:t>
        </w:r>
      </w:ins>
      <w:ins w:id="746" w:author="Maxim Moinat" w:date="2017-07-18T12:11:00Z">
        <w:r>
          <w:rPr>
            <w:lang w:val="x-none" w:eastAsia="x-none"/>
          </w:rPr>
          <w:t xml:space="preserve">rows and </w:t>
        </w:r>
      </w:ins>
      <w:ins w:id="747" w:author="Maxim Moinat" w:date="2017-07-18T12:08:00Z">
        <w:r w:rsidR="00EC4573">
          <w:rPr>
            <w:lang w:val="x-none" w:eastAsia="x-none"/>
          </w:rPr>
          <w:t xml:space="preserve">given </w:t>
        </w:r>
      </w:ins>
      <w:ins w:id="748" w:author="Maxim Moinat" w:date="2017-07-18T12:11:00Z">
        <w:r>
          <w:rPr>
            <w:lang w:val="x-none" w:eastAsia="x-none"/>
          </w:rPr>
          <w:t>a</w:t>
        </w:r>
      </w:ins>
      <w:ins w:id="749" w:author="Maxim Moinat" w:date="2017-07-18T12:08:00Z">
        <w:r w:rsidR="00EC4573">
          <w:rPr>
            <w:lang w:val="x-none" w:eastAsia="x-none"/>
          </w:rPr>
          <w:t xml:space="preserve"> visit id.</w:t>
        </w:r>
      </w:ins>
      <w:ins w:id="750" w:author="Maxim Moinat" w:date="2017-07-18T12:12:00Z">
        <w:r>
          <w:rPr>
            <w:lang w:val="x-none" w:eastAsia="x-none"/>
          </w:rPr>
          <w:t xml:space="preserve"> For the death registry the same is done for multiple causes of death.</w:t>
        </w:r>
      </w:ins>
    </w:p>
    <w:p w14:paraId="3A1E8FA8" w14:textId="7389A4C0" w:rsidR="00E16A22" w:rsidRPr="007A2AB7" w:rsidDel="00E1070E" w:rsidRDefault="00E16A22" w:rsidP="00E8115E">
      <w:pPr>
        <w:rPr>
          <w:del w:id="751" w:author="Maxim Moinat" w:date="2017-07-18T11:27:00Z"/>
          <w:rFonts w:cs="Arial"/>
          <w:highlight w:val="yellow"/>
        </w:rPr>
      </w:pPr>
      <w:commentRangeStart w:id="752"/>
      <w:del w:id="753" w:author="Maxim Moinat" w:date="2017-07-18T11:27:00Z">
        <w:r w:rsidRPr="007A2AB7" w:rsidDel="00E1070E">
          <w:rPr>
            <w:rFonts w:cs="Arial"/>
            <w:highlight w:val="yellow"/>
          </w:rPr>
          <w:delText>Missing source fields (intermediate):</w:delText>
        </w:r>
      </w:del>
    </w:p>
    <w:p w14:paraId="46D47590" w14:textId="62D4E709" w:rsidR="00E16A22" w:rsidRPr="007A2AB7" w:rsidDel="00E1070E" w:rsidRDefault="00E16A22" w:rsidP="00E8115E">
      <w:pPr>
        <w:contextualSpacing/>
        <w:rPr>
          <w:del w:id="754" w:author="Maxim Moinat" w:date="2017-07-18T11:27:00Z"/>
          <w:rFonts w:cs="Arial"/>
          <w:highlight w:val="yellow"/>
        </w:rPr>
      </w:pPr>
      <w:del w:id="755" w:author="Maxim Moinat" w:date="2017-07-18T11:27:00Z">
        <w:r w:rsidRPr="007A2AB7" w:rsidDel="00E1070E">
          <w:rPr>
            <w:rFonts w:cs="Arial"/>
            <w:highlight w:val="yellow"/>
          </w:rPr>
          <w:delText>DRUG: strykalf, transtyp, produktnamn, fdatum</w:delText>
        </w:r>
      </w:del>
    </w:p>
    <w:p w14:paraId="7C14DA05" w14:textId="1CB0283A" w:rsidR="00E16A22" w:rsidRPr="007A2AB7" w:rsidDel="00E1070E" w:rsidRDefault="00E16A22" w:rsidP="00E8115E">
      <w:pPr>
        <w:contextualSpacing/>
        <w:rPr>
          <w:del w:id="756" w:author="Maxim Moinat" w:date="2017-07-18T11:27:00Z"/>
          <w:rFonts w:cs="Arial"/>
          <w:highlight w:val="yellow"/>
        </w:rPr>
      </w:pPr>
      <w:del w:id="757" w:author="Maxim Moinat" w:date="2017-07-18T11:27:00Z">
        <w:r w:rsidRPr="007A2AB7" w:rsidDel="00E1070E">
          <w:rPr>
            <w:rFonts w:cs="Arial"/>
            <w:highlight w:val="yellow"/>
          </w:rPr>
          <w:delText>LISA: famtypf</w:delText>
        </w:r>
      </w:del>
    </w:p>
    <w:p w14:paraId="11D2C00F" w14:textId="5B75FD85" w:rsidR="00E16A22" w:rsidDel="00E1070E" w:rsidRDefault="00E16A22" w:rsidP="00E8115E">
      <w:pPr>
        <w:contextualSpacing/>
        <w:rPr>
          <w:del w:id="758" w:author="Maxim Moinat" w:date="2017-07-18T11:27:00Z"/>
          <w:rFonts w:cs="Arial"/>
        </w:rPr>
      </w:pPr>
      <w:del w:id="759" w:author="Maxim Moinat" w:date="2017-07-18T11:27:00Z">
        <w:r w:rsidRPr="007A2AB7" w:rsidDel="00E1070E">
          <w:rPr>
            <w:rFonts w:cs="Arial"/>
            <w:highlight w:val="yellow"/>
          </w:rPr>
          <w:delText>All source fields indicated as low priority were not mapped for now, except for alder (PATREG) and styrka_tf (DRUG</w:delText>
        </w:r>
        <w:r w:rsidDel="00E1070E">
          <w:rPr>
            <w:rFonts w:cs="Arial"/>
          </w:rPr>
          <w:delText>)</w:delText>
        </w:r>
      </w:del>
    </w:p>
    <w:commentRangeEnd w:id="752"/>
    <w:p w14:paraId="44DDFAA8" w14:textId="77777777" w:rsidR="00C858B5" w:rsidRDefault="00797C5C" w:rsidP="00E8115E">
      <w:pPr>
        <w:contextualSpacing/>
        <w:rPr>
          <w:rFonts w:cs="Arial"/>
        </w:rPr>
      </w:pPr>
      <w:r>
        <w:rPr>
          <w:rStyle w:val="CommentReference"/>
          <w:rFonts w:asciiTheme="minorHAnsi" w:hAnsiTheme="minorHAnsi" w:cstheme="minorBidi"/>
          <w:lang w:val="nl-NL"/>
        </w:rPr>
        <w:commentReference w:id="752"/>
      </w:r>
    </w:p>
    <w:p w14:paraId="5AAC1BA8" w14:textId="5F55B122" w:rsidR="00C435F3" w:rsidRPr="00EC4573" w:rsidRDefault="00EC4573" w:rsidP="00E8115E">
      <w:pPr>
        <w:contextualSpacing/>
        <w:rPr>
          <w:ins w:id="760" w:author="Maxim Moinat" w:date="2016-07-28T13:25:00Z"/>
          <w:rFonts w:cs="Arial"/>
          <w:rPrChange w:id="761" w:author="Maxim Moinat" w:date="2017-07-18T12:09:00Z">
            <w:rPr>
              <w:ins w:id="762" w:author="Maxim Moinat" w:date="2016-07-28T13:25:00Z"/>
              <w:rFonts w:cs="Arial"/>
              <w:b/>
            </w:rPr>
          </w:rPrChange>
        </w:rPr>
      </w:pPr>
      <w:ins w:id="763" w:author="Maxim Moinat" w:date="2017-07-18T12:09:00Z">
        <w:r>
          <w:rPr>
            <w:rFonts w:cs="Arial"/>
          </w:rPr>
          <w:t xml:space="preserve">In addition, </w:t>
        </w:r>
      </w:ins>
      <w:del w:id="764" w:author="Maxim Moinat" w:date="2017-07-18T12:09:00Z">
        <w:r w:rsidR="00C858B5" w:rsidRPr="00EC4573" w:rsidDel="00EC4573">
          <w:rPr>
            <w:rFonts w:cs="Arial"/>
            <w:rPrChange w:id="765" w:author="Maxim Moinat" w:date="2017-07-18T12:09:00Z">
              <w:rPr>
                <w:rFonts w:cs="Arial"/>
                <w:b/>
              </w:rPr>
            </w:rPrChange>
          </w:rPr>
          <w:delText>T</w:delText>
        </w:r>
      </w:del>
      <w:ins w:id="766" w:author="Maxim Moinat" w:date="2017-07-18T12:09:00Z">
        <w:r>
          <w:rPr>
            <w:rFonts w:cs="Arial"/>
          </w:rPr>
          <w:t>t</w:t>
        </w:r>
      </w:ins>
      <w:r w:rsidR="00C858B5" w:rsidRPr="00EC4573">
        <w:rPr>
          <w:rFonts w:cs="Arial"/>
          <w:rPrChange w:id="767" w:author="Maxim Moinat" w:date="2017-07-18T12:09:00Z">
            <w:rPr>
              <w:rFonts w:cs="Arial"/>
              <w:b/>
            </w:rPr>
          </w:rPrChange>
        </w:rPr>
        <w:t xml:space="preserve">he patient </w:t>
      </w:r>
      <w:ins w:id="768" w:author="Maxim Moinat" w:date="2016-07-28T11:30:00Z">
        <w:r w:rsidR="00D1146F" w:rsidRPr="00EC4573">
          <w:rPr>
            <w:rFonts w:cs="Arial"/>
            <w:rPrChange w:id="769" w:author="Maxim Moinat" w:date="2017-07-18T12:09:00Z">
              <w:rPr>
                <w:rFonts w:cs="Arial"/>
                <w:b/>
              </w:rPr>
            </w:rPrChange>
          </w:rPr>
          <w:t xml:space="preserve">and drug </w:t>
        </w:r>
      </w:ins>
      <w:r w:rsidR="00C858B5" w:rsidRPr="00EC4573">
        <w:rPr>
          <w:rFonts w:cs="Arial"/>
          <w:rPrChange w:id="770" w:author="Maxim Moinat" w:date="2017-07-18T12:09:00Z">
            <w:rPr>
              <w:rFonts w:cs="Arial"/>
              <w:b/>
            </w:rPr>
          </w:rPrChange>
        </w:rPr>
        <w:t>registers are filtered before the ETL procedure</w:t>
      </w:r>
      <w:r w:rsidR="00BA0F58" w:rsidRPr="00EC4573">
        <w:rPr>
          <w:rFonts w:cs="Arial"/>
          <w:rPrChange w:id="771" w:author="Maxim Moinat" w:date="2017-07-18T12:09:00Z">
            <w:rPr>
              <w:rFonts w:cs="Arial"/>
              <w:b/>
            </w:rPr>
          </w:rPrChange>
        </w:rPr>
        <w:t>;</w:t>
      </w:r>
      <w:r w:rsidR="00C858B5" w:rsidRPr="00EC4573">
        <w:rPr>
          <w:rFonts w:cs="Arial"/>
          <w:rPrChange w:id="772" w:author="Maxim Moinat" w:date="2017-07-18T12:09:00Z">
            <w:rPr>
              <w:rFonts w:cs="Arial"/>
              <w:b/>
            </w:rPr>
          </w:rPrChange>
        </w:rPr>
        <w:t xml:space="preserve"> </w:t>
      </w:r>
      <w:r w:rsidR="00BA0F58" w:rsidRPr="00EC4573">
        <w:rPr>
          <w:rFonts w:cs="Arial"/>
          <w:rPrChange w:id="773" w:author="Maxim Moinat" w:date="2017-07-18T12:09:00Z">
            <w:rPr>
              <w:rFonts w:cs="Arial"/>
              <w:b/>
            </w:rPr>
          </w:rPrChange>
        </w:rPr>
        <w:t>a</w:t>
      </w:r>
      <w:r w:rsidR="00C858B5" w:rsidRPr="00EC4573">
        <w:rPr>
          <w:rFonts w:cs="Arial"/>
          <w:rPrChange w:id="774" w:author="Maxim Moinat" w:date="2017-07-18T12:09:00Z">
            <w:rPr>
              <w:rFonts w:cs="Arial"/>
              <w:b/>
            </w:rPr>
          </w:rPrChange>
        </w:rPr>
        <w:t>ll rows without a</w:t>
      </w:r>
      <w:r w:rsidR="00695569" w:rsidRPr="00EC4573">
        <w:rPr>
          <w:rFonts w:cs="Arial"/>
          <w:rPrChange w:id="775" w:author="Maxim Moinat" w:date="2017-07-18T12:09:00Z">
            <w:rPr>
              <w:rFonts w:cs="Arial"/>
              <w:b/>
            </w:rPr>
          </w:rPrChange>
        </w:rPr>
        <w:t xml:space="preserve"> </w:t>
      </w:r>
      <w:del w:id="776" w:author="Maxim Moinat" w:date="2016-07-28T11:30:00Z">
        <w:r w:rsidR="00695569" w:rsidRPr="00EC4573" w:rsidDel="00D1146F">
          <w:rPr>
            <w:rFonts w:cs="Arial"/>
            <w:rPrChange w:id="777" w:author="Maxim Moinat" w:date="2017-07-18T12:09:00Z">
              <w:rPr>
                <w:rFonts w:cs="Arial"/>
                <w:b/>
              </w:rPr>
            </w:rPrChange>
          </w:rPr>
          <w:delText xml:space="preserve">full </w:delText>
        </w:r>
      </w:del>
      <w:ins w:id="778" w:author="Maxim Moinat" w:date="2016-07-28T11:30:00Z">
        <w:r w:rsidR="00D1146F" w:rsidRPr="00EC4573">
          <w:rPr>
            <w:rFonts w:cs="Arial"/>
            <w:rPrChange w:id="779" w:author="Maxim Moinat" w:date="2017-07-18T12:09:00Z">
              <w:rPr>
                <w:rFonts w:cs="Arial"/>
                <w:b/>
              </w:rPr>
            </w:rPrChange>
          </w:rPr>
          <w:t xml:space="preserve">specific </w:t>
        </w:r>
      </w:ins>
      <w:r w:rsidR="00695569" w:rsidRPr="00EC4573">
        <w:rPr>
          <w:rFonts w:cs="Arial"/>
          <w:rPrChange w:id="780" w:author="Maxim Moinat" w:date="2017-07-18T12:09:00Z">
            <w:rPr>
              <w:rFonts w:cs="Arial"/>
              <w:b/>
            </w:rPr>
          </w:rPrChange>
        </w:rPr>
        <w:t xml:space="preserve">date in </w:t>
      </w:r>
      <w:ins w:id="781" w:author="Maxim Moinat" w:date="2016-07-28T11:29:00Z">
        <w:r w:rsidR="00D1146F" w:rsidRPr="00EC4573">
          <w:rPr>
            <w:rFonts w:cs="Arial"/>
            <w:rPrChange w:id="782" w:author="Maxim Moinat" w:date="2017-07-18T12:09:00Z">
              <w:rPr>
                <w:rFonts w:cs="Arial"/>
                <w:b/>
              </w:rPr>
            </w:rPrChange>
          </w:rPr>
          <w:t>admission date</w:t>
        </w:r>
      </w:ins>
      <w:ins w:id="783" w:author="Maxim Moinat" w:date="2016-07-28T11:30:00Z">
        <w:r w:rsidR="00D1146F" w:rsidRPr="00EC4573">
          <w:rPr>
            <w:rFonts w:cs="Arial"/>
            <w:rPrChange w:id="784" w:author="Maxim Moinat" w:date="2017-07-18T12:09:00Z">
              <w:rPr>
                <w:rFonts w:cs="Arial"/>
                <w:b/>
              </w:rPr>
            </w:rPrChange>
          </w:rPr>
          <w:t xml:space="preserve"> (indatuma)</w:t>
        </w:r>
      </w:ins>
      <w:ins w:id="785" w:author="Maxim Moinat" w:date="2016-07-28T11:29:00Z">
        <w:r w:rsidR="00D1146F" w:rsidRPr="00EC4573">
          <w:rPr>
            <w:rFonts w:cs="Arial"/>
            <w:rPrChange w:id="786" w:author="Maxim Moinat" w:date="2017-07-18T12:09:00Z">
              <w:rPr>
                <w:rFonts w:cs="Arial"/>
                <w:b/>
              </w:rPr>
            </w:rPrChange>
          </w:rPr>
          <w:t xml:space="preserve"> or discharge date</w:t>
        </w:r>
      </w:ins>
      <w:ins w:id="787" w:author="Maxim Moinat" w:date="2016-07-28T11:30:00Z">
        <w:r w:rsidR="00D1146F" w:rsidRPr="00EC4573">
          <w:rPr>
            <w:rFonts w:cs="Arial"/>
            <w:rPrChange w:id="788" w:author="Maxim Moinat" w:date="2017-07-18T12:09:00Z">
              <w:rPr>
                <w:rFonts w:cs="Arial"/>
                <w:b/>
              </w:rPr>
            </w:rPrChange>
          </w:rPr>
          <w:t xml:space="preserve"> (utdatuma)</w:t>
        </w:r>
      </w:ins>
      <w:ins w:id="789" w:author="Maxim Moinat" w:date="2016-07-28T11:29:00Z">
        <w:r w:rsidR="00D1146F" w:rsidRPr="00EC4573">
          <w:rPr>
            <w:rFonts w:cs="Arial"/>
            <w:rPrChange w:id="790" w:author="Maxim Moinat" w:date="2017-07-18T12:09:00Z">
              <w:rPr>
                <w:rFonts w:cs="Arial"/>
                <w:b/>
              </w:rPr>
            </w:rPrChange>
          </w:rPr>
          <w:t xml:space="preserve"> or without an age</w:t>
        </w:r>
      </w:ins>
      <w:ins w:id="791" w:author="Maxim Moinat" w:date="2016-07-28T11:30:00Z">
        <w:r w:rsidR="00D1146F" w:rsidRPr="00EC4573">
          <w:rPr>
            <w:rFonts w:cs="Arial"/>
            <w:rPrChange w:id="792" w:author="Maxim Moinat" w:date="2017-07-18T12:09:00Z">
              <w:rPr>
                <w:rFonts w:cs="Arial"/>
                <w:b/>
              </w:rPr>
            </w:rPrChange>
          </w:rPr>
          <w:t xml:space="preserve"> are removed.</w:t>
        </w:r>
      </w:ins>
    </w:p>
    <w:p w14:paraId="02462572" w14:textId="77777777" w:rsidR="00C435F3" w:rsidRDefault="00C435F3" w:rsidP="00E8115E">
      <w:pPr>
        <w:contextualSpacing/>
        <w:rPr>
          <w:ins w:id="793" w:author="Maxim Moinat" w:date="2016-07-28T13:25:00Z"/>
          <w:rFonts w:cs="Arial"/>
          <w:b/>
        </w:rPr>
      </w:pPr>
    </w:p>
    <w:p w14:paraId="12E5D0EE" w14:textId="25DC85CA" w:rsidR="00C858B5" w:rsidRPr="00266A05" w:rsidDel="00EC4573" w:rsidRDefault="00695569" w:rsidP="00E8115E">
      <w:pPr>
        <w:contextualSpacing/>
        <w:rPr>
          <w:del w:id="794" w:author="Maxim Moinat" w:date="2017-07-18T12:09:00Z"/>
          <w:rFonts w:cs="Arial"/>
          <w:b/>
        </w:rPr>
      </w:pPr>
      <w:del w:id="795" w:author="Maxim Moinat" w:date="2016-07-28T11:31:00Z">
        <w:r w:rsidRPr="00266A05" w:rsidDel="00D1146F">
          <w:rPr>
            <w:rFonts w:cs="Arial"/>
            <w:b/>
          </w:rPr>
          <w:delText>both</w:delText>
        </w:r>
        <w:r w:rsidR="00C858B5" w:rsidRPr="00266A05" w:rsidDel="00D1146F">
          <w:rPr>
            <w:rFonts w:cs="Arial"/>
            <w:b/>
          </w:rPr>
          <w:delText xml:space="preserve"> indatuma </w:delText>
        </w:r>
        <w:r w:rsidRPr="00266A05" w:rsidDel="00D1146F">
          <w:rPr>
            <w:rFonts w:cs="Arial"/>
            <w:b/>
          </w:rPr>
          <w:delText>and</w:delText>
        </w:r>
        <w:r w:rsidR="00C858B5" w:rsidRPr="00266A05" w:rsidDel="00D1146F">
          <w:rPr>
            <w:rFonts w:cs="Arial"/>
            <w:b/>
          </w:rPr>
          <w:delText xml:space="preserve"> utdatuma (yearmonthday) are removed.</w:delText>
        </w:r>
      </w:del>
      <w:bookmarkStart w:id="796" w:name="_Toc488143331"/>
      <w:bookmarkStart w:id="797" w:name="_Toc488143449"/>
      <w:bookmarkEnd w:id="796"/>
      <w:bookmarkEnd w:id="797"/>
    </w:p>
    <w:p w14:paraId="4CD0D70D" w14:textId="0C73C8DD" w:rsidR="00E8115E" w:rsidRDefault="00E8115E" w:rsidP="00E8115E">
      <w:pPr>
        <w:pStyle w:val="Heading2"/>
        <w:rPr>
          <w:ins w:id="798" w:author="Maxim Moinat" w:date="2016-07-28T11:32:00Z"/>
        </w:rPr>
      </w:pPr>
      <w:bookmarkStart w:id="799" w:name="_Toc233537025"/>
      <w:bookmarkStart w:id="800" w:name="_Toc236724493"/>
      <w:bookmarkStart w:id="801" w:name="_Toc241467601"/>
      <w:bookmarkStart w:id="802" w:name="_Toc447782390"/>
      <w:bookmarkStart w:id="803" w:name="_Toc488143450"/>
      <w:r w:rsidRPr="008E6423">
        <w:t>Table</w:t>
      </w:r>
      <w:del w:id="804" w:author="Maxim Moinat" w:date="2017-05-09T15:38:00Z">
        <w:r w:rsidRPr="008E6423" w:rsidDel="009B4903">
          <w:delText xml:space="preserve"> Name: </w:delText>
        </w:r>
      </w:del>
      <w:ins w:id="805" w:author="Maxim Moinat" w:date="2017-05-09T15:38:00Z">
        <w:r w:rsidR="009B4903">
          <w:t xml:space="preserve">: </w:t>
        </w:r>
      </w:ins>
      <w:del w:id="806" w:author="Maxim Moinat" w:date="2017-05-09T15:37:00Z">
        <w:r w:rsidRPr="005B1A09" w:rsidDel="009B4903">
          <w:delText>PERSON</w:delText>
        </w:r>
      </w:del>
      <w:bookmarkEnd w:id="799"/>
      <w:bookmarkEnd w:id="800"/>
      <w:bookmarkEnd w:id="801"/>
      <w:bookmarkEnd w:id="802"/>
      <w:ins w:id="807" w:author="Maxim Moinat" w:date="2017-05-09T15:37:00Z">
        <w:r w:rsidR="009B4903">
          <w:t>person</w:t>
        </w:r>
      </w:ins>
      <w:bookmarkEnd w:id="803"/>
    </w:p>
    <w:p w14:paraId="1776D12D" w14:textId="42F2AB40" w:rsidR="00D1146F" w:rsidRDefault="002D0E9F">
      <w:pPr>
        <w:rPr>
          <w:ins w:id="808" w:author="Maxim Moinat" w:date="2016-07-28T12:05:00Z"/>
        </w:rPr>
        <w:pPrChange w:id="809" w:author="Maxim Moinat" w:date="2016-07-28T11:32:00Z">
          <w:pPr>
            <w:pStyle w:val="Heading2"/>
          </w:pPr>
        </w:pPrChange>
      </w:pPr>
      <w:ins w:id="810" w:author="Maxim Moinat" w:date="2016-07-28T12:00:00Z">
        <w:r>
          <w:t>All information of each p</w:t>
        </w:r>
      </w:ins>
      <w:ins w:id="811" w:author="Maxim Moinat" w:date="2016-07-28T11:32:00Z">
        <w:r w:rsidR="00D1146F">
          <w:t>erson is</w:t>
        </w:r>
      </w:ins>
      <w:ins w:id="812" w:author="Maxim Moinat" w:date="2016-07-28T12:00:00Z">
        <w:r>
          <w:t xml:space="preserve"> first</w:t>
        </w:r>
      </w:ins>
      <w:ins w:id="813" w:author="Maxim Moinat" w:date="2016-07-28T11:32:00Z">
        <w:r w:rsidR="00D1146F">
          <w:t xml:space="preserve"> extracted from the patient, drug and death registers</w:t>
        </w:r>
      </w:ins>
      <w:ins w:id="814" w:author="Maxim Moinat" w:date="2016-07-28T12:00:00Z">
        <w:r>
          <w:t>.</w:t>
        </w:r>
      </w:ins>
      <w:ins w:id="815" w:author="Maxim Moinat" w:date="2016-07-28T11:47:00Z">
        <w:r w:rsidR="00800233">
          <w:t xml:space="preserve"> </w:t>
        </w:r>
      </w:ins>
      <w:ins w:id="816" w:author="Maxim Moinat" w:date="2016-07-28T12:00:00Z">
        <w:r>
          <w:t>This data is aggregated per person and logic is applied to get one value for gender, year of birth, immigration and emigration date</w:t>
        </w:r>
      </w:ins>
      <w:ins w:id="817" w:author="Maxim Moinat" w:date="2016-07-28T12:01:00Z">
        <w:r>
          <w:t xml:space="preserve"> per person</w:t>
        </w:r>
      </w:ins>
      <w:ins w:id="818" w:author="Maxim Moinat" w:date="2016-07-28T12:00:00Z">
        <w:r>
          <w:t>.</w:t>
        </w:r>
      </w:ins>
      <w:ins w:id="819" w:author="Maxim Moinat" w:date="2016-07-28T12:01:00Z">
        <w:r>
          <w:t xml:space="preserve"> </w:t>
        </w:r>
      </w:ins>
      <w:ins w:id="820" w:author="Maxim Moinat" w:date="2016-07-28T11:33:00Z">
        <w:r w:rsidR="00D1146F">
          <w:t xml:space="preserve"> </w:t>
        </w:r>
      </w:ins>
      <w:ins w:id="821" w:author="Maxim Moinat" w:date="2016-07-28T11:39:00Z">
        <w:r>
          <w:t>The resulting</w:t>
        </w:r>
        <w:r w:rsidR="00D1146F">
          <w:t xml:space="preserve"> </w:t>
        </w:r>
        <w:r w:rsidR="00800233">
          <w:t xml:space="preserve">intermediate table is called </w:t>
        </w:r>
      </w:ins>
      <w:ins w:id="822" w:author="Maxim Moinat" w:date="2016-07-28T11:49:00Z">
        <w:r w:rsidR="00CC4247">
          <w:t>PERSON</w:t>
        </w:r>
        <w:r w:rsidR="00800233">
          <w:t>_</w:t>
        </w:r>
        <w:r w:rsidR="00CC4247">
          <w:t>AGG</w:t>
        </w:r>
      </w:ins>
      <w:ins w:id="823" w:author="Maxim Moinat" w:date="2016-07-28T11:39:00Z">
        <w:r w:rsidR="00800233">
          <w:t xml:space="preserve"> </w:t>
        </w:r>
      </w:ins>
      <w:ins w:id="824" w:author="Maxim Moinat" w:date="2016-07-28T12:02:00Z">
        <w:r>
          <w:t>and</w:t>
        </w:r>
      </w:ins>
      <w:ins w:id="825" w:author="Maxim Moinat" w:date="2016-07-28T11:47:00Z">
        <w:r w:rsidR="00800233">
          <w:t xml:space="preserve"> </w:t>
        </w:r>
      </w:ins>
      <w:ins w:id="826" w:author="Maxim Moinat" w:date="2016-07-28T12:02:00Z">
        <w:r>
          <w:t>t</w:t>
        </w:r>
      </w:ins>
      <w:ins w:id="827" w:author="Maxim Moinat" w:date="2016-07-28T11:58:00Z">
        <w:r w:rsidR="00CC4247">
          <w:t>he table below</w:t>
        </w:r>
      </w:ins>
      <w:ins w:id="828" w:author="Maxim Moinat" w:date="2016-07-28T11:47:00Z">
        <w:r w:rsidR="00800233">
          <w:t xml:space="preserve"> contains</w:t>
        </w:r>
      </w:ins>
      <w:ins w:id="829" w:author="Maxim Moinat" w:date="2016-07-28T11:59:00Z">
        <w:r w:rsidR="00D335B3">
          <w:t xml:space="preserve"> a description</w:t>
        </w:r>
      </w:ins>
      <w:ins w:id="830" w:author="Maxim Moinat" w:date="2016-07-28T12:02:00Z">
        <w:r>
          <w:t xml:space="preserve"> of each of the</w:t>
        </w:r>
      </w:ins>
      <w:ins w:id="831" w:author="Maxim Moinat" w:date="2016-07-28T11:47:00Z">
        <w:r w:rsidR="00800233">
          <w:t xml:space="preserve"> fields.</w:t>
        </w:r>
      </w:ins>
      <w:ins w:id="832" w:author="Maxim Moinat" w:date="2016-07-28T11:53:00Z">
        <w:r w:rsidR="00CC4247">
          <w:t xml:space="preserve"> </w:t>
        </w:r>
      </w:ins>
    </w:p>
    <w:p w14:paraId="60B59BF2" w14:textId="2CF17A53" w:rsidR="002D0E9F" w:rsidRDefault="002D0E9F">
      <w:pPr>
        <w:rPr>
          <w:ins w:id="833" w:author="Maxim Moinat" w:date="2016-07-28T11:47:00Z"/>
        </w:rPr>
        <w:pPrChange w:id="834" w:author="Maxim Moinat" w:date="2016-07-28T11:32:00Z">
          <w:pPr>
            <w:pStyle w:val="Heading2"/>
          </w:pPr>
        </w:pPrChange>
      </w:pPr>
      <w:ins w:id="835" w:author="Maxim Moinat" w:date="2016-07-28T12:05:00Z">
        <w:r>
          <w:t>Rounding for</w:t>
        </w:r>
      </w:ins>
      <w:ins w:id="836" w:author="Maxim Moinat" w:date="2017-07-18T11:27:00Z">
        <w:r w:rsidR="00E1070E">
          <w:t xml:space="preserve"> </w:t>
        </w:r>
      </w:ins>
      <w:ins w:id="837" w:author="Maxim Moinat" w:date="2016-07-28T12:05:00Z">
        <w:r>
          <w:t xml:space="preserve">the gender (kon) field is needed because the recorded gender is not always the same </w:t>
        </w:r>
      </w:ins>
      <w:ins w:id="838" w:author="Maxim Moinat" w:date="2016-07-28T12:06:00Z">
        <w:r>
          <w:t>between</w:t>
        </w:r>
      </w:ins>
      <w:ins w:id="839" w:author="Maxim Moinat" w:date="2016-07-28T12:05:00Z">
        <w:r>
          <w:t xml:space="preserve"> the registries.</w:t>
        </w:r>
      </w:ins>
      <w:ins w:id="840" w:author="Maxim Moinat" w:date="2016-07-28T12:06:00Z">
        <w:r>
          <w:t xml:space="preserve"> The </w:t>
        </w:r>
      </w:ins>
      <w:ins w:id="841" w:author="Maxim Moinat" w:date="2016-07-28T12:10:00Z">
        <w:r w:rsidR="007F5C22">
          <w:t xml:space="preserve">age can change during the year, depending on the birthday. </w:t>
        </w:r>
      </w:ins>
      <w:ins w:id="842" w:author="Maxim Moinat" w:date="2016-07-28T12:06:00Z">
        <w:r>
          <w:t xml:space="preserve">The lowest year of birth found is </w:t>
        </w:r>
      </w:ins>
      <w:ins w:id="843" w:author="Maxim Moinat" w:date="2016-07-28T12:11:00Z">
        <w:r w:rsidR="007F5C22">
          <w:t xml:space="preserve">considered the </w:t>
        </w:r>
      </w:ins>
      <w:ins w:id="844" w:author="Maxim Moinat" w:date="2016-07-28T12:12:00Z">
        <w:r w:rsidR="007F5C22">
          <w:t>correct year of birth.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845" w:author="Maxim Moinat" w:date="2017-07-17T18:0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143"/>
        <w:gridCol w:w="2385"/>
        <w:gridCol w:w="1913"/>
        <w:gridCol w:w="1621"/>
        <w:tblGridChange w:id="846">
          <w:tblGrid>
            <w:gridCol w:w="2823"/>
            <w:gridCol w:w="3218"/>
            <w:gridCol w:w="3021"/>
            <w:gridCol w:w="3021"/>
          </w:tblGrid>
        </w:tblGridChange>
      </w:tblGrid>
      <w:tr w:rsidR="002D0E9F" w14:paraId="495C7AD4" w14:textId="2BB63E94" w:rsidTr="005D1F62">
        <w:trPr>
          <w:ins w:id="847" w:author="Maxim Moinat" w:date="2016-07-28T11:48:00Z"/>
        </w:trPr>
        <w:tc>
          <w:tcPr>
            <w:tcW w:w="3143" w:type="dxa"/>
            <w:tcPrChange w:id="848" w:author="Maxim Moinat" w:date="2017-07-17T18:08:00Z">
              <w:tcPr>
                <w:tcW w:w="2823" w:type="dxa"/>
              </w:tcPr>
            </w:tcPrChange>
          </w:tcPr>
          <w:p w14:paraId="22309758" w14:textId="4E71A70C" w:rsidR="002D0E9F" w:rsidRPr="00CC4247" w:rsidRDefault="002D0E9F" w:rsidP="00D1146F">
            <w:pPr>
              <w:rPr>
                <w:ins w:id="849" w:author="Maxim Moinat" w:date="2016-07-28T11:48:00Z"/>
                <w:b/>
                <w:rPrChange w:id="850" w:author="Maxim Moinat" w:date="2016-07-28T11:57:00Z">
                  <w:rPr>
                    <w:ins w:id="851" w:author="Maxim Moinat" w:date="2016-07-28T11:48:00Z"/>
                  </w:rPr>
                </w:rPrChange>
              </w:rPr>
            </w:pPr>
            <w:ins w:id="852" w:author="Maxim Moinat" w:date="2016-07-28T11:49:00Z">
              <w:r w:rsidRPr="00CC4247">
                <w:rPr>
                  <w:b/>
                  <w:rPrChange w:id="853" w:author="Maxim Moinat" w:date="2016-07-28T11:57:00Z">
                    <w:rPr/>
                  </w:rPrChange>
                </w:rPr>
                <w:t>Field name</w:t>
              </w:r>
            </w:ins>
          </w:p>
        </w:tc>
        <w:tc>
          <w:tcPr>
            <w:tcW w:w="2385" w:type="dxa"/>
            <w:tcPrChange w:id="854" w:author="Maxim Moinat" w:date="2017-07-17T18:08:00Z">
              <w:tcPr>
                <w:tcW w:w="3218" w:type="dxa"/>
              </w:tcPr>
            </w:tcPrChange>
          </w:tcPr>
          <w:p w14:paraId="3D2AD154" w14:textId="693DCDB2" w:rsidR="002D0E9F" w:rsidRPr="00CC4247" w:rsidRDefault="002D0E9F" w:rsidP="00D1146F">
            <w:pPr>
              <w:rPr>
                <w:ins w:id="855" w:author="Maxim Moinat" w:date="2016-07-28T11:48:00Z"/>
                <w:b/>
                <w:rPrChange w:id="856" w:author="Maxim Moinat" w:date="2016-07-28T11:57:00Z">
                  <w:rPr>
                    <w:ins w:id="857" w:author="Maxim Moinat" w:date="2016-07-28T11:48:00Z"/>
                  </w:rPr>
                </w:rPrChange>
              </w:rPr>
            </w:pPr>
            <w:ins w:id="858" w:author="Maxim Moinat" w:date="2016-07-28T11:50:00Z">
              <w:r w:rsidRPr="00CC4247">
                <w:rPr>
                  <w:b/>
                  <w:rPrChange w:id="859" w:author="Maxim Moinat" w:date="2016-07-28T11:57:00Z">
                    <w:rPr/>
                  </w:rPrChange>
                </w:rPr>
                <w:t>Logic</w:t>
              </w:r>
            </w:ins>
          </w:p>
        </w:tc>
        <w:tc>
          <w:tcPr>
            <w:tcW w:w="1913" w:type="dxa"/>
            <w:tcPrChange w:id="860" w:author="Maxim Moinat" w:date="2017-07-17T18:08:00Z">
              <w:tcPr>
                <w:tcW w:w="3021" w:type="dxa"/>
              </w:tcPr>
            </w:tcPrChange>
          </w:tcPr>
          <w:p w14:paraId="2EAD4C7F" w14:textId="03091E9A" w:rsidR="002D0E9F" w:rsidRPr="00CC4247" w:rsidRDefault="002D0E9F" w:rsidP="00D1146F">
            <w:pPr>
              <w:rPr>
                <w:ins w:id="861" w:author="Maxim Moinat" w:date="2016-07-28T11:48:00Z"/>
                <w:b/>
                <w:rPrChange w:id="862" w:author="Maxim Moinat" w:date="2016-07-28T11:57:00Z">
                  <w:rPr>
                    <w:ins w:id="863" w:author="Maxim Moinat" w:date="2016-07-28T11:48:00Z"/>
                  </w:rPr>
                </w:rPrChange>
              </w:rPr>
            </w:pPr>
            <w:ins w:id="864" w:author="Maxim Moinat" w:date="2016-07-28T11:50:00Z">
              <w:r w:rsidRPr="00CC4247">
                <w:rPr>
                  <w:b/>
                  <w:rPrChange w:id="865" w:author="Maxim Moinat" w:date="2016-07-28T11:57:00Z">
                    <w:rPr/>
                  </w:rPrChange>
                </w:rPr>
                <w:t>Comment</w:t>
              </w:r>
            </w:ins>
          </w:p>
        </w:tc>
        <w:tc>
          <w:tcPr>
            <w:tcW w:w="1621" w:type="dxa"/>
            <w:tcPrChange w:id="866" w:author="Maxim Moinat" w:date="2017-07-17T18:08:00Z">
              <w:tcPr>
                <w:tcW w:w="3021" w:type="dxa"/>
              </w:tcPr>
            </w:tcPrChange>
          </w:tcPr>
          <w:p w14:paraId="098B83F1" w14:textId="4D972A0E" w:rsidR="002D0E9F" w:rsidRPr="00CC4247" w:rsidRDefault="002D0E9F">
            <w:pPr>
              <w:rPr>
                <w:ins w:id="867" w:author="Maxim Moinat" w:date="2016-07-28T12:03:00Z"/>
                <w:b/>
              </w:rPr>
            </w:pPr>
            <w:ins w:id="868" w:author="Maxim Moinat" w:date="2016-07-28T12:04:00Z">
              <w:r>
                <w:rPr>
                  <w:b/>
                </w:rPr>
                <w:t>Aggregated f</w:t>
              </w:r>
            </w:ins>
            <w:ins w:id="869" w:author="Maxim Moinat" w:date="2016-07-28T12:03:00Z">
              <w:r>
                <w:rPr>
                  <w:b/>
                </w:rPr>
                <w:t>rom</w:t>
              </w:r>
            </w:ins>
          </w:p>
        </w:tc>
      </w:tr>
      <w:tr w:rsidR="002D0E9F" w14:paraId="5166482C" w14:textId="485175AA" w:rsidTr="005D1F62">
        <w:trPr>
          <w:ins w:id="870" w:author="Maxim Moinat" w:date="2016-07-28T11:48:00Z"/>
        </w:trPr>
        <w:tc>
          <w:tcPr>
            <w:tcW w:w="3143" w:type="dxa"/>
            <w:tcPrChange w:id="871" w:author="Maxim Moinat" w:date="2017-07-17T18:08:00Z">
              <w:tcPr>
                <w:tcW w:w="2823" w:type="dxa"/>
              </w:tcPr>
            </w:tcPrChange>
          </w:tcPr>
          <w:p w14:paraId="7BE0F6EC" w14:textId="557E3484" w:rsidR="002D0E9F" w:rsidRDefault="002D0E9F" w:rsidP="00D1146F">
            <w:pPr>
              <w:rPr>
                <w:ins w:id="872" w:author="Maxim Moinat" w:date="2016-07-28T11:48:00Z"/>
              </w:rPr>
            </w:pPr>
            <w:ins w:id="873" w:author="Maxim Moinat" w:date="2016-07-28T11:50:00Z">
              <w:r>
                <w:t>PERSON_AGG.kon</w:t>
              </w:r>
            </w:ins>
          </w:p>
        </w:tc>
        <w:tc>
          <w:tcPr>
            <w:tcW w:w="2385" w:type="dxa"/>
            <w:tcPrChange w:id="874" w:author="Maxim Moinat" w:date="2017-07-17T18:08:00Z">
              <w:tcPr>
                <w:tcW w:w="3218" w:type="dxa"/>
              </w:tcPr>
            </w:tcPrChange>
          </w:tcPr>
          <w:p w14:paraId="006DA8C2" w14:textId="0FE7B3DE" w:rsidR="002D0E9F" w:rsidRDefault="002D0E9F" w:rsidP="00D1146F">
            <w:pPr>
              <w:rPr>
                <w:ins w:id="875" w:author="Maxim Moinat" w:date="2016-07-28T11:48:00Z"/>
              </w:rPr>
            </w:pPr>
            <w:ins w:id="876" w:author="Maxim Moinat" w:date="2016-07-28T11:50:00Z">
              <w:r>
                <w:t>ROUND( AVG(</w:t>
              </w:r>
              <w:r w:rsidRPr="00CC4247">
                <w:rPr>
                  <w:i/>
                  <w:rPrChange w:id="877" w:author="Maxim Moinat" w:date="2016-07-28T11:58:00Z">
                    <w:rPr/>
                  </w:rPrChange>
                </w:rPr>
                <w:t>kon</w:t>
              </w:r>
              <w:r>
                <w:t>) )</w:t>
              </w:r>
            </w:ins>
          </w:p>
        </w:tc>
        <w:tc>
          <w:tcPr>
            <w:tcW w:w="1913" w:type="dxa"/>
            <w:tcPrChange w:id="878" w:author="Maxim Moinat" w:date="2017-07-17T18:08:00Z">
              <w:tcPr>
                <w:tcW w:w="3021" w:type="dxa"/>
              </w:tcPr>
            </w:tcPrChange>
          </w:tcPr>
          <w:p w14:paraId="3080FFF0" w14:textId="77777777" w:rsidR="007F5C22" w:rsidRDefault="007F5C22">
            <w:pPr>
              <w:rPr>
                <w:ins w:id="879" w:author="Maxim Moinat" w:date="2016-07-28T12:12:00Z"/>
              </w:rPr>
            </w:pPr>
            <w:ins w:id="880" w:author="Maxim Moinat" w:date="2016-07-28T12:11:00Z">
              <w:r>
                <w:t xml:space="preserve">Kon is an integer (1 or 2). </w:t>
              </w:r>
            </w:ins>
          </w:p>
          <w:p w14:paraId="09EFD90C" w14:textId="2B9C915A" w:rsidR="007F5C22" w:rsidRDefault="007F5C22">
            <w:pPr>
              <w:rPr>
                <w:ins w:id="881" w:author="Maxim Moinat" w:date="2016-07-28T11:48:00Z"/>
              </w:rPr>
            </w:pPr>
          </w:p>
        </w:tc>
        <w:tc>
          <w:tcPr>
            <w:tcW w:w="1621" w:type="dxa"/>
            <w:tcPrChange w:id="882" w:author="Maxim Moinat" w:date="2017-07-17T18:08:00Z">
              <w:tcPr>
                <w:tcW w:w="3021" w:type="dxa"/>
              </w:tcPr>
            </w:tcPrChange>
          </w:tcPr>
          <w:p w14:paraId="598766EC" w14:textId="5A5CCE1E" w:rsidR="002D0E9F" w:rsidRDefault="00F9760D" w:rsidP="00D1146F">
            <w:pPr>
              <w:rPr>
                <w:ins w:id="883" w:author="Maxim Moinat" w:date="2016-07-28T12:03:00Z"/>
              </w:rPr>
            </w:pPr>
            <w:ins w:id="884" w:author="Maxim Moinat" w:date="2016-07-28T12:25:00Z">
              <w:r>
                <w:t>PATREG</w:t>
              </w:r>
            </w:ins>
          </w:p>
          <w:p w14:paraId="781BCEAD" w14:textId="5544D4FA" w:rsidR="002D0E9F" w:rsidRDefault="002D0E9F">
            <w:pPr>
              <w:rPr>
                <w:ins w:id="885" w:author="Maxim Moinat" w:date="2016-07-28T12:03:00Z"/>
              </w:rPr>
            </w:pPr>
            <w:ins w:id="886" w:author="Maxim Moinat" w:date="2016-07-28T12:03:00Z">
              <w:r>
                <w:t>DRUG</w:t>
              </w:r>
            </w:ins>
          </w:p>
        </w:tc>
      </w:tr>
      <w:tr w:rsidR="002D0E9F" w14:paraId="67F8CA31" w14:textId="5DD4AD78" w:rsidTr="005D1F62">
        <w:trPr>
          <w:ins w:id="887" w:author="Maxim Moinat" w:date="2016-07-28T11:48:00Z"/>
        </w:trPr>
        <w:tc>
          <w:tcPr>
            <w:tcW w:w="3143" w:type="dxa"/>
            <w:tcPrChange w:id="888" w:author="Maxim Moinat" w:date="2017-07-17T18:08:00Z">
              <w:tcPr>
                <w:tcW w:w="2823" w:type="dxa"/>
              </w:tcPr>
            </w:tcPrChange>
          </w:tcPr>
          <w:p w14:paraId="5BEBA8C5" w14:textId="7974ED47" w:rsidR="002D0E9F" w:rsidRDefault="002D0E9F" w:rsidP="00D1146F">
            <w:pPr>
              <w:rPr>
                <w:ins w:id="889" w:author="Maxim Moinat" w:date="2016-07-28T11:48:00Z"/>
              </w:rPr>
            </w:pPr>
            <w:ins w:id="890" w:author="Maxim Moinat" w:date="2016-07-28T11:50:00Z">
              <w:r>
                <w:t>PERSON_AGG.year_of_birth</w:t>
              </w:r>
            </w:ins>
          </w:p>
        </w:tc>
        <w:tc>
          <w:tcPr>
            <w:tcW w:w="2385" w:type="dxa"/>
            <w:tcPrChange w:id="891" w:author="Maxim Moinat" w:date="2017-07-17T18:08:00Z">
              <w:tcPr>
                <w:tcW w:w="3218" w:type="dxa"/>
              </w:tcPr>
            </w:tcPrChange>
          </w:tcPr>
          <w:p w14:paraId="7AB67B8F" w14:textId="4F38AE09" w:rsidR="002D0E9F" w:rsidRDefault="002D0E9F" w:rsidP="00D1146F">
            <w:pPr>
              <w:rPr>
                <w:ins w:id="892" w:author="Maxim Moinat" w:date="2016-07-28T11:48:00Z"/>
              </w:rPr>
            </w:pPr>
            <w:ins w:id="893" w:author="Maxim Moinat" w:date="2016-07-28T11:50:00Z">
              <w:r>
                <w:t>FLOOR( AVG(</w:t>
              </w:r>
              <w:r w:rsidRPr="00CC4247">
                <w:rPr>
                  <w:i/>
                  <w:rPrChange w:id="894" w:author="Maxim Moinat" w:date="2016-07-28T11:58:00Z">
                    <w:rPr/>
                  </w:rPrChange>
                </w:rPr>
                <w:t>ar</w:t>
              </w:r>
              <w:r>
                <w:t xml:space="preserve"> – </w:t>
              </w:r>
              <w:r w:rsidRPr="00CC4247">
                <w:rPr>
                  <w:i/>
                  <w:rPrChange w:id="895" w:author="Maxim Moinat" w:date="2016-07-28T11:58:00Z">
                    <w:rPr/>
                  </w:rPrChange>
                </w:rPr>
                <w:t>alder</w:t>
              </w:r>
              <w:r>
                <w:t>) )</w:t>
              </w:r>
            </w:ins>
          </w:p>
        </w:tc>
        <w:tc>
          <w:tcPr>
            <w:tcW w:w="1913" w:type="dxa"/>
            <w:tcPrChange w:id="896" w:author="Maxim Moinat" w:date="2017-07-17T18:08:00Z">
              <w:tcPr>
                <w:tcW w:w="3021" w:type="dxa"/>
              </w:tcPr>
            </w:tcPrChange>
          </w:tcPr>
          <w:p w14:paraId="45AF0FAA" w14:textId="4B114B8B" w:rsidR="002D0E9F" w:rsidRDefault="002D0E9F">
            <w:pPr>
              <w:rPr>
                <w:ins w:id="897" w:author="Maxim Moinat" w:date="2016-07-28T11:48:00Z"/>
              </w:rPr>
            </w:pPr>
            <w:ins w:id="898" w:author="Maxim Moinat" w:date="2016-07-28T12:08:00Z">
              <w:r>
                <w:t xml:space="preserve">Depending on </w:t>
              </w:r>
            </w:ins>
            <w:ins w:id="899" w:author="Maxim Moinat" w:date="2016-07-28T12:12:00Z">
              <w:r w:rsidR="007F5C22">
                <w:t xml:space="preserve">the </w:t>
              </w:r>
            </w:ins>
            <w:ins w:id="900" w:author="Maxim Moinat" w:date="2016-07-28T12:08:00Z">
              <w:r>
                <w:t xml:space="preserve">birthday, the yob can be 1 year </w:t>
              </w:r>
            </w:ins>
            <w:ins w:id="901" w:author="Maxim Moinat" w:date="2016-07-28T12:12:00Z">
              <w:r w:rsidR="007F5C22">
                <w:t>too high</w:t>
              </w:r>
            </w:ins>
            <w:ins w:id="902" w:author="Maxim Moinat" w:date="2016-07-28T12:08:00Z">
              <w:r>
                <w:t>.</w:t>
              </w:r>
            </w:ins>
          </w:p>
        </w:tc>
        <w:tc>
          <w:tcPr>
            <w:tcW w:w="1621" w:type="dxa"/>
            <w:tcPrChange w:id="903" w:author="Maxim Moinat" w:date="2017-07-17T18:08:00Z">
              <w:tcPr>
                <w:tcW w:w="3021" w:type="dxa"/>
              </w:tcPr>
            </w:tcPrChange>
          </w:tcPr>
          <w:p w14:paraId="7299DF2B" w14:textId="77777777" w:rsidR="00F9760D" w:rsidRDefault="00F9760D" w:rsidP="00F9760D">
            <w:pPr>
              <w:rPr>
                <w:ins w:id="904" w:author="Maxim Moinat" w:date="2016-07-28T12:25:00Z"/>
              </w:rPr>
            </w:pPr>
            <w:ins w:id="905" w:author="Maxim Moinat" w:date="2016-07-28T12:25:00Z">
              <w:r>
                <w:t>PATREG</w:t>
              </w:r>
            </w:ins>
          </w:p>
          <w:p w14:paraId="299DA5E2" w14:textId="77777777" w:rsidR="002D0E9F" w:rsidRDefault="002D0E9F" w:rsidP="00D1146F">
            <w:pPr>
              <w:rPr>
                <w:ins w:id="906" w:author="Maxim Moinat" w:date="2016-07-28T12:04:00Z"/>
              </w:rPr>
            </w:pPr>
            <w:ins w:id="907" w:author="Maxim Moinat" w:date="2016-07-28T12:04:00Z">
              <w:r>
                <w:t>DRUG</w:t>
              </w:r>
            </w:ins>
          </w:p>
          <w:p w14:paraId="430FC0B7" w14:textId="10F16502" w:rsidR="002D0E9F" w:rsidRPr="00CC4247" w:rsidRDefault="002D0E9F" w:rsidP="00D1146F">
            <w:pPr>
              <w:rPr>
                <w:ins w:id="908" w:author="Maxim Moinat" w:date="2016-07-28T12:03:00Z"/>
              </w:rPr>
            </w:pPr>
            <w:ins w:id="909" w:author="Maxim Moinat" w:date="2016-07-28T12:04:00Z">
              <w:r>
                <w:t>DEATH</w:t>
              </w:r>
            </w:ins>
          </w:p>
        </w:tc>
      </w:tr>
      <w:tr w:rsidR="002D0E9F" w14:paraId="1BDA23E7" w14:textId="4E610A71" w:rsidTr="005D1F62">
        <w:trPr>
          <w:ins w:id="910" w:author="Maxim Moinat" w:date="2016-07-28T11:53:00Z"/>
        </w:trPr>
        <w:tc>
          <w:tcPr>
            <w:tcW w:w="3143" w:type="dxa"/>
            <w:tcPrChange w:id="911" w:author="Maxim Moinat" w:date="2017-07-17T18:08:00Z">
              <w:tcPr>
                <w:tcW w:w="2823" w:type="dxa"/>
              </w:tcPr>
            </w:tcPrChange>
          </w:tcPr>
          <w:p w14:paraId="56687F66" w14:textId="1FF18E6B" w:rsidR="002D0E9F" w:rsidRDefault="002D0E9F" w:rsidP="00D1146F">
            <w:pPr>
              <w:rPr>
                <w:ins w:id="912" w:author="Maxim Moinat" w:date="2016-07-28T11:53:00Z"/>
              </w:rPr>
            </w:pPr>
            <w:ins w:id="913" w:author="Maxim Moinat" w:date="2016-07-28T11:54:00Z">
              <w:r>
                <w:t>PERSON_AGG.seninv</w:t>
              </w:r>
            </w:ins>
          </w:p>
        </w:tc>
        <w:tc>
          <w:tcPr>
            <w:tcW w:w="2385" w:type="dxa"/>
            <w:tcPrChange w:id="914" w:author="Maxim Moinat" w:date="2017-07-17T18:08:00Z">
              <w:tcPr>
                <w:tcW w:w="3218" w:type="dxa"/>
              </w:tcPr>
            </w:tcPrChange>
          </w:tcPr>
          <w:p w14:paraId="01EC4A8B" w14:textId="58A3F99F" w:rsidR="002D0E9F" w:rsidRDefault="002D0E9F" w:rsidP="00D1146F">
            <w:pPr>
              <w:rPr>
                <w:ins w:id="915" w:author="Maxim Moinat" w:date="2016-07-28T11:53:00Z"/>
              </w:rPr>
            </w:pPr>
            <w:ins w:id="916" w:author="Maxim Moinat" w:date="2016-07-28T11:54:00Z">
              <w:r>
                <w:t>M</w:t>
              </w:r>
              <w:r w:rsidRPr="00CC4247">
                <w:t>AX(</w:t>
              </w:r>
              <w:r w:rsidRPr="00CC4247">
                <w:rPr>
                  <w:i/>
                  <w:rPrChange w:id="917" w:author="Maxim Moinat" w:date="2016-07-28T11:58:00Z">
                    <w:rPr/>
                  </w:rPrChange>
                </w:rPr>
                <w:t>seninv</w:t>
              </w:r>
              <w:r w:rsidRPr="00CC4247">
                <w:t>)</w:t>
              </w:r>
            </w:ins>
          </w:p>
        </w:tc>
        <w:tc>
          <w:tcPr>
            <w:tcW w:w="1913" w:type="dxa"/>
            <w:tcPrChange w:id="918" w:author="Maxim Moinat" w:date="2017-07-17T18:08:00Z">
              <w:tcPr>
                <w:tcW w:w="3021" w:type="dxa"/>
              </w:tcPr>
            </w:tcPrChange>
          </w:tcPr>
          <w:p w14:paraId="60F46BD8" w14:textId="1A9AC322" w:rsidR="002D0E9F" w:rsidRPr="00CC4247" w:rsidRDefault="002D0E9F" w:rsidP="00D1146F">
            <w:pPr>
              <w:rPr>
                <w:ins w:id="919" w:author="Maxim Moinat" w:date="2016-07-28T11:53:00Z"/>
              </w:rPr>
            </w:pPr>
            <w:ins w:id="920" w:author="Maxim Moinat" w:date="2016-07-28T11:55:00Z">
              <w:r>
                <w:t>If sentuv is an integer</w:t>
              </w:r>
            </w:ins>
            <w:ins w:id="921" w:author="Maxim Moinat" w:date="2016-07-28T11:57:00Z">
              <w:r>
                <w:t>, else Null.</w:t>
              </w:r>
            </w:ins>
          </w:p>
        </w:tc>
        <w:tc>
          <w:tcPr>
            <w:tcW w:w="1621" w:type="dxa"/>
            <w:tcPrChange w:id="922" w:author="Maxim Moinat" w:date="2017-07-17T18:08:00Z">
              <w:tcPr>
                <w:tcW w:w="3021" w:type="dxa"/>
              </w:tcPr>
            </w:tcPrChange>
          </w:tcPr>
          <w:p w14:paraId="49C05109" w14:textId="77777777" w:rsidR="00F9760D" w:rsidRDefault="00F9760D" w:rsidP="00F9760D">
            <w:pPr>
              <w:rPr>
                <w:ins w:id="923" w:author="Maxim Moinat" w:date="2016-07-28T12:25:00Z"/>
              </w:rPr>
            </w:pPr>
            <w:ins w:id="924" w:author="Maxim Moinat" w:date="2016-07-28T12:25:00Z">
              <w:r>
                <w:t>PATREG</w:t>
              </w:r>
            </w:ins>
          </w:p>
          <w:p w14:paraId="7BDA6258" w14:textId="141376C6" w:rsidR="002D0E9F" w:rsidRDefault="002D0E9F" w:rsidP="00D1146F">
            <w:pPr>
              <w:rPr>
                <w:ins w:id="925" w:author="Maxim Moinat" w:date="2016-07-28T12:03:00Z"/>
              </w:rPr>
            </w:pPr>
          </w:p>
        </w:tc>
      </w:tr>
      <w:tr w:rsidR="002D0E9F" w14:paraId="1AB16263" w14:textId="03FBCD3F" w:rsidTr="005D1F62">
        <w:trPr>
          <w:trHeight w:val="208"/>
          <w:ins w:id="926" w:author="Maxim Moinat" w:date="2016-07-28T11:53:00Z"/>
          <w:trPrChange w:id="927" w:author="Maxim Moinat" w:date="2017-07-17T18:08:00Z">
            <w:trPr>
              <w:trHeight w:val="208"/>
            </w:trPr>
          </w:trPrChange>
        </w:trPr>
        <w:tc>
          <w:tcPr>
            <w:tcW w:w="3143" w:type="dxa"/>
            <w:tcPrChange w:id="928" w:author="Maxim Moinat" w:date="2017-07-17T18:08:00Z">
              <w:tcPr>
                <w:tcW w:w="2823" w:type="dxa"/>
              </w:tcPr>
            </w:tcPrChange>
          </w:tcPr>
          <w:p w14:paraId="6433A36F" w14:textId="0DDE3426" w:rsidR="002D0E9F" w:rsidRDefault="002D0E9F" w:rsidP="00D1146F">
            <w:pPr>
              <w:rPr>
                <w:ins w:id="929" w:author="Maxim Moinat" w:date="2016-07-28T11:53:00Z"/>
              </w:rPr>
            </w:pPr>
            <w:ins w:id="930" w:author="Maxim Moinat" w:date="2016-07-28T11:54:00Z">
              <w:r>
                <w:t>PERSON_AGG.senutv</w:t>
              </w:r>
            </w:ins>
          </w:p>
        </w:tc>
        <w:tc>
          <w:tcPr>
            <w:tcW w:w="2385" w:type="dxa"/>
            <w:tcPrChange w:id="931" w:author="Maxim Moinat" w:date="2017-07-17T18:08:00Z">
              <w:tcPr>
                <w:tcW w:w="3218" w:type="dxa"/>
              </w:tcPr>
            </w:tcPrChange>
          </w:tcPr>
          <w:p w14:paraId="2C11BBB5" w14:textId="73BD3DD0" w:rsidR="002D0E9F" w:rsidRDefault="002D0E9F" w:rsidP="00D1146F">
            <w:pPr>
              <w:rPr>
                <w:ins w:id="932" w:author="Maxim Moinat" w:date="2016-07-28T11:53:00Z"/>
              </w:rPr>
            </w:pPr>
            <w:ins w:id="933" w:author="Maxim Moinat" w:date="2016-07-28T11:54:00Z">
              <w:r>
                <w:t>MAX(</w:t>
              </w:r>
              <w:r w:rsidRPr="00CC4247">
                <w:rPr>
                  <w:i/>
                  <w:rPrChange w:id="934" w:author="Maxim Moinat" w:date="2016-07-28T11:58:00Z">
                    <w:rPr/>
                  </w:rPrChange>
                </w:rPr>
                <w:t>senutv</w:t>
              </w:r>
              <w:r w:rsidRPr="00CC4247">
                <w:t>)</w:t>
              </w:r>
            </w:ins>
          </w:p>
        </w:tc>
        <w:tc>
          <w:tcPr>
            <w:tcW w:w="1913" w:type="dxa"/>
            <w:tcPrChange w:id="935" w:author="Maxim Moinat" w:date="2017-07-17T18:08:00Z">
              <w:tcPr>
                <w:tcW w:w="3021" w:type="dxa"/>
              </w:tcPr>
            </w:tcPrChange>
          </w:tcPr>
          <w:p w14:paraId="51B71D37" w14:textId="15D81EFA" w:rsidR="002D0E9F" w:rsidRDefault="002D0E9F">
            <w:pPr>
              <w:rPr>
                <w:ins w:id="936" w:author="Maxim Moinat" w:date="2016-07-28T12:04:00Z"/>
              </w:rPr>
            </w:pPr>
          </w:p>
          <w:p w14:paraId="3F5AD530" w14:textId="73CE61D3" w:rsidR="002D0E9F" w:rsidRPr="00CC4247" w:rsidRDefault="002D0E9F">
            <w:pPr>
              <w:rPr>
                <w:ins w:id="937" w:author="Maxim Moinat" w:date="2016-07-28T11:53:00Z"/>
              </w:rPr>
            </w:pPr>
          </w:p>
        </w:tc>
        <w:tc>
          <w:tcPr>
            <w:tcW w:w="1621" w:type="dxa"/>
            <w:tcPrChange w:id="938" w:author="Maxim Moinat" w:date="2017-07-17T18:08:00Z">
              <w:tcPr>
                <w:tcW w:w="3021" w:type="dxa"/>
              </w:tcPr>
            </w:tcPrChange>
          </w:tcPr>
          <w:p w14:paraId="5FC2EAE2" w14:textId="77777777" w:rsidR="00F9760D" w:rsidRDefault="00F9760D" w:rsidP="00F9760D">
            <w:pPr>
              <w:rPr>
                <w:ins w:id="939" w:author="Maxim Moinat" w:date="2016-07-28T12:25:00Z"/>
              </w:rPr>
            </w:pPr>
            <w:ins w:id="940" w:author="Maxim Moinat" w:date="2016-07-28T12:25:00Z">
              <w:r>
                <w:t>PATREG</w:t>
              </w:r>
            </w:ins>
          </w:p>
          <w:p w14:paraId="6DFDA65A" w14:textId="71F1AE91" w:rsidR="002D0E9F" w:rsidRDefault="002D0E9F" w:rsidP="00CC4247">
            <w:pPr>
              <w:rPr>
                <w:ins w:id="941" w:author="Maxim Moinat" w:date="2016-07-28T12:03:00Z"/>
              </w:rPr>
            </w:pPr>
          </w:p>
        </w:tc>
      </w:tr>
    </w:tbl>
    <w:p w14:paraId="56097234" w14:textId="77777777" w:rsidR="00800233" w:rsidRPr="000D1CCE" w:rsidRDefault="00800233">
      <w:pPr>
        <w:pPrChange w:id="942" w:author="Maxim Moinat" w:date="2016-07-28T11:32:00Z">
          <w:pPr>
            <w:pStyle w:val="Heading2"/>
          </w:pPr>
        </w:pPrChange>
      </w:pPr>
    </w:p>
    <w:p w14:paraId="5B842399" w14:textId="77777777" w:rsidR="00375D13" w:rsidRDefault="00375D13" w:rsidP="00E8115E">
      <w:pPr>
        <w:contextualSpacing/>
        <w:rPr>
          <w:rFonts w:cs="Arial"/>
          <w:i/>
          <w:highlight w:val="green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943" w:author="Maxim Moinat" w:date="2017-07-18T11:29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780"/>
        <w:gridCol w:w="3032"/>
        <w:gridCol w:w="1220"/>
        <w:gridCol w:w="2040"/>
        <w:tblGridChange w:id="944">
          <w:tblGrid>
            <w:gridCol w:w="2780"/>
            <w:gridCol w:w="2947"/>
            <w:gridCol w:w="1282"/>
            <w:gridCol w:w="2063"/>
          </w:tblGrid>
        </w:tblGridChange>
      </w:tblGrid>
      <w:tr w:rsidR="00375D13" w14:paraId="25509246" w14:textId="77777777" w:rsidTr="00E1070E">
        <w:trPr>
          <w:tblHeader/>
          <w:trPrChange w:id="945" w:author="Maxim Moinat" w:date="2017-07-18T11:29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946" w:author="Maxim Moinat" w:date="2017-07-18T11:29:00Z">
              <w:tcPr>
                <w:tcW w:w="0" w:type="auto"/>
                <w:shd w:val="clear" w:color="auto" w:fill="AAAAFF"/>
              </w:tcPr>
            </w:tcPrChange>
          </w:tcPr>
          <w:p w14:paraId="77569124" w14:textId="77777777" w:rsidR="00375D13" w:rsidRDefault="00375D13" w:rsidP="00037465">
            <w:r>
              <w:t>Destination Field</w:t>
            </w:r>
          </w:p>
        </w:tc>
        <w:tc>
          <w:tcPr>
            <w:tcW w:w="3036" w:type="dxa"/>
            <w:shd w:val="clear" w:color="auto" w:fill="AAAAFF"/>
            <w:tcPrChange w:id="947" w:author="Maxim Moinat" w:date="2017-07-18T11:29:00Z">
              <w:tcPr>
                <w:tcW w:w="0" w:type="auto"/>
                <w:shd w:val="clear" w:color="auto" w:fill="AAAAFF"/>
              </w:tcPr>
            </w:tcPrChange>
          </w:tcPr>
          <w:p w14:paraId="4F0B0A90" w14:textId="77777777" w:rsidR="00375D13" w:rsidRDefault="00375D13" w:rsidP="00037465">
            <w:r>
              <w:t>Source Field</w:t>
            </w:r>
          </w:p>
        </w:tc>
        <w:tc>
          <w:tcPr>
            <w:tcW w:w="1193" w:type="dxa"/>
            <w:shd w:val="clear" w:color="auto" w:fill="AAAAFF"/>
            <w:tcPrChange w:id="948" w:author="Maxim Moinat" w:date="2017-07-18T11:29:00Z">
              <w:tcPr>
                <w:tcW w:w="1511" w:type="dxa"/>
                <w:shd w:val="clear" w:color="auto" w:fill="AAAAFF"/>
              </w:tcPr>
            </w:tcPrChange>
          </w:tcPr>
          <w:p w14:paraId="75A11325" w14:textId="77777777" w:rsidR="00375D13" w:rsidRDefault="00375D13" w:rsidP="00037465">
            <w:r>
              <w:t>Logic</w:t>
            </w:r>
          </w:p>
        </w:tc>
        <w:tc>
          <w:tcPr>
            <w:tcW w:w="2063" w:type="dxa"/>
            <w:shd w:val="clear" w:color="auto" w:fill="AAAAFF"/>
            <w:tcPrChange w:id="949" w:author="Maxim Moinat" w:date="2017-07-18T11:29:00Z">
              <w:tcPr>
                <w:tcW w:w="3830" w:type="dxa"/>
                <w:shd w:val="clear" w:color="auto" w:fill="AAAAFF"/>
              </w:tcPr>
            </w:tcPrChange>
          </w:tcPr>
          <w:p w14:paraId="3F6874AB" w14:textId="77777777" w:rsidR="00375D13" w:rsidRDefault="00375D13" w:rsidP="00037465">
            <w:r>
              <w:t>Comment</w:t>
            </w:r>
          </w:p>
        </w:tc>
      </w:tr>
      <w:tr w:rsidR="00375D13" w:rsidRPr="0015685C" w14:paraId="51E21457" w14:textId="77777777" w:rsidTr="00E1070E">
        <w:tc>
          <w:tcPr>
            <w:tcW w:w="0" w:type="auto"/>
            <w:tcPrChange w:id="950" w:author="Maxim Moinat" w:date="2017-07-18T11:29:00Z">
              <w:tcPr>
                <w:tcW w:w="0" w:type="auto"/>
              </w:tcPr>
            </w:tcPrChange>
          </w:tcPr>
          <w:p w14:paraId="1F084C37" w14:textId="77777777" w:rsidR="00375D13" w:rsidRDefault="00375D13" w:rsidP="00037465">
            <w:r>
              <w:t>person_id</w:t>
            </w:r>
          </w:p>
        </w:tc>
        <w:tc>
          <w:tcPr>
            <w:tcW w:w="3036" w:type="dxa"/>
            <w:tcPrChange w:id="951" w:author="Maxim Moinat" w:date="2017-07-18T11:29:00Z">
              <w:tcPr>
                <w:tcW w:w="0" w:type="auto"/>
              </w:tcPr>
            </w:tcPrChange>
          </w:tcPr>
          <w:p w14:paraId="48D70EF4" w14:textId="7D659023" w:rsidR="00E1070E" w:rsidRDefault="00E1070E" w:rsidP="00037465">
            <w:pPr>
              <w:rPr>
                <w:ins w:id="952" w:author="Maxim Moinat" w:date="2017-07-18T11:31:00Z"/>
              </w:rPr>
            </w:pPr>
            <w:ins w:id="953" w:author="Maxim Moinat" w:date="2017-07-18T11:31:00Z">
              <w:r>
                <w:t>PERSON_AGG</w:t>
              </w:r>
              <w:r w:rsidRPr="00B3253C">
                <w:t>.</w:t>
              </w:r>
              <w:r>
                <w:t>lpnr</w:t>
              </w:r>
            </w:ins>
          </w:p>
          <w:p w14:paraId="274C2CC3" w14:textId="3C578554" w:rsidR="00375D13" w:rsidRPr="00892D96" w:rsidDel="00E1070E" w:rsidRDefault="00B3253C">
            <w:pPr>
              <w:rPr>
                <w:del w:id="954" w:author="Maxim Moinat" w:date="2017-07-18T11:31:00Z"/>
              </w:rPr>
            </w:pPr>
            <w:r w:rsidRPr="00892D96">
              <w:t>LISA.l</w:t>
            </w:r>
            <w:del w:id="955" w:author="Maxim Moinat" w:date="2016-07-28T12:24:00Z">
              <w:r w:rsidR="000D16A0" w:rsidRPr="00892D96" w:rsidDel="00EC3AB9">
                <w:delText>o</w:delText>
              </w:r>
            </w:del>
            <w:r w:rsidRPr="00892D96">
              <w:t>pnr</w:t>
            </w:r>
          </w:p>
          <w:p w14:paraId="1C60AA15" w14:textId="585DCC69" w:rsidR="00B3253C" w:rsidRDefault="00B3253C"/>
        </w:tc>
        <w:tc>
          <w:tcPr>
            <w:tcW w:w="1193" w:type="dxa"/>
            <w:tcPrChange w:id="956" w:author="Maxim Moinat" w:date="2017-07-18T11:29:00Z">
              <w:tcPr>
                <w:tcW w:w="1511" w:type="dxa"/>
              </w:tcPr>
            </w:tcPrChange>
          </w:tcPr>
          <w:p w14:paraId="4369A1C6" w14:textId="77777777" w:rsidR="00375D13" w:rsidRDefault="00375D13" w:rsidP="00037465"/>
        </w:tc>
        <w:tc>
          <w:tcPr>
            <w:tcW w:w="2063" w:type="dxa"/>
            <w:tcPrChange w:id="957" w:author="Maxim Moinat" w:date="2017-07-18T11:29:00Z">
              <w:tcPr>
                <w:tcW w:w="3830" w:type="dxa"/>
              </w:tcPr>
            </w:tcPrChange>
          </w:tcPr>
          <w:p w14:paraId="467000F8" w14:textId="158C39CD" w:rsidR="00375D13" w:rsidRPr="00B3253C" w:rsidRDefault="00B3253C" w:rsidP="00037465">
            <w:r w:rsidRPr="00B3253C">
              <w:t>Some patients not in DRUG nor in PATR</w:t>
            </w:r>
            <w:r>
              <w:t>EG. Use LISA to fill this field.</w:t>
            </w:r>
          </w:p>
        </w:tc>
      </w:tr>
      <w:tr w:rsidR="00375D13" w:rsidRPr="00B3253C" w14:paraId="716D39A5" w14:textId="77777777" w:rsidTr="00E1070E">
        <w:tc>
          <w:tcPr>
            <w:tcW w:w="0" w:type="auto"/>
            <w:tcPrChange w:id="958" w:author="Maxim Moinat" w:date="2017-07-18T11:29:00Z">
              <w:tcPr>
                <w:tcW w:w="0" w:type="auto"/>
              </w:tcPr>
            </w:tcPrChange>
          </w:tcPr>
          <w:p w14:paraId="69333D2C" w14:textId="77777777" w:rsidR="00375D13" w:rsidRPr="00B3253C" w:rsidRDefault="00375D13" w:rsidP="00037465">
            <w:r w:rsidRPr="00B3253C">
              <w:t>gender_source_value</w:t>
            </w:r>
          </w:p>
        </w:tc>
        <w:tc>
          <w:tcPr>
            <w:tcW w:w="3036" w:type="dxa"/>
            <w:tcPrChange w:id="959" w:author="Maxim Moinat" w:date="2017-07-18T11:29:00Z">
              <w:tcPr>
                <w:tcW w:w="0" w:type="auto"/>
              </w:tcPr>
            </w:tcPrChange>
          </w:tcPr>
          <w:p w14:paraId="6DBEAC94" w14:textId="413D1697" w:rsidR="00375D13" w:rsidRPr="00B3253C" w:rsidRDefault="008631E4">
            <w:ins w:id="960" w:author="Maxim Moinat" w:date="2016-10-25T09:21:00Z">
              <w:r>
                <w:t>PERSON_AGG</w:t>
              </w:r>
              <w:r w:rsidRPr="00B3253C">
                <w:t>.kon</w:t>
              </w:r>
            </w:ins>
          </w:p>
        </w:tc>
        <w:tc>
          <w:tcPr>
            <w:tcW w:w="1193" w:type="dxa"/>
            <w:tcPrChange w:id="961" w:author="Maxim Moinat" w:date="2017-07-18T11:29:00Z">
              <w:tcPr>
                <w:tcW w:w="1511" w:type="dxa"/>
              </w:tcPr>
            </w:tcPrChange>
          </w:tcPr>
          <w:p w14:paraId="46EFA3AD" w14:textId="77777777" w:rsidR="00375D13" w:rsidRPr="00B3253C" w:rsidRDefault="00375D13" w:rsidP="00037465"/>
        </w:tc>
        <w:tc>
          <w:tcPr>
            <w:tcW w:w="2063" w:type="dxa"/>
            <w:tcPrChange w:id="962" w:author="Maxim Moinat" w:date="2017-07-18T11:29:00Z">
              <w:tcPr>
                <w:tcW w:w="3830" w:type="dxa"/>
              </w:tcPr>
            </w:tcPrChange>
          </w:tcPr>
          <w:p w14:paraId="7266EBB3" w14:textId="77777777" w:rsidR="00375D13" w:rsidRPr="00B3253C" w:rsidRDefault="00375D13" w:rsidP="00037465"/>
        </w:tc>
      </w:tr>
      <w:tr w:rsidR="00375D13" w14:paraId="308523D9" w14:textId="77777777" w:rsidTr="00E1070E">
        <w:tc>
          <w:tcPr>
            <w:tcW w:w="0" w:type="auto"/>
            <w:tcPrChange w:id="963" w:author="Maxim Moinat" w:date="2017-07-18T11:29:00Z">
              <w:tcPr>
                <w:tcW w:w="0" w:type="auto"/>
              </w:tcPr>
            </w:tcPrChange>
          </w:tcPr>
          <w:p w14:paraId="06496675" w14:textId="77777777" w:rsidR="00375D13" w:rsidRPr="00B3253C" w:rsidRDefault="00375D13" w:rsidP="00037465">
            <w:r w:rsidRPr="00B3253C">
              <w:t>gender_concept_id</w:t>
            </w:r>
          </w:p>
        </w:tc>
        <w:tc>
          <w:tcPr>
            <w:tcW w:w="3036" w:type="dxa"/>
            <w:tcPrChange w:id="964" w:author="Maxim Moinat" w:date="2017-07-18T11:29:00Z">
              <w:tcPr>
                <w:tcW w:w="0" w:type="auto"/>
              </w:tcPr>
            </w:tcPrChange>
          </w:tcPr>
          <w:p w14:paraId="48EC3F31" w14:textId="5F987027" w:rsidR="00375D13" w:rsidRPr="00B3253C" w:rsidDel="008631E4" w:rsidRDefault="00375D13" w:rsidP="00037465">
            <w:pPr>
              <w:rPr>
                <w:del w:id="965" w:author="Maxim Moinat" w:date="2016-10-25T09:21:00Z"/>
              </w:rPr>
            </w:pPr>
            <w:del w:id="966" w:author="Maxim Moinat" w:date="2016-07-28T12:15:00Z">
              <w:r w:rsidRPr="00B3253C" w:rsidDel="00EC47D6">
                <w:delText>PATREG</w:delText>
              </w:r>
            </w:del>
            <w:ins w:id="967" w:author="Maxim Moinat" w:date="2016-07-28T12:15:00Z">
              <w:r w:rsidR="00EC47D6">
                <w:t>PERSON_AGG</w:t>
              </w:r>
            </w:ins>
            <w:r w:rsidRPr="00B3253C">
              <w:t>.kon</w:t>
            </w:r>
          </w:p>
          <w:p w14:paraId="2A41067B" w14:textId="5F3B876F" w:rsidR="00375D13" w:rsidRPr="00B3253C" w:rsidDel="00EC47D6" w:rsidRDefault="00375D13" w:rsidP="00037465">
            <w:pPr>
              <w:rPr>
                <w:del w:id="968" w:author="Maxim Moinat" w:date="2016-07-28T12:15:00Z"/>
              </w:rPr>
            </w:pPr>
            <w:del w:id="969" w:author="Maxim Moinat" w:date="2016-07-28T12:15:00Z">
              <w:r w:rsidRPr="00B3253C" w:rsidDel="00EC47D6">
                <w:delText>DRUG.kon</w:delText>
              </w:r>
            </w:del>
          </w:p>
          <w:p w14:paraId="1BA261B2" w14:textId="77777777" w:rsidR="00375D13" w:rsidRPr="00B3253C" w:rsidRDefault="00375D13"/>
        </w:tc>
        <w:tc>
          <w:tcPr>
            <w:tcW w:w="1193" w:type="dxa"/>
            <w:tcPrChange w:id="970" w:author="Maxim Moinat" w:date="2017-07-18T11:29:00Z">
              <w:tcPr>
                <w:tcW w:w="1511" w:type="dxa"/>
              </w:tcPr>
            </w:tcPrChange>
          </w:tcPr>
          <w:p w14:paraId="3F8AA84E" w14:textId="3BEC411E" w:rsidR="00375D13" w:rsidRPr="00EC47D6" w:rsidRDefault="00622D53" w:rsidP="00037465">
            <w:pPr>
              <w:rPr>
                <w:i/>
                <w:rPrChange w:id="971" w:author="Maxim Moinat" w:date="2016-07-28T12:18:00Z">
                  <w:rPr/>
                </w:rPrChange>
              </w:rPr>
            </w:pPr>
            <w:del w:id="972" w:author="Maxim Moinat" w:date="2016-07-28T12:18:00Z">
              <w:r w:rsidRPr="00EC47D6" w:rsidDel="00EC47D6">
                <w:rPr>
                  <w:i/>
                  <w:rPrChange w:id="973" w:author="Maxim Moinat" w:date="2016-07-28T12:18:00Z">
                    <w:rPr/>
                  </w:rPrChange>
                </w:rPr>
                <w:delText>Merge values</w:delText>
              </w:r>
            </w:del>
            <w:ins w:id="974" w:author="Maxim Moinat" w:date="2016-07-28T12:18:00Z">
              <w:r w:rsidR="00EC47D6" w:rsidRPr="00EC47D6">
                <w:rPr>
                  <w:i/>
                  <w:rPrChange w:id="975" w:author="Maxim Moinat" w:date="2016-07-28T12:18:00Z">
                    <w:rPr/>
                  </w:rPrChange>
                </w:rPr>
                <w:t>See above</w:t>
              </w:r>
            </w:ins>
          </w:p>
        </w:tc>
        <w:tc>
          <w:tcPr>
            <w:tcW w:w="2063" w:type="dxa"/>
            <w:tcPrChange w:id="976" w:author="Maxim Moinat" w:date="2017-07-18T11:29:00Z">
              <w:tcPr>
                <w:tcW w:w="3830" w:type="dxa"/>
              </w:tcPr>
            </w:tcPrChange>
          </w:tcPr>
          <w:p w14:paraId="45678C7B" w14:textId="2FDE6504" w:rsidR="00375D13" w:rsidRDefault="00375D13" w:rsidP="00037465">
            <w:del w:id="977" w:author="Maxim Moinat" w:date="2016-07-28T12:16:00Z">
              <w:r w:rsidRPr="00375D13" w:rsidDel="00EC47D6">
                <w:delText xml:space="preserve">Infer gender from patient/drug registry. (take person number and take a input in other tables. </w:delText>
              </w:r>
              <w:r w:rsidDel="00EC47D6">
                <w:delText>If conflicting information on gender: take latest known gender)</w:delText>
              </w:r>
            </w:del>
          </w:p>
        </w:tc>
      </w:tr>
      <w:tr w:rsidR="00004B3F" w:rsidRPr="0015685C" w14:paraId="5CECD2E6" w14:textId="77777777" w:rsidTr="00E1070E">
        <w:tc>
          <w:tcPr>
            <w:tcW w:w="0" w:type="auto"/>
            <w:tcPrChange w:id="978" w:author="Maxim Moinat" w:date="2017-07-18T11:29:00Z">
              <w:tcPr>
                <w:tcW w:w="0" w:type="auto"/>
              </w:tcPr>
            </w:tcPrChange>
          </w:tcPr>
          <w:p w14:paraId="7EBD1B83" w14:textId="77777777" w:rsidR="00004B3F" w:rsidRDefault="00004B3F" w:rsidP="00037465">
            <w:r>
              <w:lastRenderedPageBreak/>
              <w:t>year_of_birth</w:t>
            </w:r>
          </w:p>
        </w:tc>
        <w:tc>
          <w:tcPr>
            <w:tcW w:w="3036" w:type="dxa"/>
            <w:tcPrChange w:id="979" w:author="Maxim Moinat" w:date="2017-07-18T11:29:00Z">
              <w:tcPr>
                <w:tcW w:w="0" w:type="auto"/>
              </w:tcPr>
            </w:tcPrChange>
          </w:tcPr>
          <w:p w14:paraId="6DC66B6F" w14:textId="76136513" w:rsidR="00004B3F" w:rsidRPr="00B3253C" w:rsidDel="00EC47D6" w:rsidRDefault="00EC47D6" w:rsidP="00EC47D6">
            <w:pPr>
              <w:rPr>
                <w:del w:id="980" w:author="Maxim Moinat" w:date="2016-07-28T12:15:00Z"/>
              </w:rPr>
            </w:pPr>
            <w:ins w:id="981" w:author="Maxim Moinat" w:date="2016-07-28T12:15:00Z">
              <w:r>
                <w:t>PERSON_AGG</w:t>
              </w:r>
              <w:r w:rsidRPr="00B3253C">
                <w:t>.</w:t>
              </w:r>
            </w:ins>
            <w:ins w:id="982" w:author="Maxim Moinat" w:date="2016-07-28T12:16:00Z">
              <w:r>
                <w:t>y</w:t>
              </w:r>
            </w:ins>
            <w:ins w:id="983" w:author="Maxim Moinat" w:date="2016-07-28T12:15:00Z">
              <w:r>
                <w:t>ear_of_birth</w:t>
              </w:r>
              <w:r w:rsidRPr="00B3253C" w:rsidDel="00EC47D6">
                <w:t xml:space="preserve"> </w:t>
              </w:r>
            </w:ins>
            <w:del w:id="984" w:author="Maxim Moinat" w:date="2016-07-28T12:15:00Z">
              <w:r w:rsidR="00004B3F" w:rsidRPr="00B3253C" w:rsidDel="00EC47D6">
                <w:delText>PATREG.kon</w:delText>
              </w:r>
            </w:del>
          </w:p>
          <w:p w14:paraId="70147576" w14:textId="50CD7163" w:rsidR="00004B3F" w:rsidRPr="00B3253C" w:rsidDel="00EC47D6" w:rsidRDefault="00004B3F" w:rsidP="00356787">
            <w:pPr>
              <w:rPr>
                <w:del w:id="985" w:author="Maxim Moinat" w:date="2016-07-28T12:15:00Z"/>
              </w:rPr>
            </w:pPr>
            <w:del w:id="986" w:author="Maxim Moinat" w:date="2016-07-28T12:15:00Z">
              <w:r w:rsidRPr="00B3253C" w:rsidDel="00EC47D6">
                <w:delText>DRUG.kon</w:delText>
              </w:r>
            </w:del>
          </w:p>
          <w:p w14:paraId="37D56F12" w14:textId="77777777" w:rsidR="00004B3F" w:rsidRPr="00004B3F" w:rsidRDefault="00004B3F" w:rsidP="00037465">
            <w:pPr>
              <w:rPr>
                <w:b/>
              </w:rPr>
            </w:pPr>
          </w:p>
        </w:tc>
        <w:tc>
          <w:tcPr>
            <w:tcW w:w="1193" w:type="dxa"/>
            <w:tcPrChange w:id="987" w:author="Maxim Moinat" w:date="2017-07-18T11:29:00Z">
              <w:tcPr>
                <w:tcW w:w="1511" w:type="dxa"/>
              </w:tcPr>
            </w:tcPrChange>
          </w:tcPr>
          <w:p w14:paraId="1212D065" w14:textId="612AAEB5" w:rsidR="00004B3F" w:rsidRDefault="00EC47D6" w:rsidP="00037465">
            <w:ins w:id="988" w:author="Maxim Moinat" w:date="2016-07-28T12:18:00Z">
              <w:r w:rsidRPr="00604C51">
                <w:rPr>
                  <w:i/>
                </w:rPr>
                <w:t>See above</w:t>
              </w:r>
            </w:ins>
            <w:del w:id="989" w:author="Maxim Moinat" w:date="2016-07-28T12:18:00Z">
              <w:r w:rsidR="00004B3F" w:rsidRPr="00B3253C" w:rsidDel="00EC47D6">
                <w:delText>Merge values</w:delText>
              </w:r>
            </w:del>
          </w:p>
        </w:tc>
        <w:tc>
          <w:tcPr>
            <w:tcW w:w="2063" w:type="dxa"/>
            <w:tcPrChange w:id="990" w:author="Maxim Moinat" w:date="2017-07-18T11:29:00Z">
              <w:tcPr>
                <w:tcW w:w="3830" w:type="dxa"/>
              </w:tcPr>
            </w:tcPrChange>
          </w:tcPr>
          <w:p w14:paraId="76D177C6" w14:textId="6BAC1426" w:rsidR="00004B3F" w:rsidRPr="00356787" w:rsidRDefault="00004B3F">
            <w:del w:id="991" w:author="Maxim Moinat" w:date="2016-07-28T12:17:00Z">
              <w:r w:rsidRPr="00356787" w:rsidDel="00EC47D6">
                <w:delText>0 if no year of birth can be calculated (e.g. patient only in lisa registry)</w:delText>
              </w:r>
            </w:del>
            <w:ins w:id="992" w:author="Maxim Moinat" w:date="2016-07-28T12:17:00Z">
              <w:r w:rsidR="00EC47D6">
                <w:t xml:space="preserve">Persons without year of birth are </w:t>
              </w:r>
              <w:r w:rsidR="00C57AE7">
                <w:t>discarded</w:t>
              </w:r>
              <w:r w:rsidR="00EC47D6">
                <w:t>.</w:t>
              </w:r>
            </w:ins>
          </w:p>
        </w:tc>
      </w:tr>
      <w:tr w:rsidR="00004B3F" w14:paraId="444D3993" w14:textId="77777777" w:rsidTr="00E1070E">
        <w:tc>
          <w:tcPr>
            <w:tcW w:w="0" w:type="auto"/>
            <w:tcPrChange w:id="993" w:author="Maxim Moinat" w:date="2017-07-18T11:29:00Z">
              <w:tcPr>
                <w:tcW w:w="0" w:type="auto"/>
              </w:tcPr>
            </w:tcPrChange>
          </w:tcPr>
          <w:p w14:paraId="0463B805" w14:textId="77777777" w:rsidR="00004B3F" w:rsidRDefault="00004B3F" w:rsidP="00037465">
            <w:r>
              <w:t>month_of_birth</w:t>
            </w:r>
          </w:p>
        </w:tc>
        <w:tc>
          <w:tcPr>
            <w:tcW w:w="3036" w:type="dxa"/>
            <w:tcPrChange w:id="994" w:author="Maxim Moinat" w:date="2017-07-18T11:29:00Z">
              <w:tcPr>
                <w:tcW w:w="0" w:type="auto"/>
              </w:tcPr>
            </w:tcPrChange>
          </w:tcPr>
          <w:p w14:paraId="009751F7" w14:textId="77777777" w:rsidR="00004B3F" w:rsidRDefault="00004B3F" w:rsidP="00037465"/>
        </w:tc>
        <w:tc>
          <w:tcPr>
            <w:tcW w:w="1193" w:type="dxa"/>
            <w:tcPrChange w:id="995" w:author="Maxim Moinat" w:date="2017-07-18T11:29:00Z">
              <w:tcPr>
                <w:tcW w:w="1511" w:type="dxa"/>
              </w:tcPr>
            </w:tcPrChange>
          </w:tcPr>
          <w:p w14:paraId="48302268" w14:textId="77777777" w:rsidR="00004B3F" w:rsidRDefault="00004B3F" w:rsidP="00037465"/>
        </w:tc>
        <w:tc>
          <w:tcPr>
            <w:tcW w:w="2063" w:type="dxa"/>
            <w:tcPrChange w:id="996" w:author="Maxim Moinat" w:date="2017-07-18T11:29:00Z">
              <w:tcPr>
                <w:tcW w:w="3830" w:type="dxa"/>
              </w:tcPr>
            </w:tcPrChange>
          </w:tcPr>
          <w:p w14:paraId="79A4DA07" w14:textId="77777777" w:rsidR="00004B3F" w:rsidRDefault="00004B3F" w:rsidP="00037465"/>
        </w:tc>
      </w:tr>
      <w:tr w:rsidR="00004B3F" w14:paraId="0176F607" w14:textId="77777777" w:rsidTr="00E1070E">
        <w:tc>
          <w:tcPr>
            <w:tcW w:w="0" w:type="auto"/>
            <w:tcPrChange w:id="997" w:author="Maxim Moinat" w:date="2017-07-18T11:29:00Z">
              <w:tcPr>
                <w:tcW w:w="0" w:type="auto"/>
              </w:tcPr>
            </w:tcPrChange>
          </w:tcPr>
          <w:p w14:paraId="61A6A021" w14:textId="77777777" w:rsidR="00004B3F" w:rsidRDefault="00004B3F" w:rsidP="00037465">
            <w:r>
              <w:t>day_of_birth</w:t>
            </w:r>
          </w:p>
        </w:tc>
        <w:tc>
          <w:tcPr>
            <w:tcW w:w="3036" w:type="dxa"/>
            <w:tcPrChange w:id="998" w:author="Maxim Moinat" w:date="2017-07-18T11:29:00Z">
              <w:tcPr>
                <w:tcW w:w="0" w:type="auto"/>
              </w:tcPr>
            </w:tcPrChange>
          </w:tcPr>
          <w:p w14:paraId="505A0920" w14:textId="77777777" w:rsidR="00004B3F" w:rsidRDefault="00004B3F" w:rsidP="00037465"/>
        </w:tc>
        <w:tc>
          <w:tcPr>
            <w:tcW w:w="1193" w:type="dxa"/>
            <w:tcPrChange w:id="999" w:author="Maxim Moinat" w:date="2017-07-18T11:29:00Z">
              <w:tcPr>
                <w:tcW w:w="1511" w:type="dxa"/>
              </w:tcPr>
            </w:tcPrChange>
          </w:tcPr>
          <w:p w14:paraId="291CE31F" w14:textId="77777777" w:rsidR="00004B3F" w:rsidRDefault="00004B3F" w:rsidP="00037465"/>
        </w:tc>
        <w:tc>
          <w:tcPr>
            <w:tcW w:w="2063" w:type="dxa"/>
            <w:tcPrChange w:id="1000" w:author="Maxim Moinat" w:date="2017-07-18T11:29:00Z">
              <w:tcPr>
                <w:tcW w:w="3830" w:type="dxa"/>
              </w:tcPr>
            </w:tcPrChange>
          </w:tcPr>
          <w:p w14:paraId="5441F593" w14:textId="77777777" w:rsidR="00004B3F" w:rsidRDefault="00004B3F" w:rsidP="00037465"/>
        </w:tc>
      </w:tr>
      <w:tr w:rsidR="00004B3F" w14:paraId="1C4218D9" w14:textId="77777777" w:rsidTr="00E1070E">
        <w:tc>
          <w:tcPr>
            <w:tcW w:w="0" w:type="auto"/>
            <w:tcPrChange w:id="1001" w:author="Maxim Moinat" w:date="2017-07-18T11:29:00Z">
              <w:tcPr>
                <w:tcW w:w="0" w:type="auto"/>
              </w:tcPr>
            </w:tcPrChange>
          </w:tcPr>
          <w:p w14:paraId="4BC9140E" w14:textId="77777777" w:rsidR="00004B3F" w:rsidRDefault="00004B3F" w:rsidP="00037465">
            <w:r>
              <w:t>time_of_birth</w:t>
            </w:r>
          </w:p>
        </w:tc>
        <w:tc>
          <w:tcPr>
            <w:tcW w:w="3036" w:type="dxa"/>
            <w:tcPrChange w:id="1002" w:author="Maxim Moinat" w:date="2017-07-18T11:29:00Z">
              <w:tcPr>
                <w:tcW w:w="0" w:type="auto"/>
              </w:tcPr>
            </w:tcPrChange>
          </w:tcPr>
          <w:p w14:paraId="7C1328B0" w14:textId="77777777" w:rsidR="00004B3F" w:rsidRDefault="00004B3F" w:rsidP="00037465"/>
        </w:tc>
        <w:tc>
          <w:tcPr>
            <w:tcW w:w="1193" w:type="dxa"/>
            <w:tcPrChange w:id="1003" w:author="Maxim Moinat" w:date="2017-07-18T11:29:00Z">
              <w:tcPr>
                <w:tcW w:w="1511" w:type="dxa"/>
              </w:tcPr>
            </w:tcPrChange>
          </w:tcPr>
          <w:p w14:paraId="060CD7CF" w14:textId="77777777" w:rsidR="00004B3F" w:rsidRDefault="00004B3F" w:rsidP="00037465"/>
        </w:tc>
        <w:tc>
          <w:tcPr>
            <w:tcW w:w="2063" w:type="dxa"/>
            <w:tcPrChange w:id="1004" w:author="Maxim Moinat" w:date="2017-07-18T11:29:00Z">
              <w:tcPr>
                <w:tcW w:w="3830" w:type="dxa"/>
              </w:tcPr>
            </w:tcPrChange>
          </w:tcPr>
          <w:p w14:paraId="35BFDB05" w14:textId="77777777" w:rsidR="00004B3F" w:rsidRDefault="00004B3F" w:rsidP="00037465"/>
        </w:tc>
      </w:tr>
      <w:tr w:rsidR="00004B3F" w14:paraId="3A5DD347" w14:textId="77777777" w:rsidTr="00E1070E">
        <w:tc>
          <w:tcPr>
            <w:tcW w:w="0" w:type="auto"/>
            <w:tcPrChange w:id="1005" w:author="Maxim Moinat" w:date="2017-07-18T11:29:00Z">
              <w:tcPr>
                <w:tcW w:w="0" w:type="auto"/>
              </w:tcPr>
            </w:tcPrChange>
          </w:tcPr>
          <w:p w14:paraId="2EC001FE" w14:textId="77777777" w:rsidR="00004B3F" w:rsidRDefault="00004B3F" w:rsidP="00037465">
            <w:r>
              <w:t>race_concept_id</w:t>
            </w:r>
          </w:p>
        </w:tc>
        <w:tc>
          <w:tcPr>
            <w:tcW w:w="3036" w:type="dxa"/>
            <w:tcPrChange w:id="1006" w:author="Maxim Moinat" w:date="2017-07-18T11:29:00Z">
              <w:tcPr>
                <w:tcW w:w="0" w:type="auto"/>
              </w:tcPr>
            </w:tcPrChange>
          </w:tcPr>
          <w:p w14:paraId="171939DA" w14:textId="77777777" w:rsidR="00004B3F" w:rsidRDefault="00004B3F" w:rsidP="00037465"/>
        </w:tc>
        <w:tc>
          <w:tcPr>
            <w:tcW w:w="1193" w:type="dxa"/>
            <w:tcPrChange w:id="1007" w:author="Maxim Moinat" w:date="2017-07-18T11:29:00Z">
              <w:tcPr>
                <w:tcW w:w="1511" w:type="dxa"/>
              </w:tcPr>
            </w:tcPrChange>
          </w:tcPr>
          <w:p w14:paraId="3DCD2C19" w14:textId="30016DD3" w:rsidR="00004B3F" w:rsidRDefault="00004B3F">
            <w:r>
              <w:t>8552</w:t>
            </w:r>
            <w:del w:id="1008" w:author="Maxim Moinat" w:date="2017-07-18T11:29:00Z">
              <w:r w:rsidDel="00E1070E">
                <w:delText xml:space="preserve"> –unknown race    </w:delText>
              </w:r>
            </w:del>
            <w:r>
              <w:t xml:space="preserve"> </w:t>
            </w:r>
          </w:p>
        </w:tc>
        <w:tc>
          <w:tcPr>
            <w:tcW w:w="2063" w:type="dxa"/>
            <w:tcPrChange w:id="1009" w:author="Maxim Moinat" w:date="2017-07-18T11:29:00Z">
              <w:tcPr>
                <w:tcW w:w="3830" w:type="dxa"/>
              </w:tcPr>
            </w:tcPrChange>
          </w:tcPr>
          <w:p w14:paraId="03219500" w14:textId="20973D34" w:rsidR="00004B3F" w:rsidRDefault="00004B3F" w:rsidP="00CA74E0">
            <w:del w:id="1010" w:author="Maxim Moinat" w:date="2017-07-18T11:29:00Z">
              <w:r w:rsidDel="00E1070E">
                <w:delText xml:space="preserve"> </w:delText>
              </w:r>
            </w:del>
            <w:ins w:id="1011" w:author="Maxim Moinat" w:date="2017-07-18T11:29:00Z">
              <w:r w:rsidR="00E1070E">
                <w:t xml:space="preserve">unknown race     </w:t>
              </w:r>
            </w:ins>
          </w:p>
        </w:tc>
      </w:tr>
      <w:tr w:rsidR="00004B3F" w:rsidRPr="0015685C" w14:paraId="215221A5" w14:textId="77777777" w:rsidTr="00E1070E">
        <w:tc>
          <w:tcPr>
            <w:tcW w:w="0" w:type="auto"/>
            <w:tcPrChange w:id="1012" w:author="Maxim Moinat" w:date="2017-07-18T11:29:00Z">
              <w:tcPr>
                <w:tcW w:w="0" w:type="auto"/>
              </w:tcPr>
            </w:tcPrChange>
          </w:tcPr>
          <w:p w14:paraId="3C7F2010" w14:textId="77777777" w:rsidR="00004B3F" w:rsidRDefault="00004B3F" w:rsidP="00037465">
            <w:r>
              <w:t>ethnicity_concept_id</w:t>
            </w:r>
          </w:p>
        </w:tc>
        <w:tc>
          <w:tcPr>
            <w:tcW w:w="3036" w:type="dxa"/>
            <w:tcPrChange w:id="1013" w:author="Maxim Moinat" w:date="2017-07-18T11:29:00Z">
              <w:tcPr>
                <w:tcW w:w="0" w:type="auto"/>
              </w:tcPr>
            </w:tcPrChange>
          </w:tcPr>
          <w:p w14:paraId="73FDEB6A" w14:textId="77777777" w:rsidR="00004B3F" w:rsidRDefault="00004B3F" w:rsidP="00037465"/>
        </w:tc>
        <w:tc>
          <w:tcPr>
            <w:tcW w:w="1193" w:type="dxa"/>
            <w:tcPrChange w:id="1014" w:author="Maxim Moinat" w:date="2017-07-18T11:29:00Z">
              <w:tcPr>
                <w:tcW w:w="1511" w:type="dxa"/>
              </w:tcPr>
            </w:tcPrChange>
          </w:tcPr>
          <w:p w14:paraId="6F3D2708" w14:textId="4C9F9155" w:rsidR="00004B3F" w:rsidRPr="008557F7" w:rsidRDefault="008557F7">
            <w:pPr>
              <w:rPr>
                <w:highlight w:val="yellow"/>
              </w:rPr>
            </w:pPr>
            <w:del w:id="1015" w:author="Maxim Moinat" w:date="2016-07-28T12:19:00Z">
              <w:r w:rsidRPr="00EC47D6" w:rsidDel="00EC47D6">
                <w:rPr>
                  <w:rPrChange w:id="1016" w:author="Maxim Moinat" w:date="2016-07-28T12:19:00Z">
                    <w:rPr>
                      <w:highlight w:val="yellow"/>
                    </w:rPr>
                  </w:rPrChange>
                </w:rPr>
                <w:delText>8552</w:delText>
              </w:r>
              <w:r w:rsidR="00004B3F" w:rsidRPr="00EC47D6" w:rsidDel="00EC47D6">
                <w:rPr>
                  <w:rPrChange w:id="1017" w:author="Maxim Moinat" w:date="2016-07-28T12:19:00Z">
                    <w:rPr>
                      <w:highlight w:val="yellow"/>
                    </w:rPr>
                  </w:rPrChange>
                </w:rPr>
                <w:delText xml:space="preserve"> </w:delText>
              </w:r>
            </w:del>
            <w:ins w:id="1018" w:author="Maxim Moinat" w:date="2016-07-28T12:19:00Z">
              <w:r w:rsidR="00EC47D6" w:rsidRPr="00EC47D6">
                <w:rPr>
                  <w:rPrChange w:id="1019" w:author="Maxim Moinat" w:date="2016-07-28T12:19:00Z">
                    <w:rPr>
                      <w:highlight w:val="yellow"/>
                    </w:rPr>
                  </w:rPrChange>
                </w:rPr>
                <w:t>0</w:t>
              </w:r>
            </w:ins>
            <w:del w:id="1020" w:author="Maxim Moinat" w:date="2017-07-18T11:29:00Z">
              <w:r w:rsidRPr="00EC47D6" w:rsidDel="00E1070E">
                <w:rPr>
                  <w:rPrChange w:id="1021" w:author="Maxim Moinat" w:date="2016-07-28T12:19:00Z">
                    <w:rPr>
                      <w:highlight w:val="yellow"/>
                    </w:rPr>
                  </w:rPrChange>
                </w:rPr>
                <w:delText>–</w:delText>
              </w:r>
            </w:del>
            <w:r w:rsidR="00004B3F" w:rsidRPr="00EC47D6">
              <w:rPr>
                <w:rPrChange w:id="1022" w:author="Maxim Moinat" w:date="2016-07-28T12:19:00Z">
                  <w:rPr>
                    <w:highlight w:val="yellow"/>
                  </w:rPr>
                </w:rPrChange>
              </w:rPr>
              <w:t xml:space="preserve"> </w:t>
            </w:r>
            <w:del w:id="1023" w:author="Maxim Moinat" w:date="2016-07-28T12:19:00Z">
              <w:r w:rsidRPr="00EC47D6" w:rsidDel="00EC47D6">
                <w:rPr>
                  <w:rPrChange w:id="1024" w:author="Maxim Moinat" w:date="2016-07-28T12:19:00Z">
                    <w:rPr>
                      <w:highlight w:val="yellow"/>
                    </w:rPr>
                  </w:rPrChange>
                </w:rPr>
                <w:delText>unknown race</w:delText>
              </w:r>
            </w:del>
          </w:p>
        </w:tc>
        <w:tc>
          <w:tcPr>
            <w:tcW w:w="2063" w:type="dxa"/>
            <w:tcPrChange w:id="1025" w:author="Maxim Moinat" w:date="2017-07-18T11:29:00Z">
              <w:tcPr>
                <w:tcW w:w="3830" w:type="dxa"/>
              </w:tcPr>
            </w:tcPrChange>
          </w:tcPr>
          <w:p w14:paraId="180F62E8" w14:textId="4370097D" w:rsidR="00004B3F" w:rsidRPr="00356787" w:rsidRDefault="00004B3F">
            <w:pPr>
              <w:rPr>
                <w:highlight w:val="yellow"/>
              </w:rPr>
            </w:pPr>
            <w:del w:id="1026" w:author="Maxim Moinat" w:date="2017-07-18T11:29:00Z">
              <w:r w:rsidRPr="00356787" w:rsidDel="00E1070E">
                <w:rPr>
                  <w:highlight w:val="yellow"/>
                </w:rPr>
                <w:delText xml:space="preserve"> </w:delText>
              </w:r>
            </w:del>
            <w:del w:id="1027" w:author="Maxim Moinat" w:date="2017-05-09T15:00:00Z">
              <w:r w:rsidRPr="00356787" w:rsidDel="00BF7B76">
                <w:rPr>
                  <w:highlight w:val="yellow"/>
                </w:rPr>
                <w:delText>Ethnicity domain: either Hispanic or Not Hispanic</w:delText>
              </w:r>
            </w:del>
          </w:p>
        </w:tc>
      </w:tr>
      <w:tr w:rsidR="00004B3F" w14:paraId="43EC45C6" w14:textId="77777777" w:rsidTr="00E1070E">
        <w:tc>
          <w:tcPr>
            <w:tcW w:w="0" w:type="auto"/>
            <w:tcPrChange w:id="1028" w:author="Maxim Moinat" w:date="2017-07-18T11:29:00Z">
              <w:tcPr>
                <w:tcW w:w="0" w:type="auto"/>
              </w:tcPr>
            </w:tcPrChange>
          </w:tcPr>
          <w:p w14:paraId="66E175BB" w14:textId="77777777" w:rsidR="00004B3F" w:rsidRDefault="00004B3F" w:rsidP="00037465">
            <w:r>
              <w:t>location_id</w:t>
            </w:r>
          </w:p>
        </w:tc>
        <w:tc>
          <w:tcPr>
            <w:tcW w:w="3036" w:type="dxa"/>
            <w:tcPrChange w:id="1029" w:author="Maxim Moinat" w:date="2017-07-18T11:29:00Z">
              <w:tcPr>
                <w:tcW w:w="0" w:type="auto"/>
              </w:tcPr>
            </w:tcPrChange>
          </w:tcPr>
          <w:p w14:paraId="726E6903" w14:textId="77777777" w:rsidR="00004B3F" w:rsidRDefault="00004B3F" w:rsidP="00037465">
            <w:r>
              <w:t>LISA.lan</w:t>
            </w:r>
          </w:p>
        </w:tc>
        <w:tc>
          <w:tcPr>
            <w:tcW w:w="1193" w:type="dxa"/>
            <w:tcPrChange w:id="1030" w:author="Maxim Moinat" w:date="2017-07-18T11:29:00Z">
              <w:tcPr>
                <w:tcW w:w="1511" w:type="dxa"/>
              </w:tcPr>
            </w:tcPrChange>
          </w:tcPr>
          <w:p w14:paraId="10BF8F61" w14:textId="77777777" w:rsidR="00004B3F" w:rsidRDefault="00004B3F" w:rsidP="00037465"/>
        </w:tc>
        <w:tc>
          <w:tcPr>
            <w:tcW w:w="2063" w:type="dxa"/>
            <w:tcPrChange w:id="1031" w:author="Maxim Moinat" w:date="2017-07-18T11:29:00Z">
              <w:tcPr>
                <w:tcW w:w="3830" w:type="dxa"/>
              </w:tcPr>
            </w:tcPrChange>
          </w:tcPr>
          <w:p w14:paraId="1FEC364F" w14:textId="77777777" w:rsidR="00004B3F" w:rsidRDefault="00004B3F" w:rsidP="00037465"/>
        </w:tc>
      </w:tr>
      <w:tr w:rsidR="00004B3F" w14:paraId="1DDD6EDC" w14:textId="77777777" w:rsidTr="00E1070E">
        <w:tc>
          <w:tcPr>
            <w:tcW w:w="0" w:type="auto"/>
            <w:tcPrChange w:id="1032" w:author="Maxim Moinat" w:date="2017-07-18T11:29:00Z">
              <w:tcPr>
                <w:tcW w:w="0" w:type="auto"/>
              </w:tcPr>
            </w:tcPrChange>
          </w:tcPr>
          <w:p w14:paraId="5A3D84EF" w14:textId="77777777" w:rsidR="00004B3F" w:rsidRDefault="00004B3F" w:rsidP="00037465">
            <w:r>
              <w:t>provider_id</w:t>
            </w:r>
          </w:p>
        </w:tc>
        <w:tc>
          <w:tcPr>
            <w:tcW w:w="3036" w:type="dxa"/>
            <w:tcPrChange w:id="1033" w:author="Maxim Moinat" w:date="2017-07-18T11:29:00Z">
              <w:tcPr>
                <w:tcW w:w="0" w:type="auto"/>
              </w:tcPr>
            </w:tcPrChange>
          </w:tcPr>
          <w:p w14:paraId="0521B406" w14:textId="77777777" w:rsidR="00004B3F" w:rsidRDefault="00004B3F" w:rsidP="00037465"/>
        </w:tc>
        <w:tc>
          <w:tcPr>
            <w:tcW w:w="1193" w:type="dxa"/>
            <w:tcPrChange w:id="1034" w:author="Maxim Moinat" w:date="2017-07-18T11:29:00Z">
              <w:tcPr>
                <w:tcW w:w="1511" w:type="dxa"/>
              </w:tcPr>
            </w:tcPrChange>
          </w:tcPr>
          <w:p w14:paraId="7903EC92" w14:textId="77777777" w:rsidR="00004B3F" w:rsidRDefault="00004B3F" w:rsidP="00037465"/>
        </w:tc>
        <w:tc>
          <w:tcPr>
            <w:tcW w:w="2063" w:type="dxa"/>
            <w:tcPrChange w:id="1035" w:author="Maxim Moinat" w:date="2017-07-18T11:29:00Z">
              <w:tcPr>
                <w:tcW w:w="3830" w:type="dxa"/>
              </w:tcPr>
            </w:tcPrChange>
          </w:tcPr>
          <w:p w14:paraId="26978531" w14:textId="77777777" w:rsidR="00004B3F" w:rsidRDefault="00004B3F" w:rsidP="00037465"/>
        </w:tc>
      </w:tr>
      <w:tr w:rsidR="00004B3F" w14:paraId="7561579B" w14:textId="77777777" w:rsidTr="00E1070E">
        <w:tc>
          <w:tcPr>
            <w:tcW w:w="0" w:type="auto"/>
            <w:tcPrChange w:id="1036" w:author="Maxim Moinat" w:date="2017-07-18T11:29:00Z">
              <w:tcPr>
                <w:tcW w:w="0" w:type="auto"/>
              </w:tcPr>
            </w:tcPrChange>
          </w:tcPr>
          <w:p w14:paraId="52F2C164" w14:textId="77777777" w:rsidR="00004B3F" w:rsidRDefault="00004B3F" w:rsidP="00037465">
            <w:r>
              <w:t>care_site_id</w:t>
            </w:r>
          </w:p>
        </w:tc>
        <w:tc>
          <w:tcPr>
            <w:tcW w:w="3036" w:type="dxa"/>
            <w:tcPrChange w:id="1037" w:author="Maxim Moinat" w:date="2017-07-18T11:29:00Z">
              <w:tcPr>
                <w:tcW w:w="0" w:type="auto"/>
              </w:tcPr>
            </w:tcPrChange>
          </w:tcPr>
          <w:p w14:paraId="45F20081" w14:textId="77777777" w:rsidR="00004B3F" w:rsidRDefault="00004B3F" w:rsidP="00037465"/>
        </w:tc>
        <w:tc>
          <w:tcPr>
            <w:tcW w:w="1193" w:type="dxa"/>
            <w:tcPrChange w:id="1038" w:author="Maxim Moinat" w:date="2017-07-18T11:29:00Z">
              <w:tcPr>
                <w:tcW w:w="1511" w:type="dxa"/>
              </w:tcPr>
            </w:tcPrChange>
          </w:tcPr>
          <w:p w14:paraId="700A3345" w14:textId="77777777" w:rsidR="00004B3F" w:rsidRDefault="00004B3F" w:rsidP="00037465"/>
        </w:tc>
        <w:tc>
          <w:tcPr>
            <w:tcW w:w="2063" w:type="dxa"/>
            <w:tcPrChange w:id="1039" w:author="Maxim Moinat" w:date="2017-07-18T11:29:00Z">
              <w:tcPr>
                <w:tcW w:w="3830" w:type="dxa"/>
              </w:tcPr>
            </w:tcPrChange>
          </w:tcPr>
          <w:p w14:paraId="525DD92C" w14:textId="77777777" w:rsidR="00004B3F" w:rsidRDefault="00004B3F" w:rsidP="00037465"/>
        </w:tc>
      </w:tr>
      <w:tr w:rsidR="00004B3F" w14:paraId="0EEAA5CC" w14:textId="77777777" w:rsidTr="00E1070E">
        <w:tc>
          <w:tcPr>
            <w:tcW w:w="0" w:type="auto"/>
            <w:tcPrChange w:id="1040" w:author="Maxim Moinat" w:date="2017-07-18T11:29:00Z">
              <w:tcPr>
                <w:tcW w:w="0" w:type="auto"/>
              </w:tcPr>
            </w:tcPrChange>
          </w:tcPr>
          <w:p w14:paraId="326AC15B" w14:textId="77777777" w:rsidR="00004B3F" w:rsidRDefault="00004B3F" w:rsidP="00037465">
            <w:r>
              <w:t>person_source_value</w:t>
            </w:r>
          </w:p>
        </w:tc>
        <w:tc>
          <w:tcPr>
            <w:tcW w:w="3036" w:type="dxa"/>
            <w:tcPrChange w:id="1041" w:author="Maxim Moinat" w:date="2017-07-18T11:29:00Z">
              <w:tcPr>
                <w:tcW w:w="0" w:type="auto"/>
              </w:tcPr>
            </w:tcPrChange>
          </w:tcPr>
          <w:p w14:paraId="44889733" w14:textId="77777777" w:rsidR="00004B3F" w:rsidRDefault="00004B3F" w:rsidP="00037465">
            <w:r>
              <w:t>LISA.l</w:t>
            </w:r>
            <w:del w:id="1042" w:author="Maxim Moinat" w:date="2016-07-28T12:24:00Z">
              <w:r w:rsidDel="00EC3AB9">
                <w:delText>o</w:delText>
              </w:r>
            </w:del>
            <w:r>
              <w:t>pnr</w:t>
            </w:r>
          </w:p>
        </w:tc>
        <w:tc>
          <w:tcPr>
            <w:tcW w:w="1193" w:type="dxa"/>
            <w:tcPrChange w:id="1043" w:author="Maxim Moinat" w:date="2017-07-18T11:29:00Z">
              <w:tcPr>
                <w:tcW w:w="1511" w:type="dxa"/>
              </w:tcPr>
            </w:tcPrChange>
          </w:tcPr>
          <w:p w14:paraId="471D62E2" w14:textId="77777777" w:rsidR="00004B3F" w:rsidRDefault="00004B3F" w:rsidP="00037465"/>
        </w:tc>
        <w:tc>
          <w:tcPr>
            <w:tcW w:w="2063" w:type="dxa"/>
            <w:tcPrChange w:id="1044" w:author="Maxim Moinat" w:date="2017-07-18T11:29:00Z">
              <w:tcPr>
                <w:tcW w:w="3830" w:type="dxa"/>
              </w:tcPr>
            </w:tcPrChange>
          </w:tcPr>
          <w:p w14:paraId="4D674C65" w14:textId="77777777" w:rsidR="00004B3F" w:rsidRDefault="00004B3F" w:rsidP="00037465"/>
        </w:tc>
      </w:tr>
      <w:tr w:rsidR="00004B3F" w14:paraId="37B62D39" w14:textId="77777777" w:rsidTr="00E1070E">
        <w:tc>
          <w:tcPr>
            <w:tcW w:w="0" w:type="auto"/>
            <w:tcPrChange w:id="1045" w:author="Maxim Moinat" w:date="2017-07-18T11:29:00Z">
              <w:tcPr>
                <w:tcW w:w="0" w:type="auto"/>
              </w:tcPr>
            </w:tcPrChange>
          </w:tcPr>
          <w:p w14:paraId="5AE73430" w14:textId="77777777" w:rsidR="00004B3F" w:rsidRDefault="00004B3F" w:rsidP="00037465">
            <w:r>
              <w:t>gender_source_concept_id</w:t>
            </w:r>
          </w:p>
        </w:tc>
        <w:tc>
          <w:tcPr>
            <w:tcW w:w="3036" w:type="dxa"/>
            <w:tcPrChange w:id="1046" w:author="Maxim Moinat" w:date="2017-07-18T11:29:00Z">
              <w:tcPr>
                <w:tcW w:w="0" w:type="auto"/>
              </w:tcPr>
            </w:tcPrChange>
          </w:tcPr>
          <w:p w14:paraId="72C9EE4D" w14:textId="77777777" w:rsidR="00004B3F" w:rsidRDefault="00004B3F" w:rsidP="00037465"/>
        </w:tc>
        <w:tc>
          <w:tcPr>
            <w:tcW w:w="1193" w:type="dxa"/>
            <w:tcPrChange w:id="1047" w:author="Maxim Moinat" w:date="2017-07-18T11:29:00Z">
              <w:tcPr>
                <w:tcW w:w="1511" w:type="dxa"/>
              </w:tcPr>
            </w:tcPrChange>
          </w:tcPr>
          <w:p w14:paraId="47C7EA25" w14:textId="77777777" w:rsidR="00004B3F" w:rsidRDefault="00004B3F" w:rsidP="00037465"/>
        </w:tc>
        <w:tc>
          <w:tcPr>
            <w:tcW w:w="2063" w:type="dxa"/>
            <w:tcPrChange w:id="1048" w:author="Maxim Moinat" w:date="2017-07-18T11:29:00Z">
              <w:tcPr>
                <w:tcW w:w="3830" w:type="dxa"/>
              </w:tcPr>
            </w:tcPrChange>
          </w:tcPr>
          <w:p w14:paraId="5B6E761D" w14:textId="77777777" w:rsidR="00004B3F" w:rsidRDefault="00004B3F" w:rsidP="00037465"/>
        </w:tc>
      </w:tr>
      <w:tr w:rsidR="00004B3F" w14:paraId="07FD1CBC" w14:textId="77777777" w:rsidTr="00E1070E">
        <w:tc>
          <w:tcPr>
            <w:tcW w:w="0" w:type="auto"/>
            <w:tcPrChange w:id="1049" w:author="Maxim Moinat" w:date="2017-07-18T11:29:00Z">
              <w:tcPr>
                <w:tcW w:w="0" w:type="auto"/>
              </w:tcPr>
            </w:tcPrChange>
          </w:tcPr>
          <w:p w14:paraId="62F1B2C1" w14:textId="77777777" w:rsidR="00004B3F" w:rsidRDefault="00004B3F" w:rsidP="00037465">
            <w:r>
              <w:t>race_source_value</w:t>
            </w:r>
          </w:p>
        </w:tc>
        <w:tc>
          <w:tcPr>
            <w:tcW w:w="3036" w:type="dxa"/>
            <w:tcPrChange w:id="1050" w:author="Maxim Moinat" w:date="2017-07-18T11:29:00Z">
              <w:tcPr>
                <w:tcW w:w="0" w:type="auto"/>
              </w:tcPr>
            </w:tcPrChange>
          </w:tcPr>
          <w:p w14:paraId="6D638827" w14:textId="77777777" w:rsidR="00004B3F" w:rsidRDefault="00004B3F" w:rsidP="00037465"/>
        </w:tc>
        <w:tc>
          <w:tcPr>
            <w:tcW w:w="1193" w:type="dxa"/>
            <w:tcPrChange w:id="1051" w:author="Maxim Moinat" w:date="2017-07-18T11:29:00Z">
              <w:tcPr>
                <w:tcW w:w="1511" w:type="dxa"/>
              </w:tcPr>
            </w:tcPrChange>
          </w:tcPr>
          <w:p w14:paraId="1E6B2B8B" w14:textId="77777777" w:rsidR="00004B3F" w:rsidRDefault="00004B3F" w:rsidP="00037465"/>
        </w:tc>
        <w:tc>
          <w:tcPr>
            <w:tcW w:w="2063" w:type="dxa"/>
            <w:tcPrChange w:id="1052" w:author="Maxim Moinat" w:date="2017-07-18T11:29:00Z">
              <w:tcPr>
                <w:tcW w:w="3830" w:type="dxa"/>
              </w:tcPr>
            </w:tcPrChange>
          </w:tcPr>
          <w:p w14:paraId="10723237" w14:textId="77777777" w:rsidR="00004B3F" w:rsidRDefault="00004B3F" w:rsidP="00037465"/>
        </w:tc>
      </w:tr>
      <w:tr w:rsidR="00004B3F" w14:paraId="5028BDBB" w14:textId="77777777" w:rsidTr="00E1070E">
        <w:tc>
          <w:tcPr>
            <w:tcW w:w="0" w:type="auto"/>
            <w:tcPrChange w:id="1053" w:author="Maxim Moinat" w:date="2017-07-18T11:29:00Z">
              <w:tcPr>
                <w:tcW w:w="0" w:type="auto"/>
              </w:tcPr>
            </w:tcPrChange>
          </w:tcPr>
          <w:p w14:paraId="144406FB" w14:textId="77777777" w:rsidR="00004B3F" w:rsidRDefault="00004B3F" w:rsidP="00037465">
            <w:r>
              <w:t>race_source_concept_id</w:t>
            </w:r>
          </w:p>
        </w:tc>
        <w:tc>
          <w:tcPr>
            <w:tcW w:w="3036" w:type="dxa"/>
            <w:tcPrChange w:id="1054" w:author="Maxim Moinat" w:date="2017-07-18T11:29:00Z">
              <w:tcPr>
                <w:tcW w:w="0" w:type="auto"/>
              </w:tcPr>
            </w:tcPrChange>
          </w:tcPr>
          <w:p w14:paraId="10CC84E2" w14:textId="77777777" w:rsidR="00004B3F" w:rsidRDefault="00004B3F" w:rsidP="00037465"/>
        </w:tc>
        <w:tc>
          <w:tcPr>
            <w:tcW w:w="1193" w:type="dxa"/>
            <w:tcPrChange w:id="1055" w:author="Maxim Moinat" w:date="2017-07-18T11:29:00Z">
              <w:tcPr>
                <w:tcW w:w="1511" w:type="dxa"/>
              </w:tcPr>
            </w:tcPrChange>
          </w:tcPr>
          <w:p w14:paraId="11128056" w14:textId="77777777" w:rsidR="00004B3F" w:rsidRDefault="00004B3F" w:rsidP="00037465"/>
        </w:tc>
        <w:tc>
          <w:tcPr>
            <w:tcW w:w="2063" w:type="dxa"/>
            <w:tcPrChange w:id="1056" w:author="Maxim Moinat" w:date="2017-07-18T11:29:00Z">
              <w:tcPr>
                <w:tcW w:w="3830" w:type="dxa"/>
              </w:tcPr>
            </w:tcPrChange>
          </w:tcPr>
          <w:p w14:paraId="0DD2197E" w14:textId="77777777" w:rsidR="00004B3F" w:rsidRDefault="00004B3F" w:rsidP="00037465"/>
        </w:tc>
      </w:tr>
      <w:tr w:rsidR="00004B3F" w14:paraId="6F6485ED" w14:textId="77777777" w:rsidTr="00E1070E">
        <w:tc>
          <w:tcPr>
            <w:tcW w:w="0" w:type="auto"/>
            <w:tcPrChange w:id="1057" w:author="Maxim Moinat" w:date="2017-07-18T11:29:00Z">
              <w:tcPr>
                <w:tcW w:w="0" w:type="auto"/>
              </w:tcPr>
            </w:tcPrChange>
          </w:tcPr>
          <w:p w14:paraId="4603894C" w14:textId="77777777" w:rsidR="00004B3F" w:rsidRDefault="00004B3F" w:rsidP="00037465">
            <w:r>
              <w:t>ethnicity_source_value</w:t>
            </w:r>
          </w:p>
        </w:tc>
        <w:tc>
          <w:tcPr>
            <w:tcW w:w="3036" w:type="dxa"/>
            <w:tcPrChange w:id="1058" w:author="Maxim Moinat" w:date="2017-07-18T11:29:00Z">
              <w:tcPr>
                <w:tcW w:w="0" w:type="auto"/>
              </w:tcPr>
            </w:tcPrChange>
          </w:tcPr>
          <w:p w14:paraId="10B704B3" w14:textId="77777777" w:rsidR="00004B3F" w:rsidRDefault="00004B3F" w:rsidP="00037465"/>
        </w:tc>
        <w:tc>
          <w:tcPr>
            <w:tcW w:w="1193" w:type="dxa"/>
            <w:tcPrChange w:id="1059" w:author="Maxim Moinat" w:date="2017-07-18T11:29:00Z">
              <w:tcPr>
                <w:tcW w:w="1511" w:type="dxa"/>
              </w:tcPr>
            </w:tcPrChange>
          </w:tcPr>
          <w:p w14:paraId="583C0391" w14:textId="77777777" w:rsidR="00004B3F" w:rsidRDefault="00004B3F" w:rsidP="00037465"/>
        </w:tc>
        <w:tc>
          <w:tcPr>
            <w:tcW w:w="2063" w:type="dxa"/>
            <w:tcPrChange w:id="1060" w:author="Maxim Moinat" w:date="2017-07-18T11:29:00Z">
              <w:tcPr>
                <w:tcW w:w="3830" w:type="dxa"/>
              </w:tcPr>
            </w:tcPrChange>
          </w:tcPr>
          <w:p w14:paraId="1161C8E4" w14:textId="77777777" w:rsidR="00004B3F" w:rsidRDefault="00004B3F" w:rsidP="00037465"/>
        </w:tc>
      </w:tr>
      <w:tr w:rsidR="00004B3F" w14:paraId="6EA4FEC6" w14:textId="77777777" w:rsidTr="00E1070E">
        <w:tc>
          <w:tcPr>
            <w:tcW w:w="0" w:type="auto"/>
            <w:tcPrChange w:id="1061" w:author="Maxim Moinat" w:date="2017-07-18T11:29:00Z">
              <w:tcPr>
                <w:tcW w:w="0" w:type="auto"/>
              </w:tcPr>
            </w:tcPrChange>
          </w:tcPr>
          <w:p w14:paraId="7E72D0A7" w14:textId="77777777" w:rsidR="00004B3F" w:rsidRDefault="00004B3F" w:rsidP="00037465">
            <w:r>
              <w:t>ethnicity_source_concept_id</w:t>
            </w:r>
          </w:p>
        </w:tc>
        <w:tc>
          <w:tcPr>
            <w:tcW w:w="3036" w:type="dxa"/>
            <w:tcPrChange w:id="1062" w:author="Maxim Moinat" w:date="2017-07-18T11:29:00Z">
              <w:tcPr>
                <w:tcW w:w="0" w:type="auto"/>
              </w:tcPr>
            </w:tcPrChange>
          </w:tcPr>
          <w:p w14:paraId="15BB84BE" w14:textId="77777777" w:rsidR="00004B3F" w:rsidRDefault="00004B3F" w:rsidP="00037465"/>
        </w:tc>
        <w:tc>
          <w:tcPr>
            <w:tcW w:w="1193" w:type="dxa"/>
            <w:tcPrChange w:id="1063" w:author="Maxim Moinat" w:date="2017-07-18T11:29:00Z">
              <w:tcPr>
                <w:tcW w:w="1511" w:type="dxa"/>
              </w:tcPr>
            </w:tcPrChange>
          </w:tcPr>
          <w:p w14:paraId="55E01A0E" w14:textId="77777777" w:rsidR="00004B3F" w:rsidRDefault="00004B3F" w:rsidP="00037465"/>
        </w:tc>
        <w:tc>
          <w:tcPr>
            <w:tcW w:w="2063" w:type="dxa"/>
            <w:tcPrChange w:id="1064" w:author="Maxim Moinat" w:date="2017-07-18T11:29:00Z">
              <w:tcPr>
                <w:tcW w:w="3830" w:type="dxa"/>
              </w:tcPr>
            </w:tcPrChange>
          </w:tcPr>
          <w:p w14:paraId="11546B4C" w14:textId="77777777" w:rsidR="00004B3F" w:rsidRDefault="00004B3F" w:rsidP="00037465"/>
        </w:tc>
      </w:tr>
    </w:tbl>
    <w:p w14:paraId="4ACEECA9" w14:textId="77777777" w:rsidR="00375D13" w:rsidRDefault="00375D13" w:rsidP="00E8115E">
      <w:pPr>
        <w:contextualSpacing/>
        <w:rPr>
          <w:rFonts w:cs="Arial"/>
          <w:i/>
          <w:highlight w:val="green"/>
        </w:rPr>
      </w:pPr>
    </w:p>
    <w:p w14:paraId="7F59FD9C" w14:textId="2F4CE7B6" w:rsidR="00E8115E" w:rsidRPr="001757EC" w:rsidRDefault="00E8115E" w:rsidP="00E8115E">
      <w:pPr>
        <w:rPr>
          <w:rFonts w:cs="Arial"/>
          <w:szCs w:val="20"/>
          <w:lang w:val="en-GB"/>
        </w:rPr>
      </w:pPr>
      <w:r w:rsidRPr="001757EC">
        <w:rPr>
          <w:rFonts w:cs="Arial"/>
          <w:szCs w:val="20"/>
          <w:lang w:val="en-GB"/>
        </w:rPr>
        <w:t xml:space="preserve">Concept mapping for source field </w:t>
      </w:r>
      <w:ins w:id="1065" w:author="Maxim Moinat" w:date="2016-07-28T12:17:00Z">
        <w:r w:rsidR="00EC47D6">
          <w:t>PERSON_AGG.kon</w:t>
        </w:r>
        <w:r w:rsidR="00EC47D6" w:rsidRPr="001757EC" w:rsidDel="00EC47D6">
          <w:rPr>
            <w:rFonts w:cs="Arial"/>
            <w:szCs w:val="20"/>
            <w:lang w:val="en-GB"/>
          </w:rPr>
          <w:t xml:space="preserve"> </w:t>
        </w:r>
      </w:ins>
      <w:del w:id="1066" w:author="Maxim Moinat" w:date="2016-07-28T12:17:00Z">
        <w:r w:rsidR="001757EC" w:rsidRPr="001757EC" w:rsidDel="00EC47D6">
          <w:rPr>
            <w:rFonts w:cs="Arial"/>
            <w:szCs w:val="20"/>
            <w:lang w:val="en-GB"/>
          </w:rPr>
          <w:delText>PATREG.kon and DRUG.kon</w:delText>
        </w:r>
        <w:r w:rsidR="001757EC" w:rsidDel="00EC47D6">
          <w:rPr>
            <w:rFonts w:cs="Arial"/>
            <w:szCs w:val="20"/>
            <w:lang w:val="en-GB"/>
          </w:rPr>
          <w:delText xml:space="preserve"> </w:delText>
        </w:r>
      </w:del>
      <w:r w:rsidR="001757EC">
        <w:rPr>
          <w:rFonts w:cs="Arial"/>
          <w:szCs w:val="20"/>
          <w:lang w:val="en-GB"/>
        </w:rPr>
        <w:t>(gender)</w:t>
      </w:r>
      <w:r w:rsidRPr="001757EC">
        <w:rPr>
          <w:rFonts w:cs="Arial"/>
          <w:szCs w:val="20"/>
          <w:lang w:val="en-GB"/>
        </w:rPr>
        <w:t xml:space="preserve">: </w:t>
      </w:r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559"/>
        <w:gridCol w:w="1730"/>
        <w:gridCol w:w="1559"/>
        <w:gridCol w:w="2410"/>
      </w:tblGrid>
      <w:tr w:rsidR="00692FBC" w:rsidRPr="00225E58" w14:paraId="789567DA" w14:textId="42CE56C9" w:rsidTr="00692FBC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A63514B" w14:textId="2E17B15A" w:rsidR="00692FBC" w:rsidRPr="001757EC" w:rsidRDefault="00825834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692FBC"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F327B66" w14:textId="2E218493" w:rsidR="00692FBC" w:rsidRPr="001757EC" w:rsidRDefault="00825834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692FBC"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28484D5" w14:textId="738E67CF" w:rsidR="00692FBC" w:rsidRPr="001757EC" w:rsidRDefault="00692FBC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CF13C0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0E8A883" w14:textId="77BB07F4" w:rsidR="00692FBC" w:rsidRPr="001757EC" w:rsidRDefault="00CF13C0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0E426AE" w14:textId="52BB2718" w:rsidR="00692FBC" w:rsidRPr="001757EC" w:rsidRDefault="004C66A9" w:rsidP="00037465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</w:t>
            </w:r>
            <w:r w:rsidR="00692FBC">
              <w:rPr>
                <w:b/>
                <w:bCs/>
                <w:szCs w:val="20"/>
                <w:lang w:val="en-GB" w:eastAsia="en-GB"/>
              </w:rPr>
              <w:t>marks</w:t>
            </w:r>
          </w:p>
        </w:tc>
      </w:tr>
      <w:tr w:rsidR="00692FBC" w:rsidRPr="001757EC" w14:paraId="6C4993F8" w14:textId="4BAC8387" w:rsidTr="00692FBC">
        <w:trPr>
          <w:trHeight w:val="24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143B" w14:textId="77777777" w:rsidR="00692FBC" w:rsidRPr="001757EC" w:rsidRDefault="00692FBC" w:rsidP="00082416">
            <w:pPr>
              <w:jc w:val="center"/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AC805" w14:textId="77777777" w:rsidR="00692FBC" w:rsidRPr="001757EC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Male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BF8DF" w14:textId="77777777" w:rsidR="00692FBC" w:rsidRPr="001757EC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77B7E" w14:textId="1842C587" w:rsidR="00692FBC" w:rsidRPr="001757EC" w:rsidRDefault="00692FBC" w:rsidP="00082416">
            <w:pPr>
              <w:ind w:right="90"/>
              <w:rPr>
                <w:szCs w:val="20"/>
                <w:lang w:val="en-GB" w:eastAsia="en-GB"/>
              </w:rPr>
            </w:pPr>
            <w:r w:rsidRPr="001757EC">
              <w:rPr>
                <w:szCs w:val="20"/>
                <w:lang w:val="en-GB" w:eastAsia="en-GB"/>
              </w:rPr>
              <w:t>8507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EB33A" w14:textId="77777777" w:rsidR="00692FBC" w:rsidRPr="001757EC" w:rsidRDefault="00692FBC" w:rsidP="00082416">
            <w:pPr>
              <w:ind w:right="90"/>
              <w:rPr>
                <w:szCs w:val="20"/>
                <w:lang w:val="en-GB" w:eastAsia="en-GB"/>
              </w:rPr>
            </w:pPr>
          </w:p>
        </w:tc>
      </w:tr>
      <w:tr w:rsidR="00692FBC" w:rsidRPr="001757EC" w14:paraId="758144E4" w14:textId="646E8D90" w:rsidTr="007A2AB7">
        <w:trPr>
          <w:trHeight w:val="208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9364" w14:textId="77777777" w:rsidR="00692FBC" w:rsidRPr="001757EC" w:rsidRDefault="00692FBC" w:rsidP="00082416">
            <w:pPr>
              <w:jc w:val="center"/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5EBB" w14:textId="77777777" w:rsidR="00692FBC" w:rsidRPr="00CE2507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Female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A1CE" w14:textId="77777777" w:rsidR="00692FBC" w:rsidRPr="00CE2507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Female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2006" w14:textId="54A07FAC" w:rsidR="00692FBC" w:rsidRPr="00CE2507" w:rsidRDefault="00692FBC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8532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39B0D2" w14:textId="77777777" w:rsidR="00692FBC" w:rsidRDefault="00692FBC" w:rsidP="00082416">
            <w:pPr>
              <w:rPr>
                <w:szCs w:val="20"/>
                <w:lang w:val="en-GB" w:eastAsia="en-GB"/>
              </w:rPr>
            </w:pPr>
          </w:p>
        </w:tc>
      </w:tr>
      <w:tr w:rsidR="0065701A" w:rsidRPr="0015685C" w14:paraId="367B9BEF" w14:textId="77777777" w:rsidTr="007A2AB7">
        <w:trPr>
          <w:trHeight w:val="484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14A7" w14:textId="49BA1CDF" w:rsidR="0065701A" w:rsidRDefault="008219B5" w:rsidP="00082416">
            <w:pPr>
              <w:jc w:val="center"/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(empty)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02B07" w14:textId="3BDC4D0A" w:rsidR="0065701A" w:rsidRDefault="008219B5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(empty)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F75A5" w14:textId="55BB0E61" w:rsidR="0065701A" w:rsidRDefault="0065701A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UNKNOWN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2D6F" w14:textId="39BBE762" w:rsidR="0065701A" w:rsidRDefault="0065701A" w:rsidP="00082416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8551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8C3C7" w14:textId="0CA35014" w:rsidR="0065701A" w:rsidRDefault="0065701A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 xml:space="preserve">If no </w:t>
            </w:r>
            <w:del w:id="1067" w:author="Maxim Moinat" w:date="2016-07-28T12:20:00Z">
              <w:r w:rsidDel="00AC045C">
                <w:rPr>
                  <w:szCs w:val="20"/>
                  <w:lang w:val="en-GB" w:eastAsia="en-GB"/>
                </w:rPr>
                <w:delText xml:space="preserve">kon </w:delText>
              </w:r>
            </w:del>
            <w:ins w:id="1068" w:author="Maxim Moinat" w:date="2016-07-28T12:20:00Z">
              <w:r w:rsidR="00AC045C">
                <w:rPr>
                  <w:szCs w:val="20"/>
                  <w:lang w:val="en-GB" w:eastAsia="en-GB"/>
                </w:rPr>
                <w:t xml:space="preserve">gender </w:t>
              </w:r>
            </w:ins>
            <w:r>
              <w:rPr>
                <w:szCs w:val="20"/>
                <w:lang w:val="en-GB" w:eastAsia="en-GB"/>
              </w:rPr>
              <w:t xml:space="preserve">found in </w:t>
            </w:r>
            <w:r w:rsidR="002F1F1A">
              <w:rPr>
                <w:szCs w:val="20"/>
                <w:lang w:val="en-GB" w:eastAsia="en-GB"/>
              </w:rPr>
              <w:t>PATREG</w:t>
            </w:r>
            <w:r>
              <w:rPr>
                <w:szCs w:val="20"/>
                <w:lang w:val="en-GB" w:eastAsia="en-GB"/>
              </w:rPr>
              <w:t xml:space="preserve"> or </w:t>
            </w:r>
            <w:r w:rsidR="002F1F1A">
              <w:rPr>
                <w:szCs w:val="20"/>
                <w:lang w:val="en-GB" w:eastAsia="en-GB"/>
              </w:rPr>
              <w:t xml:space="preserve">DRUG </w:t>
            </w:r>
            <w:del w:id="1069" w:author="Maxim Moinat" w:date="2016-07-28T12:20:00Z">
              <w:r w:rsidR="002F1F1A" w:rsidDel="00AC045C">
                <w:rPr>
                  <w:szCs w:val="20"/>
                  <w:lang w:val="en-GB" w:eastAsia="en-GB"/>
                </w:rPr>
                <w:delText>for a lpnr</w:delText>
              </w:r>
            </w:del>
          </w:p>
        </w:tc>
      </w:tr>
    </w:tbl>
    <w:p w14:paraId="7B3CE04E" w14:textId="77777777" w:rsidR="00E8115E" w:rsidRDefault="00E8115E" w:rsidP="00E8115E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21853D29" w14:textId="1756D2B5" w:rsidR="00762A11" w:rsidRDefault="007E5BB4" w:rsidP="00762A1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cs="Arial"/>
          <w:szCs w:val="20"/>
          <w:lang w:val="en-GB"/>
        </w:rPr>
        <w:t>I</w:t>
      </w:r>
      <w:r w:rsidR="00EA4932">
        <w:rPr>
          <w:rFonts w:cs="Arial"/>
          <w:szCs w:val="20"/>
          <w:lang w:val="en-GB"/>
        </w:rPr>
        <w:t xml:space="preserve">f lpnr from LISA not found in PATREG or DRUG, then it is not included in the person table. </w:t>
      </w:r>
      <w:r w:rsidR="00BB65BC">
        <w:rPr>
          <w:rFonts w:cs="Arial"/>
          <w:szCs w:val="20"/>
          <w:lang w:val="en-GB"/>
        </w:rPr>
        <w:t>Main reason: no date of birth.</w:t>
      </w:r>
    </w:p>
    <w:p w14:paraId="45EAB5AC" w14:textId="77777777" w:rsidR="004D2514" w:rsidRDefault="004D2514" w:rsidP="00E8115E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0701FB35" w14:textId="3FC43244" w:rsidR="00E8115E" w:rsidRDefault="00E8115E" w:rsidP="000D4864">
      <w:pPr>
        <w:pStyle w:val="Heading2"/>
      </w:pPr>
      <w:bookmarkStart w:id="1070" w:name="_Toc447782391"/>
      <w:bookmarkStart w:id="1071" w:name="_Toc488143451"/>
      <w:r w:rsidRPr="000D4864">
        <w:t>Table</w:t>
      </w:r>
      <w:del w:id="1072" w:author="Maxim Moinat" w:date="2017-05-09T15:38:00Z">
        <w:r w:rsidRPr="000D4864" w:rsidDel="009B4903">
          <w:delText xml:space="preserve"> Name: </w:delText>
        </w:r>
      </w:del>
      <w:bookmarkEnd w:id="1070"/>
      <w:ins w:id="1073" w:author="Maxim Moinat" w:date="2017-05-09T15:38:00Z">
        <w:r w:rsidR="009B4903">
          <w:t xml:space="preserve">: </w:t>
        </w:r>
      </w:ins>
      <w:r w:rsidR="000D4864" w:rsidRPr="000D4864">
        <w:t>observation_period</w:t>
      </w:r>
      <w:bookmarkEnd w:id="1071"/>
    </w:p>
    <w:p w14:paraId="070B11F2" w14:textId="77777777" w:rsidR="004112A3" w:rsidRPr="004112A3" w:rsidRDefault="004112A3" w:rsidP="004112A3"/>
    <w:tbl>
      <w:tblPr>
        <w:tblW w:w="911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1074" w:author="Maxim Moinat" w:date="2017-05-09T14:56:00Z">
          <w:tblPr>
            <w:tblW w:w="9112" w:type="dxa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946"/>
        <w:gridCol w:w="1567"/>
        <w:gridCol w:w="3277"/>
        <w:gridCol w:w="1322"/>
        <w:tblGridChange w:id="1075">
          <w:tblGrid>
            <w:gridCol w:w="2946"/>
            <w:gridCol w:w="2717"/>
            <w:gridCol w:w="1843"/>
            <w:gridCol w:w="1606"/>
          </w:tblGrid>
        </w:tblGridChange>
      </w:tblGrid>
      <w:tr w:rsidR="00A12DCC" w14:paraId="447596E8" w14:textId="77777777" w:rsidTr="0016082E">
        <w:tc>
          <w:tcPr>
            <w:tcW w:w="2946" w:type="dxa"/>
            <w:shd w:val="clear" w:color="auto" w:fill="AAAAFF"/>
            <w:tcPrChange w:id="1076" w:author="Maxim Moinat" w:date="2017-05-09T14:56:00Z">
              <w:tcPr>
                <w:tcW w:w="2946" w:type="dxa"/>
                <w:shd w:val="clear" w:color="auto" w:fill="AAAAFF"/>
              </w:tcPr>
            </w:tcPrChange>
          </w:tcPr>
          <w:p w14:paraId="78418DD4" w14:textId="77777777" w:rsidR="004112A3" w:rsidRDefault="004112A3" w:rsidP="00A74099">
            <w:r>
              <w:t>Destination Field</w:t>
            </w:r>
          </w:p>
        </w:tc>
        <w:tc>
          <w:tcPr>
            <w:tcW w:w="1567" w:type="dxa"/>
            <w:shd w:val="clear" w:color="auto" w:fill="AAAAFF"/>
            <w:tcPrChange w:id="1077" w:author="Maxim Moinat" w:date="2017-05-09T14:56:00Z">
              <w:tcPr>
                <w:tcW w:w="2717" w:type="dxa"/>
                <w:shd w:val="clear" w:color="auto" w:fill="AAAAFF"/>
              </w:tcPr>
            </w:tcPrChange>
          </w:tcPr>
          <w:p w14:paraId="05EAFC20" w14:textId="77777777" w:rsidR="004112A3" w:rsidRDefault="004112A3" w:rsidP="00A74099">
            <w:r>
              <w:t>Source Field</w:t>
            </w:r>
          </w:p>
        </w:tc>
        <w:tc>
          <w:tcPr>
            <w:tcW w:w="3277" w:type="dxa"/>
            <w:shd w:val="clear" w:color="auto" w:fill="AAAAFF"/>
            <w:tcPrChange w:id="1078" w:author="Maxim Moinat" w:date="2017-05-09T14:56:00Z">
              <w:tcPr>
                <w:tcW w:w="1843" w:type="dxa"/>
                <w:shd w:val="clear" w:color="auto" w:fill="AAAAFF"/>
              </w:tcPr>
            </w:tcPrChange>
          </w:tcPr>
          <w:p w14:paraId="22D6FFB7" w14:textId="77777777" w:rsidR="004112A3" w:rsidRDefault="004112A3" w:rsidP="00A74099">
            <w:r>
              <w:t>Logic</w:t>
            </w:r>
          </w:p>
        </w:tc>
        <w:tc>
          <w:tcPr>
            <w:tcW w:w="1322" w:type="dxa"/>
            <w:shd w:val="clear" w:color="auto" w:fill="AAAAFF"/>
            <w:tcPrChange w:id="1079" w:author="Maxim Moinat" w:date="2017-05-09T14:56:00Z">
              <w:tcPr>
                <w:tcW w:w="1606" w:type="dxa"/>
                <w:shd w:val="clear" w:color="auto" w:fill="AAAAFF"/>
              </w:tcPr>
            </w:tcPrChange>
          </w:tcPr>
          <w:p w14:paraId="2D1CC9C7" w14:textId="77777777" w:rsidR="004112A3" w:rsidRDefault="004112A3" w:rsidP="00A74099">
            <w:r>
              <w:t>Comment</w:t>
            </w:r>
          </w:p>
        </w:tc>
      </w:tr>
      <w:tr w:rsidR="00A12DCC" w14:paraId="25F8DA1F" w14:textId="77777777" w:rsidTr="0016082E">
        <w:tc>
          <w:tcPr>
            <w:tcW w:w="2946" w:type="dxa"/>
            <w:tcPrChange w:id="1080" w:author="Maxim Moinat" w:date="2017-05-09T14:56:00Z">
              <w:tcPr>
                <w:tcW w:w="2946" w:type="dxa"/>
              </w:tcPr>
            </w:tcPrChange>
          </w:tcPr>
          <w:p w14:paraId="6E2B2449" w14:textId="77777777" w:rsidR="004112A3" w:rsidRDefault="004112A3" w:rsidP="00A74099">
            <w:r>
              <w:t>observation_period_id</w:t>
            </w:r>
          </w:p>
        </w:tc>
        <w:tc>
          <w:tcPr>
            <w:tcW w:w="1567" w:type="dxa"/>
            <w:tcPrChange w:id="1081" w:author="Maxim Moinat" w:date="2017-05-09T14:56:00Z">
              <w:tcPr>
                <w:tcW w:w="2717" w:type="dxa"/>
              </w:tcPr>
            </w:tcPrChange>
          </w:tcPr>
          <w:p w14:paraId="081BF4D7" w14:textId="77777777" w:rsidR="004112A3" w:rsidRDefault="004112A3" w:rsidP="00A74099"/>
        </w:tc>
        <w:tc>
          <w:tcPr>
            <w:tcW w:w="3277" w:type="dxa"/>
            <w:tcPrChange w:id="1082" w:author="Maxim Moinat" w:date="2017-05-09T14:56:00Z">
              <w:tcPr>
                <w:tcW w:w="1843" w:type="dxa"/>
              </w:tcPr>
            </w:tcPrChange>
          </w:tcPr>
          <w:p w14:paraId="338C9A5F" w14:textId="0AC2462E" w:rsidR="004112A3" w:rsidRPr="00F9760D" w:rsidRDefault="00EC3AB9" w:rsidP="00A74099">
            <w:pPr>
              <w:rPr>
                <w:i/>
                <w:rPrChange w:id="1083" w:author="Maxim Moinat" w:date="2016-07-28T12:24:00Z">
                  <w:rPr/>
                </w:rPrChange>
              </w:rPr>
            </w:pPr>
            <w:ins w:id="1084" w:author="Maxim Moinat" w:date="2016-07-28T12:23:00Z">
              <w:r w:rsidRPr="00F9760D">
                <w:rPr>
                  <w:i/>
                  <w:rPrChange w:id="1085" w:author="Maxim Moinat" w:date="2016-07-28T12:24:00Z">
                    <w:rPr/>
                  </w:rPrChange>
                </w:rPr>
                <w:t>Automatically Generated</w:t>
              </w:r>
            </w:ins>
          </w:p>
        </w:tc>
        <w:tc>
          <w:tcPr>
            <w:tcW w:w="1322" w:type="dxa"/>
            <w:tcPrChange w:id="1086" w:author="Maxim Moinat" w:date="2017-05-09T14:56:00Z">
              <w:tcPr>
                <w:tcW w:w="1606" w:type="dxa"/>
              </w:tcPr>
            </w:tcPrChange>
          </w:tcPr>
          <w:p w14:paraId="340B062E" w14:textId="77777777" w:rsidR="004112A3" w:rsidRDefault="004112A3" w:rsidP="00A74099"/>
        </w:tc>
      </w:tr>
      <w:tr w:rsidR="00A12DCC" w14:paraId="551834A1" w14:textId="77777777" w:rsidTr="0016082E">
        <w:tc>
          <w:tcPr>
            <w:tcW w:w="2946" w:type="dxa"/>
            <w:tcPrChange w:id="1087" w:author="Maxim Moinat" w:date="2017-05-09T14:56:00Z">
              <w:tcPr>
                <w:tcW w:w="2946" w:type="dxa"/>
              </w:tcPr>
            </w:tcPrChange>
          </w:tcPr>
          <w:p w14:paraId="56D48EB5" w14:textId="77777777" w:rsidR="004112A3" w:rsidRDefault="004112A3" w:rsidP="00A74099">
            <w:r>
              <w:t>person_id</w:t>
            </w:r>
          </w:p>
        </w:tc>
        <w:tc>
          <w:tcPr>
            <w:tcW w:w="1567" w:type="dxa"/>
            <w:tcPrChange w:id="1088" w:author="Maxim Moinat" w:date="2017-05-09T14:56:00Z">
              <w:tcPr>
                <w:tcW w:w="2717" w:type="dxa"/>
              </w:tcPr>
            </w:tcPrChange>
          </w:tcPr>
          <w:p w14:paraId="33739F7B" w14:textId="4F7E707C" w:rsidR="004112A3" w:rsidRDefault="004112A3" w:rsidP="00A74099">
            <w:del w:id="1089" w:author="Maxim Moinat" w:date="2016-07-28T12:24:00Z">
              <w:r w:rsidDel="00EC3AB9">
                <w:delText>PATREG</w:delText>
              </w:r>
            </w:del>
            <w:ins w:id="1090" w:author="Maxim Moinat" w:date="2016-07-28T12:24:00Z">
              <w:r w:rsidR="00EC3AB9">
                <w:t>LISA</w:t>
              </w:r>
            </w:ins>
            <w:r>
              <w:t>.lpnr</w:t>
            </w:r>
          </w:p>
        </w:tc>
        <w:tc>
          <w:tcPr>
            <w:tcW w:w="3277" w:type="dxa"/>
            <w:tcPrChange w:id="1091" w:author="Maxim Moinat" w:date="2017-05-09T14:56:00Z">
              <w:tcPr>
                <w:tcW w:w="1843" w:type="dxa"/>
              </w:tcPr>
            </w:tcPrChange>
          </w:tcPr>
          <w:p w14:paraId="75B9F078" w14:textId="77777777" w:rsidR="004112A3" w:rsidRDefault="004112A3" w:rsidP="00A74099"/>
        </w:tc>
        <w:tc>
          <w:tcPr>
            <w:tcW w:w="1322" w:type="dxa"/>
            <w:tcPrChange w:id="1092" w:author="Maxim Moinat" w:date="2017-05-09T14:56:00Z">
              <w:tcPr>
                <w:tcW w:w="1606" w:type="dxa"/>
              </w:tcPr>
            </w:tcPrChange>
          </w:tcPr>
          <w:p w14:paraId="794B3409" w14:textId="77777777" w:rsidR="004112A3" w:rsidRDefault="004112A3" w:rsidP="00A74099"/>
        </w:tc>
      </w:tr>
      <w:tr w:rsidR="00A12DCC" w:rsidRPr="0015685C" w14:paraId="1AB09A4E" w14:textId="77777777" w:rsidTr="0016082E">
        <w:tc>
          <w:tcPr>
            <w:tcW w:w="2946" w:type="dxa"/>
            <w:tcPrChange w:id="1093" w:author="Maxim Moinat" w:date="2017-05-09T14:56:00Z">
              <w:tcPr>
                <w:tcW w:w="2946" w:type="dxa"/>
              </w:tcPr>
            </w:tcPrChange>
          </w:tcPr>
          <w:p w14:paraId="1CA7EBF7" w14:textId="77777777" w:rsidR="004112A3" w:rsidRDefault="004112A3" w:rsidP="00A74099">
            <w:r>
              <w:t>observation_period_start_date</w:t>
            </w:r>
          </w:p>
        </w:tc>
        <w:tc>
          <w:tcPr>
            <w:tcW w:w="1567" w:type="dxa"/>
            <w:tcPrChange w:id="1094" w:author="Maxim Moinat" w:date="2017-05-09T14:56:00Z">
              <w:tcPr>
                <w:tcW w:w="2717" w:type="dxa"/>
              </w:tcPr>
            </w:tcPrChange>
          </w:tcPr>
          <w:p w14:paraId="711436A6" w14:textId="6B86E78C" w:rsidR="00F9760D" w:rsidRDefault="004112A3">
            <w:del w:id="1095" w:author="Maxim Moinat" w:date="2016-07-28T12:40:00Z">
              <w:r w:rsidDel="0041232C">
                <w:delText>PATREG.indatuma</w:delText>
              </w:r>
            </w:del>
          </w:p>
        </w:tc>
        <w:tc>
          <w:tcPr>
            <w:tcW w:w="3277" w:type="dxa"/>
            <w:tcPrChange w:id="1096" w:author="Maxim Moinat" w:date="2017-05-09T14:56:00Z">
              <w:tcPr>
                <w:tcW w:w="1843" w:type="dxa"/>
              </w:tcPr>
            </w:tcPrChange>
          </w:tcPr>
          <w:p w14:paraId="2F8168EE" w14:textId="2461D01C" w:rsidR="004112A3" w:rsidRPr="004112A3" w:rsidRDefault="004112A3">
            <w:del w:id="1097" w:author="Maxim Moinat" w:date="2016-07-28T12:27:00Z">
              <w:r w:rsidRPr="004112A3" w:rsidDel="005936A0">
                <w:delText>Start of dataset (1997) or year of birth (if later than 1997)</w:delText>
              </w:r>
            </w:del>
            <w:ins w:id="1098" w:author="Maxim Moinat" w:date="2017-05-09T14:55:00Z">
              <w:r w:rsidR="0016082E">
                <w:t>Start date of the data cut: 1997-01-01</w:t>
              </w:r>
            </w:ins>
          </w:p>
        </w:tc>
        <w:tc>
          <w:tcPr>
            <w:tcW w:w="1322" w:type="dxa"/>
            <w:tcPrChange w:id="1099" w:author="Maxim Moinat" w:date="2017-05-09T14:56:00Z">
              <w:tcPr>
                <w:tcW w:w="1606" w:type="dxa"/>
              </w:tcPr>
            </w:tcPrChange>
          </w:tcPr>
          <w:p w14:paraId="12A33839" w14:textId="66D18FEB" w:rsidR="004112A3" w:rsidRPr="004112A3" w:rsidRDefault="0016082E" w:rsidP="00A74099">
            <w:ins w:id="1100" w:author="Maxim Moinat" w:date="2017-05-09T14:56:00Z">
              <w:r>
                <w:t>Configurable</w:t>
              </w:r>
            </w:ins>
          </w:p>
        </w:tc>
      </w:tr>
      <w:tr w:rsidR="00A12DCC" w:rsidRPr="0015685C" w14:paraId="520BE25F" w14:textId="77777777" w:rsidTr="0016082E">
        <w:tc>
          <w:tcPr>
            <w:tcW w:w="2946" w:type="dxa"/>
            <w:tcPrChange w:id="1101" w:author="Maxim Moinat" w:date="2017-05-09T14:56:00Z">
              <w:tcPr>
                <w:tcW w:w="2946" w:type="dxa"/>
              </w:tcPr>
            </w:tcPrChange>
          </w:tcPr>
          <w:p w14:paraId="041C73A3" w14:textId="3F3EACE2" w:rsidR="004112A3" w:rsidRDefault="004112A3" w:rsidP="00A74099">
            <w:r>
              <w:t>observation_period_end_date</w:t>
            </w:r>
          </w:p>
        </w:tc>
        <w:tc>
          <w:tcPr>
            <w:tcW w:w="1567" w:type="dxa"/>
            <w:tcPrChange w:id="1102" w:author="Maxim Moinat" w:date="2017-05-09T14:56:00Z">
              <w:tcPr>
                <w:tcW w:w="2717" w:type="dxa"/>
              </w:tcPr>
            </w:tcPrChange>
          </w:tcPr>
          <w:p w14:paraId="2FE79A09" w14:textId="6341CA83" w:rsidR="004112A3" w:rsidDel="0016082E" w:rsidRDefault="004112A3" w:rsidP="00A74099">
            <w:pPr>
              <w:rPr>
                <w:del w:id="1103" w:author="Maxim Moinat" w:date="2017-05-09T14:55:00Z"/>
              </w:rPr>
            </w:pPr>
            <w:del w:id="1104" w:author="Maxim Moinat" w:date="2016-07-28T12:39:00Z">
              <w:r w:rsidDel="0041232C">
                <w:delText>PATREG</w:delText>
              </w:r>
            </w:del>
            <w:del w:id="1105" w:author="Maxim Moinat" w:date="2017-05-09T14:55:00Z">
              <w:r w:rsidDel="0016082E">
                <w:delText>.</w:delText>
              </w:r>
            </w:del>
            <w:del w:id="1106" w:author="Maxim Moinat" w:date="2016-07-28T12:39:00Z">
              <w:r w:rsidDel="0041232C">
                <w:delText>Senutv</w:delText>
              </w:r>
            </w:del>
          </w:p>
          <w:p w14:paraId="528CEAC3" w14:textId="6E030151" w:rsidR="007A1DB8" w:rsidRDefault="007A1DB8" w:rsidP="00A74099">
            <w:del w:id="1107" w:author="Maxim Moinat" w:date="2017-05-09T14:55:00Z">
              <w:r w:rsidDel="0016082E">
                <w:delText>DEATH.dodsdat</w:delText>
              </w:r>
            </w:del>
            <w:r>
              <w:t xml:space="preserve"> </w:t>
            </w:r>
          </w:p>
        </w:tc>
        <w:tc>
          <w:tcPr>
            <w:tcW w:w="3277" w:type="dxa"/>
            <w:tcPrChange w:id="1108" w:author="Maxim Moinat" w:date="2017-05-09T14:56:00Z">
              <w:tcPr>
                <w:tcW w:w="1843" w:type="dxa"/>
              </w:tcPr>
            </w:tcPrChange>
          </w:tcPr>
          <w:p w14:paraId="03171DAD" w14:textId="3A8BE876" w:rsidR="004112A3" w:rsidRDefault="0016082E">
            <w:ins w:id="1109" w:author="Maxim Moinat" w:date="2017-05-09T14:55:00Z">
              <w:r>
                <w:t>End date of the data cut</w:t>
              </w:r>
            </w:ins>
            <w:ins w:id="1110" w:author="Maxim Moinat" w:date="2016-07-28T12:28:00Z">
              <w:r w:rsidR="005936A0">
                <w:t>: 2015-08-01</w:t>
              </w:r>
            </w:ins>
          </w:p>
        </w:tc>
        <w:tc>
          <w:tcPr>
            <w:tcW w:w="1322" w:type="dxa"/>
            <w:tcPrChange w:id="1111" w:author="Maxim Moinat" w:date="2017-05-09T14:56:00Z">
              <w:tcPr>
                <w:tcW w:w="1606" w:type="dxa"/>
              </w:tcPr>
            </w:tcPrChange>
          </w:tcPr>
          <w:p w14:paraId="28DA195E" w14:textId="108B0809" w:rsidR="004112A3" w:rsidRPr="004112A3" w:rsidRDefault="0016082E" w:rsidP="00A74099">
            <w:ins w:id="1112" w:author="Maxim Moinat" w:date="2017-05-09T14:56:00Z">
              <w:r>
                <w:t>Configurable</w:t>
              </w:r>
            </w:ins>
            <w:del w:id="1113" w:author="Maxim Moinat" w:date="2016-07-28T12:39:00Z">
              <w:r w:rsidR="004112A3" w:rsidRPr="004112A3" w:rsidDel="00E60811">
                <w:delText>end of observation: date of data cut, death (if earlier than date of data cut), emigration date (if earlier),</w:delText>
              </w:r>
            </w:del>
          </w:p>
        </w:tc>
      </w:tr>
      <w:tr w:rsidR="00A12DCC" w14:paraId="1171E6BD" w14:textId="77777777" w:rsidTr="0016082E">
        <w:tc>
          <w:tcPr>
            <w:tcW w:w="2946" w:type="dxa"/>
            <w:tcPrChange w:id="1114" w:author="Maxim Moinat" w:date="2017-05-09T14:56:00Z">
              <w:tcPr>
                <w:tcW w:w="2946" w:type="dxa"/>
              </w:tcPr>
            </w:tcPrChange>
          </w:tcPr>
          <w:p w14:paraId="2CF84256" w14:textId="77777777" w:rsidR="004112A3" w:rsidRDefault="004112A3" w:rsidP="00A74099">
            <w:r>
              <w:t>period_type_concept_id</w:t>
            </w:r>
          </w:p>
        </w:tc>
        <w:tc>
          <w:tcPr>
            <w:tcW w:w="1567" w:type="dxa"/>
            <w:tcPrChange w:id="1115" w:author="Maxim Moinat" w:date="2017-05-09T14:56:00Z">
              <w:tcPr>
                <w:tcW w:w="2717" w:type="dxa"/>
              </w:tcPr>
            </w:tcPrChange>
          </w:tcPr>
          <w:p w14:paraId="4B159F54" w14:textId="77777777" w:rsidR="004112A3" w:rsidRDefault="004112A3" w:rsidP="00A74099"/>
        </w:tc>
        <w:tc>
          <w:tcPr>
            <w:tcW w:w="3277" w:type="dxa"/>
            <w:tcPrChange w:id="1116" w:author="Maxim Moinat" w:date="2017-05-09T14:56:00Z">
              <w:tcPr>
                <w:tcW w:w="1843" w:type="dxa"/>
              </w:tcPr>
            </w:tcPrChange>
          </w:tcPr>
          <w:p w14:paraId="178E3B4D" w14:textId="523C1A80" w:rsidR="004112A3" w:rsidRDefault="0016082E">
            <w:ins w:id="1117" w:author="Maxim Moinat" w:date="2017-05-09T14:55:00Z">
              <w:r w:rsidRPr="0016082E">
                <w:t xml:space="preserve">44814724 </w:t>
              </w:r>
            </w:ins>
            <w:ins w:id="1118" w:author="Maxim Moinat" w:date="2016-07-28T12:28:00Z">
              <w:r w:rsidR="005936A0">
                <w:t xml:space="preserve">– Period </w:t>
              </w:r>
            </w:ins>
            <w:ins w:id="1119" w:author="Maxim Moinat" w:date="2017-05-09T14:55:00Z">
              <w:r>
                <w:t>covering healthcare encounters</w:t>
              </w:r>
            </w:ins>
          </w:p>
        </w:tc>
        <w:tc>
          <w:tcPr>
            <w:tcW w:w="1322" w:type="dxa"/>
            <w:tcPrChange w:id="1120" w:author="Maxim Moinat" w:date="2017-05-09T14:56:00Z">
              <w:tcPr>
                <w:tcW w:w="1606" w:type="dxa"/>
              </w:tcPr>
            </w:tcPrChange>
          </w:tcPr>
          <w:p w14:paraId="4685AE06" w14:textId="77777777" w:rsidR="004112A3" w:rsidRDefault="004112A3" w:rsidP="00A74099"/>
        </w:tc>
      </w:tr>
    </w:tbl>
    <w:p w14:paraId="2D2E296A" w14:textId="77777777" w:rsidR="00EC3AB9" w:rsidRDefault="00EC3AB9">
      <w:pPr>
        <w:rPr>
          <w:ins w:id="1121" w:author="Maxim Moinat" w:date="2016-07-28T12:23:00Z"/>
        </w:rPr>
        <w:pPrChange w:id="1122" w:author="Maxim Moinat" w:date="2016-07-28T12:23:00Z">
          <w:pPr>
            <w:pStyle w:val="Heading2"/>
          </w:pPr>
        </w:pPrChange>
      </w:pPr>
    </w:p>
    <w:p w14:paraId="3FE5C733" w14:textId="13708703" w:rsidR="000D4864" w:rsidRDefault="000D4864" w:rsidP="008F5EC0">
      <w:pPr>
        <w:pStyle w:val="Heading2"/>
      </w:pPr>
      <w:bookmarkStart w:id="1123" w:name="_Toc488143452"/>
      <w:r>
        <w:t>Table</w:t>
      </w:r>
      <w:del w:id="1124" w:author="Maxim Moinat" w:date="2017-05-09T15:38:00Z">
        <w:r w:rsidDel="009B4903">
          <w:delText xml:space="preserve"> Name: </w:delText>
        </w:r>
      </w:del>
      <w:ins w:id="1125" w:author="Maxim Moinat" w:date="2017-05-09T15:38:00Z">
        <w:r w:rsidR="009B4903">
          <w:t xml:space="preserve">: </w:t>
        </w:r>
      </w:ins>
      <w:r w:rsidR="008F5EC0">
        <w:t>visit_occurrence</w:t>
      </w:r>
      <w:bookmarkEnd w:id="1123"/>
    </w:p>
    <w:p w14:paraId="41FA0AD3" w14:textId="6B7CDF07" w:rsidR="00B311EA" w:rsidRDefault="00C442B5">
      <w:ins w:id="1126" w:author="Maxim Moinat" w:date="2016-07-28T13:19:00Z">
        <w:r>
          <w:t>Visit_</w:t>
        </w:r>
        <w:r w:rsidR="00955F80">
          <w:t>occurence_</w:t>
        </w:r>
        <w:r>
          <w:t xml:space="preserve">id generated 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3"/>
        <w:gridCol w:w="2281"/>
        <w:gridCol w:w="1562"/>
        <w:gridCol w:w="2876"/>
      </w:tblGrid>
      <w:tr w:rsidR="00B311EA" w14:paraId="2F0E7D34" w14:textId="77777777" w:rsidTr="008666E9">
        <w:tc>
          <w:tcPr>
            <w:tcW w:w="0" w:type="auto"/>
            <w:shd w:val="clear" w:color="auto" w:fill="AAAAFF"/>
          </w:tcPr>
          <w:p w14:paraId="307E1732" w14:textId="77777777" w:rsidR="00B311EA" w:rsidRDefault="00B311EA" w:rsidP="00037465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04CAB22" w14:textId="77777777" w:rsidR="00B311EA" w:rsidRDefault="00B311EA" w:rsidP="00037465">
            <w:r>
              <w:t>Source Field</w:t>
            </w:r>
          </w:p>
        </w:tc>
        <w:tc>
          <w:tcPr>
            <w:tcW w:w="1670" w:type="dxa"/>
            <w:shd w:val="clear" w:color="auto" w:fill="AAAAFF"/>
          </w:tcPr>
          <w:p w14:paraId="484E2C9D" w14:textId="77777777" w:rsidR="00B311EA" w:rsidRDefault="00B311EA" w:rsidP="00037465">
            <w:r>
              <w:t>Logic</w:t>
            </w:r>
          </w:p>
        </w:tc>
        <w:tc>
          <w:tcPr>
            <w:tcW w:w="3543" w:type="dxa"/>
            <w:shd w:val="clear" w:color="auto" w:fill="AAAAFF"/>
          </w:tcPr>
          <w:p w14:paraId="7A126736" w14:textId="77777777" w:rsidR="00B311EA" w:rsidRDefault="00B311EA" w:rsidP="00037465">
            <w:r>
              <w:t>Comment</w:t>
            </w:r>
          </w:p>
        </w:tc>
      </w:tr>
      <w:tr w:rsidR="00B311EA" w14:paraId="1CA3AF70" w14:textId="77777777" w:rsidTr="008666E9">
        <w:tc>
          <w:tcPr>
            <w:tcW w:w="0" w:type="auto"/>
          </w:tcPr>
          <w:p w14:paraId="59E5EDA9" w14:textId="77777777" w:rsidR="00B311EA" w:rsidRDefault="00B311EA" w:rsidP="00037465">
            <w:r>
              <w:t>person_id</w:t>
            </w:r>
          </w:p>
        </w:tc>
        <w:tc>
          <w:tcPr>
            <w:tcW w:w="0" w:type="auto"/>
          </w:tcPr>
          <w:p w14:paraId="64DB47F4" w14:textId="77777777" w:rsidR="00B311EA" w:rsidRDefault="00B311EA" w:rsidP="00037465">
            <w:r>
              <w:t>PATREG.lpnr</w:t>
            </w:r>
          </w:p>
        </w:tc>
        <w:tc>
          <w:tcPr>
            <w:tcW w:w="1670" w:type="dxa"/>
          </w:tcPr>
          <w:p w14:paraId="4B645A7E" w14:textId="77777777" w:rsidR="00B311EA" w:rsidRDefault="00B311EA" w:rsidP="00037465"/>
        </w:tc>
        <w:tc>
          <w:tcPr>
            <w:tcW w:w="3543" w:type="dxa"/>
          </w:tcPr>
          <w:p w14:paraId="63F08177" w14:textId="77777777" w:rsidR="00B311EA" w:rsidRDefault="00B311EA" w:rsidP="00037465"/>
        </w:tc>
      </w:tr>
      <w:tr w:rsidR="00B311EA" w14:paraId="3E693582" w14:textId="77777777" w:rsidTr="008666E9">
        <w:tc>
          <w:tcPr>
            <w:tcW w:w="0" w:type="auto"/>
          </w:tcPr>
          <w:p w14:paraId="4E8E232B" w14:textId="77777777" w:rsidR="00B311EA" w:rsidRDefault="00B311EA" w:rsidP="00037465">
            <w:r>
              <w:t>visit_occurrence_id</w:t>
            </w:r>
          </w:p>
        </w:tc>
        <w:tc>
          <w:tcPr>
            <w:tcW w:w="0" w:type="auto"/>
          </w:tcPr>
          <w:p w14:paraId="3DE80D66" w14:textId="77777777" w:rsidR="00B311EA" w:rsidRDefault="00B311EA" w:rsidP="00037465"/>
        </w:tc>
        <w:tc>
          <w:tcPr>
            <w:tcW w:w="1670" w:type="dxa"/>
          </w:tcPr>
          <w:p w14:paraId="0A56E7A9" w14:textId="4B6A62DE" w:rsidR="00B311EA" w:rsidRPr="003A017E" w:rsidRDefault="00D250FA">
            <w:pPr>
              <w:rPr>
                <w:i/>
                <w:rPrChange w:id="1127" w:author="Maxim Moinat" w:date="2016-07-28T13:22:00Z">
                  <w:rPr/>
                </w:rPrChange>
              </w:rPr>
            </w:pPr>
            <w:ins w:id="1128" w:author="Maxim Moinat" w:date="2016-08-09T11:22:00Z">
              <w:r>
                <w:rPr>
                  <w:i/>
                </w:rPr>
                <w:t>Automatically g</w:t>
              </w:r>
            </w:ins>
            <w:ins w:id="1129" w:author="Maxim Moinat" w:date="2016-07-28T13:22:00Z">
              <w:r w:rsidR="003A017E" w:rsidRPr="00D250FA">
                <w:rPr>
                  <w:i/>
                  <w:rPrChange w:id="1130" w:author="Maxim Moinat" w:date="2016-08-09T11:22:00Z">
                    <w:rPr/>
                  </w:rPrChange>
                </w:rPr>
                <w:t>enerated</w:t>
              </w:r>
            </w:ins>
            <w:ins w:id="1131" w:author="Maxim Moinat" w:date="2016-08-09T11:22:00Z">
              <w:r>
                <w:rPr>
                  <w:i/>
                </w:rPr>
                <w:t xml:space="preserve"> per </w:t>
              </w:r>
              <w:r>
                <w:rPr>
                  <w:i/>
                </w:rPr>
                <w:lastRenderedPageBreak/>
                <w:t>line in PATREG.</w:t>
              </w:r>
            </w:ins>
          </w:p>
        </w:tc>
        <w:tc>
          <w:tcPr>
            <w:tcW w:w="3543" w:type="dxa"/>
          </w:tcPr>
          <w:p w14:paraId="4301FD8F" w14:textId="77777777" w:rsidR="00B311EA" w:rsidRDefault="00B311EA" w:rsidP="00037465"/>
        </w:tc>
      </w:tr>
      <w:tr w:rsidR="00B311EA" w:rsidRPr="0015685C" w14:paraId="290BCEFE" w14:textId="77777777" w:rsidTr="008666E9">
        <w:tc>
          <w:tcPr>
            <w:tcW w:w="0" w:type="auto"/>
          </w:tcPr>
          <w:p w14:paraId="65369EE8" w14:textId="77777777" w:rsidR="00B311EA" w:rsidRDefault="00B311EA" w:rsidP="00037465">
            <w:r>
              <w:lastRenderedPageBreak/>
              <w:t>visit_concept_id</w:t>
            </w:r>
          </w:p>
        </w:tc>
        <w:tc>
          <w:tcPr>
            <w:tcW w:w="0" w:type="auto"/>
          </w:tcPr>
          <w:p w14:paraId="7B7B0C95" w14:textId="4840A0E5" w:rsidR="00B311EA" w:rsidRPr="003A017E" w:rsidRDefault="00B311EA" w:rsidP="00037465">
            <w:pPr>
              <w:rPr>
                <w:i/>
                <w:rPrChange w:id="1132" w:author="Maxim Moinat" w:date="2016-07-28T13:21:00Z">
                  <w:rPr/>
                </w:rPrChange>
              </w:rPr>
            </w:pPr>
          </w:p>
        </w:tc>
        <w:tc>
          <w:tcPr>
            <w:tcW w:w="1670" w:type="dxa"/>
          </w:tcPr>
          <w:p w14:paraId="3A9EBC52" w14:textId="7DBB963C" w:rsidR="00B311EA" w:rsidRDefault="003A017E" w:rsidP="00037465">
            <w:ins w:id="1133" w:author="Maxim Moinat" w:date="2016-07-28T13:23:00Z">
              <w:r>
                <w:t>Derived from PATREG source file (see below)</w:t>
              </w:r>
            </w:ins>
          </w:p>
        </w:tc>
        <w:tc>
          <w:tcPr>
            <w:tcW w:w="3543" w:type="dxa"/>
          </w:tcPr>
          <w:p w14:paraId="76AB69EE" w14:textId="7159044B" w:rsidR="00B311EA" w:rsidRPr="00B311EA" w:rsidRDefault="00975ACA" w:rsidP="00975ACA">
            <w:del w:id="1134" w:author="Maxim Moinat" w:date="2016-07-28T13:21:00Z">
              <w:r w:rsidDel="003A017E">
                <w:delText xml:space="preserve">Based on which patient registry: </w:delText>
              </w:r>
              <w:r w:rsidR="00B311EA" w:rsidRPr="00B311EA" w:rsidDel="003A017E">
                <w:delText xml:space="preserve"> "open", "day care", "hospitalisation".</w:delText>
              </w:r>
            </w:del>
          </w:p>
        </w:tc>
      </w:tr>
      <w:tr w:rsidR="00B311EA" w14:paraId="5B0161F7" w14:textId="77777777" w:rsidTr="008666E9">
        <w:tc>
          <w:tcPr>
            <w:tcW w:w="0" w:type="auto"/>
          </w:tcPr>
          <w:p w14:paraId="45109FBE" w14:textId="77777777" w:rsidR="00B311EA" w:rsidRDefault="00B311EA" w:rsidP="00037465">
            <w:r>
              <w:t>visit_start_date</w:t>
            </w:r>
          </w:p>
        </w:tc>
        <w:tc>
          <w:tcPr>
            <w:tcW w:w="0" w:type="auto"/>
          </w:tcPr>
          <w:p w14:paraId="29CD2214" w14:textId="77777777" w:rsidR="00B311EA" w:rsidRDefault="00B311EA" w:rsidP="00037465">
            <w:r>
              <w:t>PATREG.indatuma</w:t>
            </w:r>
          </w:p>
        </w:tc>
        <w:tc>
          <w:tcPr>
            <w:tcW w:w="1670" w:type="dxa"/>
          </w:tcPr>
          <w:p w14:paraId="3DA11BE1" w14:textId="77777777" w:rsidR="00B311EA" w:rsidRDefault="00B311EA" w:rsidP="00037465"/>
        </w:tc>
        <w:tc>
          <w:tcPr>
            <w:tcW w:w="3543" w:type="dxa"/>
          </w:tcPr>
          <w:p w14:paraId="68B74C92" w14:textId="333695F6" w:rsidR="00B311EA" w:rsidRDefault="001E5E77">
            <w:r>
              <w:t xml:space="preserve">If </w:t>
            </w:r>
            <w:del w:id="1135" w:author="Maxim Moinat" w:date="2016-07-28T13:22:00Z">
              <w:r w:rsidDel="003A017E">
                <w:delText xml:space="preserve">indatum </w:delText>
              </w:r>
            </w:del>
            <w:ins w:id="1136" w:author="Maxim Moinat" w:date="2016-07-28T13:22:00Z">
              <w:r w:rsidR="003A017E">
                <w:t xml:space="preserve">date </w:t>
              </w:r>
            </w:ins>
            <w:r>
              <w:t xml:space="preserve">empty, use </w:t>
            </w:r>
            <w:r w:rsidRPr="001E5E77">
              <w:t>01-01-1900</w:t>
            </w:r>
            <w:r>
              <w:t>.</w:t>
            </w:r>
          </w:p>
        </w:tc>
      </w:tr>
      <w:tr w:rsidR="00B311EA" w14:paraId="22734D76" w14:textId="77777777" w:rsidTr="008666E9">
        <w:tc>
          <w:tcPr>
            <w:tcW w:w="0" w:type="auto"/>
          </w:tcPr>
          <w:p w14:paraId="5F183445" w14:textId="77777777" w:rsidR="00B311EA" w:rsidRDefault="00B311EA" w:rsidP="00037465">
            <w:r>
              <w:t>visit_start_time</w:t>
            </w:r>
          </w:p>
        </w:tc>
        <w:tc>
          <w:tcPr>
            <w:tcW w:w="0" w:type="auto"/>
          </w:tcPr>
          <w:p w14:paraId="3E9A185A" w14:textId="77777777" w:rsidR="00B311EA" w:rsidRDefault="00B311EA" w:rsidP="00037465"/>
        </w:tc>
        <w:tc>
          <w:tcPr>
            <w:tcW w:w="1670" w:type="dxa"/>
          </w:tcPr>
          <w:p w14:paraId="38A51401" w14:textId="77777777" w:rsidR="00B311EA" w:rsidRDefault="00B311EA" w:rsidP="00037465"/>
        </w:tc>
        <w:tc>
          <w:tcPr>
            <w:tcW w:w="3543" w:type="dxa"/>
          </w:tcPr>
          <w:p w14:paraId="2FFD4600" w14:textId="77777777" w:rsidR="00B311EA" w:rsidRDefault="00B311EA" w:rsidP="00037465"/>
        </w:tc>
      </w:tr>
      <w:tr w:rsidR="00B311EA" w14:paraId="0BEEF509" w14:textId="77777777" w:rsidTr="008666E9">
        <w:tc>
          <w:tcPr>
            <w:tcW w:w="0" w:type="auto"/>
          </w:tcPr>
          <w:p w14:paraId="3C6F6B14" w14:textId="77777777" w:rsidR="00B311EA" w:rsidRDefault="00B311EA" w:rsidP="00037465">
            <w:r>
              <w:t>visit_end_date</w:t>
            </w:r>
          </w:p>
        </w:tc>
        <w:tc>
          <w:tcPr>
            <w:tcW w:w="0" w:type="auto"/>
          </w:tcPr>
          <w:p w14:paraId="196BB57C" w14:textId="77777777" w:rsidR="00B311EA" w:rsidRDefault="00B311EA" w:rsidP="00037465">
            <w:r>
              <w:t>PATREG.utdatuma</w:t>
            </w:r>
          </w:p>
        </w:tc>
        <w:tc>
          <w:tcPr>
            <w:tcW w:w="1670" w:type="dxa"/>
          </w:tcPr>
          <w:p w14:paraId="541E1A02" w14:textId="77777777" w:rsidR="00B311EA" w:rsidRDefault="00B311EA" w:rsidP="00037465"/>
        </w:tc>
        <w:tc>
          <w:tcPr>
            <w:tcW w:w="3543" w:type="dxa"/>
          </w:tcPr>
          <w:p w14:paraId="21D88EE7" w14:textId="41187F75" w:rsidR="00B311EA" w:rsidRDefault="003A017E" w:rsidP="00037465">
            <w:ins w:id="1137" w:author="Maxim Moinat" w:date="2016-07-28T13:22:00Z">
              <w:r>
                <w:t xml:space="preserve">If date empty, use </w:t>
              </w:r>
              <w:r w:rsidRPr="001E5E77">
                <w:t>01-01-1900</w:t>
              </w:r>
              <w:r>
                <w:t>.</w:t>
              </w:r>
            </w:ins>
          </w:p>
        </w:tc>
      </w:tr>
      <w:tr w:rsidR="00B311EA" w14:paraId="3FCFEA7C" w14:textId="77777777" w:rsidTr="008666E9">
        <w:tc>
          <w:tcPr>
            <w:tcW w:w="0" w:type="auto"/>
          </w:tcPr>
          <w:p w14:paraId="693B07D3" w14:textId="77777777" w:rsidR="00B311EA" w:rsidRDefault="00B311EA" w:rsidP="00037465">
            <w:r>
              <w:t>visit_end_time</w:t>
            </w:r>
          </w:p>
        </w:tc>
        <w:tc>
          <w:tcPr>
            <w:tcW w:w="0" w:type="auto"/>
          </w:tcPr>
          <w:p w14:paraId="18A81447" w14:textId="77777777" w:rsidR="00B311EA" w:rsidRDefault="00B311EA" w:rsidP="00037465"/>
        </w:tc>
        <w:tc>
          <w:tcPr>
            <w:tcW w:w="1670" w:type="dxa"/>
          </w:tcPr>
          <w:p w14:paraId="031EAD7B" w14:textId="77777777" w:rsidR="00B311EA" w:rsidRDefault="00B311EA" w:rsidP="00037465"/>
        </w:tc>
        <w:tc>
          <w:tcPr>
            <w:tcW w:w="3543" w:type="dxa"/>
          </w:tcPr>
          <w:p w14:paraId="4AF1F850" w14:textId="77777777" w:rsidR="00B311EA" w:rsidRDefault="00B311EA" w:rsidP="00037465"/>
        </w:tc>
      </w:tr>
      <w:tr w:rsidR="00B311EA" w:rsidRPr="0015685C" w14:paraId="6FA09FA9" w14:textId="77777777" w:rsidTr="008666E9">
        <w:tc>
          <w:tcPr>
            <w:tcW w:w="0" w:type="auto"/>
          </w:tcPr>
          <w:p w14:paraId="2663643A" w14:textId="77777777" w:rsidR="00B311EA" w:rsidRDefault="00B311EA" w:rsidP="00037465">
            <w:r>
              <w:t>visit_type_concept_id</w:t>
            </w:r>
          </w:p>
        </w:tc>
        <w:tc>
          <w:tcPr>
            <w:tcW w:w="0" w:type="auto"/>
          </w:tcPr>
          <w:p w14:paraId="3A772716" w14:textId="19D21BB9" w:rsidR="00B311EA" w:rsidRPr="00A925E4" w:rsidDel="003A017E" w:rsidRDefault="00B311EA" w:rsidP="00037465">
            <w:pPr>
              <w:rPr>
                <w:del w:id="1138" w:author="Maxim Moinat" w:date="2016-07-28T13:21:00Z"/>
                <w:strike/>
              </w:rPr>
            </w:pPr>
            <w:del w:id="1139" w:author="Maxim Moinat" w:date="2016-07-28T13:21:00Z">
              <w:r w:rsidRPr="00A925E4" w:rsidDel="003A017E">
                <w:rPr>
                  <w:strike/>
                </w:rPr>
                <w:delText>PATREG.pvard</w:delText>
              </w:r>
            </w:del>
          </w:p>
          <w:p w14:paraId="4E08BBFE" w14:textId="2C7E5682" w:rsidR="00506969" w:rsidRPr="00A925E4" w:rsidRDefault="007D5AA0" w:rsidP="007D5AA0">
            <w:pPr>
              <w:rPr>
                <w:color w:val="0070C0"/>
              </w:rPr>
            </w:pPr>
            <w:del w:id="1140" w:author="Maxim Moinat" w:date="2016-07-28T13:21:00Z">
              <w:r w:rsidRPr="007E5BB4" w:rsidDel="003A017E">
                <w:rPr>
                  <w:color w:val="0070C0"/>
                  <w:highlight w:val="yellow"/>
                </w:rPr>
                <w:delText>From where data retrieved</w:delText>
              </w:r>
            </w:del>
          </w:p>
        </w:tc>
        <w:tc>
          <w:tcPr>
            <w:tcW w:w="1670" w:type="dxa"/>
          </w:tcPr>
          <w:p w14:paraId="4020DE95" w14:textId="1BEACD49" w:rsidR="00B311EA" w:rsidRPr="00A925E4" w:rsidRDefault="003A017E">
            <w:ins w:id="1141" w:author="Maxim Moinat" w:date="2016-07-28T13:20:00Z">
              <w:r>
                <w:t xml:space="preserve">44818518 – Visit derived from </w:t>
              </w:r>
            </w:ins>
            <w:ins w:id="1142" w:author="Maxim Moinat" w:date="2016-07-28T13:21:00Z">
              <w:r>
                <w:t>E</w:t>
              </w:r>
            </w:ins>
            <w:ins w:id="1143" w:author="Maxim Moinat" w:date="2016-07-28T13:20:00Z">
              <w:r>
                <w:t>HR record</w:t>
              </w:r>
            </w:ins>
          </w:p>
        </w:tc>
        <w:tc>
          <w:tcPr>
            <w:tcW w:w="3543" w:type="dxa"/>
          </w:tcPr>
          <w:p w14:paraId="3E5D2BC0" w14:textId="37B39FAC" w:rsidR="00AF5AE8" w:rsidRPr="00A925E4" w:rsidDel="003A017E" w:rsidRDefault="00183A8E" w:rsidP="00037465">
            <w:pPr>
              <w:rPr>
                <w:del w:id="1144" w:author="Maxim Moinat" w:date="2016-07-28T13:21:00Z"/>
              </w:rPr>
            </w:pPr>
            <w:del w:id="1145" w:author="Maxim Moinat" w:date="2016-07-28T13:21:00Z">
              <w:r w:rsidRPr="00A925E4" w:rsidDel="003A017E">
                <w:delText>For every record:</w:delText>
              </w:r>
              <w:r w:rsidR="00AF5AE8" w:rsidRPr="00A925E4" w:rsidDel="003A017E">
                <w:delText xml:space="preserve"> </w:delText>
              </w:r>
            </w:del>
          </w:p>
          <w:p w14:paraId="4807D5C4" w14:textId="2994C3A2" w:rsidR="00B311EA" w:rsidRPr="00A925E4" w:rsidRDefault="00AF5AE8" w:rsidP="00037465">
            <w:del w:id="1146" w:author="Maxim Moinat" w:date="2016-07-28T13:21:00Z">
              <w:r w:rsidDel="003A017E">
                <w:rPr>
                  <w:rFonts w:ascii="Menlo" w:hAnsi="Menlo" w:cs="Menlo"/>
                  <w:color w:val="000000"/>
                </w:rPr>
                <w:delText>44818518</w:delText>
              </w:r>
              <w:r w:rsidR="00183A8E" w:rsidRPr="00A925E4" w:rsidDel="003A017E">
                <w:delText xml:space="preserve"> 'Visit derived from EHR record'</w:delText>
              </w:r>
            </w:del>
          </w:p>
        </w:tc>
      </w:tr>
      <w:tr w:rsidR="00B311EA" w14:paraId="600DF823" w14:textId="77777777" w:rsidTr="008666E9">
        <w:tc>
          <w:tcPr>
            <w:tcW w:w="0" w:type="auto"/>
          </w:tcPr>
          <w:p w14:paraId="0019FFF9" w14:textId="77777777" w:rsidR="00B311EA" w:rsidRDefault="00B311EA" w:rsidP="00037465">
            <w:r>
              <w:t>provider_id</w:t>
            </w:r>
          </w:p>
        </w:tc>
        <w:tc>
          <w:tcPr>
            <w:tcW w:w="0" w:type="auto"/>
          </w:tcPr>
          <w:p w14:paraId="007DA464" w14:textId="77777777" w:rsidR="00B311EA" w:rsidRDefault="00B311EA" w:rsidP="00037465"/>
        </w:tc>
        <w:tc>
          <w:tcPr>
            <w:tcW w:w="1670" w:type="dxa"/>
          </w:tcPr>
          <w:p w14:paraId="6F1834E4" w14:textId="77777777" w:rsidR="00B311EA" w:rsidRDefault="00B311EA" w:rsidP="00037465"/>
        </w:tc>
        <w:tc>
          <w:tcPr>
            <w:tcW w:w="3543" w:type="dxa"/>
          </w:tcPr>
          <w:p w14:paraId="0EB20F9F" w14:textId="77777777" w:rsidR="00B311EA" w:rsidRDefault="00B311EA" w:rsidP="00037465"/>
        </w:tc>
      </w:tr>
      <w:tr w:rsidR="00B311EA" w:rsidRPr="0015685C" w14:paraId="35581A19" w14:textId="77777777" w:rsidTr="008666E9">
        <w:tc>
          <w:tcPr>
            <w:tcW w:w="0" w:type="auto"/>
          </w:tcPr>
          <w:p w14:paraId="12F54B75" w14:textId="77777777" w:rsidR="00B311EA" w:rsidRDefault="00B311EA" w:rsidP="00037465">
            <w:r>
              <w:t>care_site_id</w:t>
            </w:r>
          </w:p>
        </w:tc>
        <w:tc>
          <w:tcPr>
            <w:tcW w:w="0" w:type="auto"/>
          </w:tcPr>
          <w:p w14:paraId="3A915335" w14:textId="7A682DB7" w:rsidR="00B311EA" w:rsidDel="003A017E" w:rsidRDefault="00B311EA">
            <w:pPr>
              <w:rPr>
                <w:del w:id="1147" w:author="Maxim Moinat" w:date="2016-07-28T13:24:00Z"/>
              </w:rPr>
            </w:pPr>
            <w:r>
              <w:t>PATREG.sjukhus</w:t>
            </w:r>
            <w:del w:id="1148" w:author="Maxim Moinat" w:date="2016-07-28T13:24:00Z">
              <w:r w:rsidR="00F446F6" w:rsidDel="003A017E">
                <w:delText>/</w:delText>
              </w:r>
            </w:del>
          </w:p>
          <w:p w14:paraId="675C7AD4" w14:textId="147CBD4D" w:rsidR="00F446F6" w:rsidRDefault="00F446F6">
            <w:del w:id="1149" w:author="Maxim Moinat" w:date="2016-07-28T13:24:00Z">
              <w:r w:rsidDel="003A017E">
                <w:delText>PATREG.sjukhusnamn</w:delText>
              </w:r>
            </w:del>
          </w:p>
        </w:tc>
        <w:tc>
          <w:tcPr>
            <w:tcW w:w="1670" w:type="dxa"/>
          </w:tcPr>
          <w:p w14:paraId="61E1011D" w14:textId="77777777" w:rsidR="00B311EA" w:rsidRDefault="00B311EA" w:rsidP="00037465"/>
        </w:tc>
        <w:tc>
          <w:tcPr>
            <w:tcW w:w="3543" w:type="dxa"/>
          </w:tcPr>
          <w:p w14:paraId="0FF4972C" w14:textId="62A6D771" w:rsidR="00B311EA" w:rsidRPr="008219B5" w:rsidRDefault="008219B5" w:rsidP="00037465">
            <w:del w:id="1150" w:author="Maxim Moinat" w:date="2016-07-28T13:24:00Z">
              <w:r w:rsidRPr="008219B5" w:rsidDel="00E24534">
                <w:delText xml:space="preserve"> </w:delText>
              </w:r>
            </w:del>
            <w:r w:rsidRPr="008219B5">
              <w:t>See care site table for (concept) mapping</w:t>
            </w:r>
          </w:p>
        </w:tc>
      </w:tr>
      <w:tr w:rsidR="00B311EA" w14:paraId="6C8118AF" w14:textId="77777777" w:rsidTr="008666E9">
        <w:tc>
          <w:tcPr>
            <w:tcW w:w="0" w:type="auto"/>
          </w:tcPr>
          <w:p w14:paraId="0FEE03E2" w14:textId="77777777" w:rsidR="00B311EA" w:rsidRDefault="00B311EA" w:rsidP="00037465">
            <w:r>
              <w:t>visit_source_value</w:t>
            </w:r>
          </w:p>
        </w:tc>
        <w:tc>
          <w:tcPr>
            <w:tcW w:w="0" w:type="auto"/>
          </w:tcPr>
          <w:p w14:paraId="39179D90" w14:textId="77777777" w:rsidR="00B311EA" w:rsidRDefault="00B311EA" w:rsidP="00037465"/>
        </w:tc>
        <w:tc>
          <w:tcPr>
            <w:tcW w:w="1670" w:type="dxa"/>
          </w:tcPr>
          <w:p w14:paraId="5A047A72" w14:textId="64C49CC7" w:rsidR="00B311EA" w:rsidRDefault="003A017E" w:rsidP="00037465">
            <w:ins w:id="1151" w:author="Maxim Moinat" w:date="2016-07-28T13:23:00Z">
              <w:r>
                <w:t>‘sluten’, ‘oppen’ or ‘dag kiru’</w:t>
              </w:r>
            </w:ins>
          </w:p>
        </w:tc>
        <w:tc>
          <w:tcPr>
            <w:tcW w:w="3543" w:type="dxa"/>
          </w:tcPr>
          <w:p w14:paraId="78DA5F25" w14:textId="77777777" w:rsidR="00B311EA" w:rsidRDefault="00B311EA" w:rsidP="00037465"/>
        </w:tc>
      </w:tr>
      <w:tr w:rsidR="00B311EA" w14:paraId="6031DCCB" w14:textId="77777777" w:rsidTr="008666E9">
        <w:tc>
          <w:tcPr>
            <w:tcW w:w="0" w:type="auto"/>
          </w:tcPr>
          <w:p w14:paraId="2F9CD05C" w14:textId="77777777" w:rsidR="00B311EA" w:rsidRDefault="00B311EA" w:rsidP="00037465">
            <w:r>
              <w:t>visit_source_concept_id</w:t>
            </w:r>
          </w:p>
        </w:tc>
        <w:tc>
          <w:tcPr>
            <w:tcW w:w="0" w:type="auto"/>
          </w:tcPr>
          <w:p w14:paraId="2DF22AB8" w14:textId="77777777" w:rsidR="00B311EA" w:rsidRDefault="00B311EA" w:rsidP="00037465"/>
        </w:tc>
        <w:tc>
          <w:tcPr>
            <w:tcW w:w="1670" w:type="dxa"/>
          </w:tcPr>
          <w:p w14:paraId="3E5DB1C1" w14:textId="77777777" w:rsidR="00B311EA" w:rsidRDefault="00B311EA" w:rsidP="00037465"/>
        </w:tc>
        <w:tc>
          <w:tcPr>
            <w:tcW w:w="3543" w:type="dxa"/>
          </w:tcPr>
          <w:p w14:paraId="2B791BF2" w14:textId="77777777" w:rsidR="00B311EA" w:rsidRDefault="00B311EA" w:rsidP="00037465"/>
        </w:tc>
      </w:tr>
    </w:tbl>
    <w:p w14:paraId="73F03554" w14:textId="77777777" w:rsidR="00B311EA" w:rsidRDefault="00B311EA" w:rsidP="008F5EC0"/>
    <w:p w14:paraId="26A4CAB2" w14:textId="3C10EBC6" w:rsidR="00197639" w:rsidRPr="00CE2507" w:rsidRDefault="00197639" w:rsidP="00197639">
      <w:pPr>
        <w:rPr>
          <w:rFonts w:cs="Arial"/>
          <w:szCs w:val="20"/>
          <w:highlight w:val="green"/>
          <w:lang w:val="en-GB"/>
        </w:rPr>
      </w:pPr>
      <w:r w:rsidRPr="000D4864">
        <w:rPr>
          <w:rFonts w:cs="Arial"/>
          <w:szCs w:val="20"/>
          <w:lang w:val="en-GB"/>
        </w:rPr>
        <w:t xml:space="preserve">Concept mapping for </w:t>
      </w:r>
      <w:r w:rsidR="0039561D">
        <w:rPr>
          <w:rFonts w:cs="Arial"/>
          <w:szCs w:val="20"/>
          <w:lang w:val="en-GB"/>
        </w:rPr>
        <w:t>visit_concept_id</w:t>
      </w:r>
      <w:r w:rsidR="00C9046C">
        <w:rPr>
          <w:rFonts w:cs="Arial"/>
          <w:szCs w:val="20"/>
          <w:lang w:val="en-GB"/>
        </w:rPr>
        <w:t xml:space="preserve">. Determined by the source file the patient </w:t>
      </w:r>
      <w:del w:id="1152" w:author="Maxim Moinat" w:date="2016-07-28T13:24:00Z">
        <w:r w:rsidR="00C9046C" w:rsidDel="00594FFC">
          <w:rPr>
            <w:rFonts w:cs="Arial"/>
            <w:szCs w:val="20"/>
            <w:lang w:val="en-GB"/>
          </w:rPr>
          <w:delText>registery</w:delText>
        </w:r>
      </w:del>
      <w:ins w:id="1153" w:author="Maxim Moinat" w:date="2016-07-28T13:24:00Z">
        <w:r w:rsidR="00594FFC">
          <w:rPr>
            <w:rFonts w:cs="Arial"/>
            <w:szCs w:val="20"/>
            <w:lang w:val="en-GB"/>
          </w:rPr>
          <w:t>register</w:t>
        </w:r>
      </w:ins>
      <w:r w:rsidR="00C9046C">
        <w:rPr>
          <w:rFonts w:cs="Arial"/>
          <w:szCs w:val="20"/>
          <w:lang w:val="en-GB"/>
        </w:rPr>
        <w:t xml:space="preserve"> is in (either patient_sluten, oppen or dag-kiru).</w:t>
      </w:r>
      <w:r w:rsidR="005B76C6">
        <w:rPr>
          <w:rFonts w:cs="Arial"/>
          <w:szCs w:val="20"/>
          <w:lang w:val="en-GB"/>
        </w:rPr>
        <w:t xml:space="preserve"> </w:t>
      </w:r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  <w:tblPrChange w:id="1154" w:author="Maxim Moinat" w:date="2017-05-09T14:56:00Z">
          <w:tblPr>
            <w:tblW w:w="8681" w:type="dxa"/>
            <w:tblInd w:w="103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28"/>
        <w:gridCol w:w="1418"/>
        <w:gridCol w:w="1701"/>
        <w:gridCol w:w="1424"/>
        <w:gridCol w:w="2410"/>
        <w:tblGridChange w:id="1155">
          <w:tblGrid>
            <w:gridCol w:w="1728"/>
            <w:gridCol w:w="1283"/>
            <w:gridCol w:w="1836"/>
            <w:gridCol w:w="1424"/>
            <w:gridCol w:w="2410"/>
          </w:tblGrid>
        </w:tblGridChange>
      </w:tblGrid>
      <w:tr w:rsidR="0016082E" w:rsidRPr="00225E58" w14:paraId="3C6FC003" w14:textId="77777777" w:rsidTr="0016082E">
        <w:trPr>
          <w:trHeight w:val="240"/>
          <w:trPrChange w:id="1156" w:author="Maxim Moinat" w:date="2017-05-09T14:56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  <w:tcPrChange w:id="1157" w:author="Maxim Moinat" w:date="2017-05-09T14:56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noWrap/>
                <w:vAlign w:val="bottom"/>
                <w:hideMark/>
              </w:tcPr>
            </w:tcPrChange>
          </w:tcPr>
          <w:p w14:paraId="1B00CB35" w14:textId="0A42FAFE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  <w:tcPrChange w:id="1158" w:author="Maxim Moinat" w:date="2017-05-09T14:56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noWrap/>
                <w:vAlign w:val="bottom"/>
                <w:hideMark/>
              </w:tcPr>
            </w:tcPrChange>
          </w:tcPr>
          <w:p w14:paraId="0880811B" w14:textId="0D55B12F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  <w:tcPrChange w:id="1159" w:author="Maxim Moinat" w:date="2017-05-09T14:56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hideMark/>
              </w:tcPr>
            </w:tcPrChange>
          </w:tcPr>
          <w:p w14:paraId="44E59BE9" w14:textId="2A4EB3B5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  <w:tcPrChange w:id="1160" w:author="Maxim Moinat" w:date="2017-05-09T14:56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  <w:hideMark/>
              </w:tcPr>
            </w:tcPrChange>
          </w:tcPr>
          <w:p w14:paraId="379B0ED7" w14:textId="43A53A84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tcPrChange w:id="1161" w:author="Maxim Moinat" w:date="2017-05-09T14:56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pct25" w:color="auto" w:fill="FFFFFF"/>
              </w:tcPr>
            </w:tcPrChange>
          </w:tcPr>
          <w:p w14:paraId="529515BC" w14:textId="2BFF89DA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16082E" w:rsidRPr="008E6423" w14:paraId="1939BE85" w14:textId="77777777" w:rsidTr="00BF7B76">
        <w:trPr>
          <w:trHeight w:val="240"/>
          <w:trPrChange w:id="1162" w:author="Maxim Moinat" w:date="2017-05-09T15:00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63" w:author="Maxim Moinat" w:date="2017-05-09T15:00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261074" w14:textId="22DDDDEF" w:rsidR="00197639" w:rsidRPr="0016082E" w:rsidRDefault="0039561D">
            <w:pPr>
              <w:rPr>
                <w:rFonts w:ascii="Calibri" w:hAnsi="Calibri"/>
                <w:color w:val="000000"/>
              </w:rPr>
            </w:pPr>
            <w:r w:rsidRPr="0016082E">
              <w:rPr>
                <w:rFonts w:ascii="Calibri" w:hAnsi="Calibri"/>
                <w:color w:val="000000"/>
              </w:rPr>
              <w:t>Patient_sluten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64" w:author="Maxim Moinat" w:date="2017-05-09T15:00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D51F20F" w14:textId="7136EA1E" w:rsidR="00197639" w:rsidRDefault="003956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Inhospital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65" w:author="Maxim Moinat" w:date="2017-05-09T15:00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A3225C7" w14:textId="624B38F7" w:rsidR="00197639" w:rsidRPr="0016082E" w:rsidRDefault="0039561D">
            <w:pPr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66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>Inpatient Visit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67" w:author="Maxim Moinat" w:date="2017-05-09T15:00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2A1DDD1" w14:textId="68367F86" w:rsidR="00197639" w:rsidRPr="0016082E" w:rsidRDefault="0039561D">
            <w:pPr>
              <w:ind w:right="90"/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68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>9201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1169" w:author="Maxim Moinat" w:date="2017-05-09T15:00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C75CA4" w14:textId="52E99951" w:rsidR="00197639" w:rsidRPr="00BF1C02" w:rsidRDefault="00506969">
            <w:pPr>
              <w:rPr>
                <w:szCs w:val="20"/>
                <w:highlight w:val="yellow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Visit domain</w:t>
            </w:r>
          </w:p>
        </w:tc>
      </w:tr>
      <w:tr w:rsidR="0016082E" w:rsidRPr="008E6423" w14:paraId="4510348B" w14:textId="77777777" w:rsidTr="00BF7B76">
        <w:trPr>
          <w:trHeight w:val="240"/>
          <w:trPrChange w:id="1170" w:author="Maxim Moinat" w:date="2017-05-09T15:00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71" w:author="Maxim Moinat" w:date="2017-05-09T15:00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74EBDF8" w14:textId="4205DF74" w:rsidR="00197639" w:rsidRPr="0016082E" w:rsidRDefault="0039561D">
            <w:pPr>
              <w:rPr>
                <w:rFonts w:ascii="Calibri" w:hAnsi="Calibri"/>
                <w:color w:val="000000"/>
              </w:rPr>
            </w:pPr>
            <w:r w:rsidRPr="0016082E">
              <w:rPr>
                <w:rFonts w:ascii="Calibri" w:hAnsi="Calibri"/>
                <w:color w:val="000000"/>
              </w:rPr>
              <w:t>Patient_oppen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72" w:author="Maxim Moinat" w:date="2017-05-09T15:00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2DAC224" w14:textId="013CFD31" w:rsidR="00197639" w:rsidRDefault="003956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Outpatient care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73" w:author="Maxim Moinat" w:date="2017-05-09T15:00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D5699E6" w14:textId="381E833B" w:rsidR="00197639" w:rsidRPr="0016082E" w:rsidRDefault="0039561D">
            <w:pPr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74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 xml:space="preserve">Outpatient Visit  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75" w:author="Maxim Moinat" w:date="2017-05-09T15:00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E5AD697" w14:textId="7F93E3F5" w:rsidR="00197639" w:rsidRPr="0016082E" w:rsidRDefault="0039561D">
            <w:pPr>
              <w:rPr>
                <w:szCs w:val="20"/>
                <w:lang w:val="en-GB" w:eastAsia="en-GB"/>
              </w:rPr>
            </w:pPr>
            <w:r w:rsidRPr="0016082E">
              <w:rPr>
                <w:color w:val="000000"/>
                <w:rPrChange w:id="1176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  <w:t>9202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1177" w:author="Maxim Moinat" w:date="2017-05-09T15:00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DE714A8" w14:textId="66ABA1B3" w:rsidR="00197639" w:rsidRPr="00BF1C02" w:rsidRDefault="00506969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Visit domain</w:t>
            </w:r>
          </w:p>
        </w:tc>
      </w:tr>
      <w:tr w:rsidR="0016082E" w:rsidRPr="0015685C" w14:paraId="05098696" w14:textId="77777777" w:rsidTr="00BF7B76">
        <w:trPr>
          <w:trHeight w:val="240"/>
          <w:trPrChange w:id="1178" w:author="Maxim Moinat" w:date="2017-05-09T15:00:00Z">
            <w:trPr>
              <w:trHeight w:val="240"/>
            </w:trPr>
          </w:trPrChange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79" w:author="Maxim Moinat" w:date="2017-05-09T15:00:00Z">
              <w:tcPr>
                <w:tcW w:w="1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DD58524" w14:textId="0B92F73F" w:rsidR="0039561D" w:rsidRPr="0016082E" w:rsidRDefault="0039561D">
            <w:pPr>
              <w:rPr>
                <w:rFonts w:ascii="Calibri" w:hAnsi="Calibri"/>
                <w:color w:val="000000"/>
              </w:rPr>
            </w:pPr>
            <w:r w:rsidRPr="0016082E">
              <w:rPr>
                <w:rFonts w:ascii="Calibri" w:hAnsi="Calibri"/>
                <w:color w:val="000000"/>
              </w:rPr>
              <w:t>Dag_kiru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180" w:author="Maxim Moinat" w:date="2017-05-09T15:00:00Z">
              <w:tcPr>
                <w:tcW w:w="12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3616570" w14:textId="2023D4CD" w:rsidR="0039561D" w:rsidRPr="00CF13C0" w:rsidRDefault="0039561D">
            <w:pPr>
              <w:rPr>
                <w:rFonts w:ascii="Calibri" w:hAnsi="Calibri"/>
                <w:color w:val="000000"/>
              </w:rPr>
            </w:pPr>
            <w:r w:rsidRPr="00CF13C0">
              <w:rPr>
                <w:rFonts w:ascii="Calibri" w:hAnsi="Calibri"/>
                <w:color w:val="000000"/>
              </w:rPr>
              <w:t>Day Surgery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81" w:author="Maxim Moinat" w:date="2017-05-09T15:00:00Z">
              <w:tcPr>
                <w:tcW w:w="1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A7D3C5F" w14:textId="790DD62E" w:rsidR="0039561D" w:rsidRPr="0016082E" w:rsidRDefault="00955F80">
            <w:pPr>
              <w:rPr>
                <w:color w:val="000000"/>
                <w:rPrChange w:id="1182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</w:pPr>
            <w:ins w:id="1183" w:author="Maxim Moinat" w:date="2016-07-28T13:20:00Z">
              <w:r w:rsidRPr="0016082E">
                <w:rPr>
                  <w:color w:val="000000"/>
                  <w:rPrChange w:id="1184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t xml:space="preserve">Outpatient Visit  </w:t>
              </w:r>
            </w:ins>
            <w:del w:id="1185" w:author="Maxim Moinat" w:date="2016-07-28T13:20:00Z">
              <w:r w:rsidR="00962EDC" w:rsidRPr="0016082E" w:rsidDel="00955F80">
                <w:rPr>
                  <w:color w:val="000000"/>
                  <w:rPrChange w:id="1186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delText xml:space="preserve">Same Day/Ambulatory Surgery      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187" w:author="Maxim Moinat" w:date="2017-05-09T15:00:00Z">
              <w:tcPr>
                <w:tcW w:w="14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81FBAD" w14:textId="3D37D273" w:rsidR="0039561D" w:rsidRPr="0016082E" w:rsidRDefault="00962EDC">
            <w:pPr>
              <w:rPr>
                <w:color w:val="000000"/>
                <w:rPrChange w:id="1188" w:author="Maxim Moinat" w:date="2017-05-09T14:56:00Z">
                  <w:rPr>
                    <w:rFonts w:ascii="Menlo" w:hAnsi="Menlo" w:cs="Menlo"/>
                    <w:color w:val="000000"/>
                  </w:rPr>
                </w:rPrChange>
              </w:rPr>
            </w:pPr>
            <w:del w:id="1189" w:author="Maxim Moinat" w:date="2016-07-28T13:20:00Z">
              <w:r w:rsidRPr="0016082E" w:rsidDel="00955F80">
                <w:rPr>
                  <w:color w:val="000000"/>
                  <w:rPrChange w:id="1190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delText>45878057</w:delText>
              </w:r>
            </w:del>
            <w:ins w:id="1191" w:author="Maxim Moinat" w:date="2016-07-28T13:20:00Z">
              <w:r w:rsidR="00955F80" w:rsidRPr="0016082E">
                <w:rPr>
                  <w:color w:val="000000"/>
                  <w:rPrChange w:id="1192" w:author="Maxim Moinat" w:date="2017-05-09T14:56:00Z">
                    <w:rPr>
                      <w:rFonts w:ascii="Menlo" w:hAnsi="Menlo" w:cs="Menlo"/>
                      <w:color w:val="000000"/>
                    </w:rPr>
                  </w:rPrChange>
                </w:rPr>
                <w:t>9202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1193" w:author="Maxim Moinat" w:date="2017-05-09T15:00:00Z">
              <w:tcPr>
                <w:tcW w:w="24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A0FCA7" w14:textId="20613659" w:rsidR="0039561D" w:rsidRPr="00CF13C0" w:rsidRDefault="00955F80">
            <w:pPr>
              <w:rPr>
                <w:szCs w:val="20"/>
                <w:lang w:val="en-GB" w:eastAsia="en-GB"/>
              </w:rPr>
            </w:pPr>
            <w:ins w:id="1194" w:author="Maxim Moinat" w:date="2016-07-28T13:19:00Z">
              <w:r>
                <w:rPr>
                  <w:szCs w:val="20"/>
                  <w:lang w:val="en-GB" w:eastAsia="en-GB"/>
                </w:rPr>
                <w:t>Or 45878057 (</w:t>
              </w:r>
            </w:ins>
            <w:ins w:id="1195" w:author="Maxim Moinat" w:date="2016-07-28T13:20:00Z">
              <w:r>
                <w:rPr>
                  <w:szCs w:val="20"/>
                  <w:lang w:val="en-GB" w:eastAsia="en-GB"/>
                </w:rPr>
                <w:t xml:space="preserve">“Same day/Ambulatory Surgery”) </w:t>
              </w:r>
            </w:ins>
            <w:del w:id="1196" w:author="Maxim Moinat" w:date="2016-07-28T13:20:00Z">
              <w:r w:rsidR="00962EDC" w:rsidRPr="00CF13C0" w:rsidDel="00955F80">
                <w:rPr>
                  <w:szCs w:val="20"/>
                  <w:lang w:val="en-GB" w:eastAsia="en-GB"/>
                </w:rPr>
                <w:delText>F</w:delText>
              </w:r>
            </w:del>
            <w:ins w:id="1197" w:author="Maxim Moinat" w:date="2016-07-28T13:20:00Z">
              <w:r>
                <w:rPr>
                  <w:szCs w:val="20"/>
                  <w:lang w:val="en-GB" w:eastAsia="en-GB"/>
                </w:rPr>
                <w:t>f</w:t>
              </w:r>
            </w:ins>
            <w:r w:rsidR="00962EDC" w:rsidRPr="00CF13C0">
              <w:rPr>
                <w:szCs w:val="20"/>
                <w:lang w:val="en-GB" w:eastAsia="en-GB"/>
              </w:rPr>
              <w:t xml:space="preserve">rom ‘Maes Value’ domain. </w:t>
            </w:r>
            <w:del w:id="1198" w:author="Maxim Moinat" w:date="2016-07-28T13:20:00Z">
              <w:r w:rsidR="00962EDC" w:rsidRPr="00CF13C0" w:rsidDel="00955F80">
                <w:rPr>
                  <w:szCs w:val="20"/>
                  <w:lang w:val="en-GB" w:eastAsia="en-GB"/>
                </w:rPr>
                <w:delText>Not in the ‘Visit’  domain.</w:delText>
              </w:r>
            </w:del>
          </w:p>
        </w:tc>
      </w:tr>
    </w:tbl>
    <w:p w14:paraId="389E2957" w14:textId="77777777" w:rsidR="00197639" w:rsidRDefault="00197639" w:rsidP="00197639">
      <w:pPr>
        <w:pStyle w:val="Heading2"/>
        <w:numPr>
          <w:ilvl w:val="0"/>
          <w:numId w:val="0"/>
        </w:numPr>
        <w:ind w:left="720" w:hanging="720"/>
      </w:pPr>
    </w:p>
    <w:p w14:paraId="383F0D4F" w14:textId="723EFD18" w:rsidR="008F5EC0" w:rsidRDefault="008F5EC0" w:rsidP="008F5EC0">
      <w:pPr>
        <w:pStyle w:val="Heading2"/>
      </w:pPr>
      <w:bookmarkStart w:id="1199" w:name="_Toc488143453"/>
      <w:r>
        <w:t>Table</w:t>
      </w:r>
      <w:del w:id="1200" w:author="Maxim Moinat" w:date="2017-05-09T15:38:00Z">
        <w:r w:rsidDel="009B4903">
          <w:delText xml:space="preserve"> Name: </w:delText>
        </w:r>
      </w:del>
      <w:ins w:id="1201" w:author="Maxim Moinat" w:date="2017-05-09T15:38:00Z">
        <w:r w:rsidR="009B4903">
          <w:t xml:space="preserve">: </w:t>
        </w:r>
      </w:ins>
      <w:r>
        <w:t>drug_exposure</w:t>
      </w:r>
      <w:bookmarkEnd w:id="1199"/>
    </w:p>
    <w:p w14:paraId="6EBFB216" w14:textId="78D356E8" w:rsidR="002C5DDD" w:rsidRDefault="002C5DDD" w:rsidP="008F5EC0">
      <w:pPr>
        <w:pStyle w:val="ListParagraph"/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1202" w:author="Maxim Moinat" w:date="2017-07-18T10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500"/>
        <w:gridCol w:w="2727"/>
        <w:gridCol w:w="1778"/>
        <w:gridCol w:w="2067"/>
        <w:tblGridChange w:id="1203">
          <w:tblGrid>
            <w:gridCol w:w="2404"/>
            <w:gridCol w:w="1668"/>
            <w:gridCol w:w="2544"/>
            <w:gridCol w:w="2456"/>
          </w:tblGrid>
        </w:tblGridChange>
      </w:tblGrid>
      <w:tr w:rsidR="007954F1" w14:paraId="3C78BBE6" w14:textId="77777777" w:rsidTr="0031766D">
        <w:trPr>
          <w:tblHeader/>
          <w:trPrChange w:id="1204" w:author="Maxim Moinat" w:date="2017-07-18T10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1205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1F52B2F0" w14:textId="77777777" w:rsidR="002C5DDD" w:rsidRDefault="002C5DDD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  <w:tcPrChange w:id="1206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42A769B8" w14:textId="77777777" w:rsidR="002C5DDD" w:rsidRDefault="002C5DDD" w:rsidP="00A74099">
            <w:r>
              <w:t>Source Field</w:t>
            </w:r>
          </w:p>
        </w:tc>
        <w:tc>
          <w:tcPr>
            <w:tcW w:w="1778" w:type="dxa"/>
            <w:shd w:val="clear" w:color="auto" w:fill="AAAAFF"/>
            <w:tcPrChange w:id="1207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2B8F8B17" w14:textId="77777777" w:rsidR="002C5DDD" w:rsidRDefault="002C5DDD" w:rsidP="00A74099">
            <w:r>
              <w:t>Logic</w:t>
            </w:r>
          </w:p>
        </w:tc>
        <w:tc>
          <w:tcPr>
            <w:tcW w:w="2067" w:type="dxa"/>
            <w:shd w:val="clear" w:color="auto" w:fill="AAAAFF"/>
            <w:tcPrChange w:id="1208" w:author="Maxim Moinat" w:date="2017-07-18T10:53:00Z">
              <w:tcPr>
                <w:tcW w:w="0" w:type="auto"/>
                <w:shd w:val="clear" w:color="auto" w:fill="AAAAFF"/>
              </w:tcPr>
            </w:tcPrChange>
          </w:tcPr>
          <w:p w14:paraId="3CD7C3A1" w14:textId="77777777" w:rsidR="002C5DDD" w:rsidRDefault="002C5DDD" w:rsidP="00A74099">
            <w:r>
              <w:t>Comment</w:t>
            </w:r>
          </w:p>
        </w:tc>
      </w:tr>
      <w:tr w:rsidR="007954F1" w14:paraId="3A0F1A6B" w14:textId="77777777" w:rsidTr="0031766D">
        <w:tc>
          <w:tcPr>
            <w:tcW w:w="0" w:type="auto"/>
            <w:tcPrChange w:id="1209" w:author="Maxim Moinat" w:date="2017-07-18T10:53:00Z">
              <w:tcPr>
                <w:tcW w:w="0" w:type="auto"/>
              </w:tcPr>
            </w:tcPrChange>
          </w:tcPr>
          <w:p w14:paraId="7ECD3A2C" w14:textId="77777777" w:rsidR="002C5DDD" w:rsidRDefault="002C5DDD" w:rsidP="00A74099">
            <w:r>
              <w:t>drug_exposure_id</w:t>
            </w:r>
          </w:p>
        </w:tc>
        <w:tc>
          <w:tcPr>
            <w:tcW w:w="0" w:type="auto"/>
            <w:tcPrChange w:id="1210" w:author="Maxim Moinat" w:date="2017-07-18T10:53:00Z">
              <w:tcPr>
                <w:tcW w:w="0" w:type="auto"/>
              </w:tcPr>
            </w:tcPrChange>
          </w:tcPr>
          <w:p w14:paraId="223D9F19" w14:textId="77777777" w:rsidR="002C5DDD" w:rsidRDefault="002C5DDD" w:rsidP="00A74099"/>
        </w:tc>
        <w:tc>
          <w:tcPr>
            <w:tcW w:w="1778" w:type="dxa"/>
            <w:tcPrChange w:id="1211" w:author="Maxim Moinat" w:date="2017-07-18T10:53:00Z">
              <w:tcPr>
                <w:tcW w:w="0" w:type="auto"/>
              </w:tcPr>
            </w:tcPrChange>
          </w:tcPr>
          <w:p w14:paraId="310D5853" w14:textId="1C285DAF" w:rsidR="002C5DDD" w:rsidRDefault="00821D05" w:rsidP="00A74099">
            <w:ins w:id="1212" w:author="Maxim Moinat" w:date="2016-07-28T13:26:00Z">
              <w:r w:rsidRPr="00604C51">
                <w:rPr>
                  <w:i/>
                </w:rPr>
                <w:t>Automatically Generated</w:t>
              </w:r>
            </w:ins>
          </w:p>
        </w:tc>
        <w:tc>
          <w:tcPr>
            <w:tcW w:w="2067" w:type="dxa"/>
            <w:tcPrChange w:id="1213" w:author="Maxim Moinat" w:date="2017-07-18T10:53:00Z">
              <w:tcPr>
                <w:tcW w:w="0" w:type="auto"/>
              </w:tcPr>
            </w:tcPrChange>
          </w:tcPr>
          <w:p w14:paraId="6802449D" w14:textId="77777777" w:rsidR="002C5DDD" w:rsidRDefault="002C5DDD" w:rsidP="00A74099"/>
        </w:tc>
      </w:tr>
      <w:tr w:rsidR="007954F1" w14:paraId="1CBC8959" w14:textId="77777777" w:rsidTr="0031766D">
        <w:tc>
          <w:tcPr>
            <w:tcW w:w="0" w:type="auto"/>
            <w:tcPrChange w:id="1214" w:author="Maxim Moinat" w:date="2017-07-18T10:53:00Z">
              <w:tcPr>
                <w:tcW w:w="0" w:type="auto"/>
              </w:tcPr>
            </w:tcPrChange>
          </w:tcPr>
          <w:p w14:paraId="70755D79" w14:textId="77777777" w:rsidR="002C5DDD" w:rsidRDefault="002C5DDD" w:rsidP="00A74099">
            <w:r>
              <w:t>person_id</w:t>
            </w:r>
          </w:p>
        </w:tc>
        <w:tc>
          <w:tcPr>
            <w:tcW w:w="0" w:type="auto"/>
            <w:tcPrChange w:id="1215" w:author="Maxim Moinat" w:date="2017-07-18T10:53:00Z">
              <w:tcPr>
                <w:tcW w:w="0" w:type="auto"/>
              </w:tcPr>
            </w:tcPrChange>
          </w:tcPr>
          <w:p w14:paraId="618FECA8" w14:textId="101607D9" w:rsidR="002C5DDD" w:rsidRDefault="002C5DDD" w:rsidP="00A74099">
            <w:r>
              <w:t>DRUG.lpnr</w:t>
            </w:r>
          </w:p>
        </w:tc>
        <w:tc>
          <w:tcPr>
            <w:tcW w:w="1778" w:type="dxa"/>
            <w:tcPrChange w:id="1216" w:author="Maxim Moinat" w:date="2017-07-18T10:53:00Z">
              <w:tcPr>
                <w:tcW w:w="0" w:type="auto"/>
              </w:tcPr>
            </w:tcPrChange>
          </w:tcPr>
          <w:p w14:paraId="6976D30D" w14:textId="77777777" w:rsidR="002C5DDD" w:rsidRDefault="002C5DDD" w:rsidP="00A74099"/>
        </w:tc>
        <w:tc>
          <w:tcPr>
            <w:tcW w:w="2067" w:type="dxa"/>
            <w:tcPrChange w:id="1217" w:author="Maxim Moinat" w:date="2017-07-18T10:53:00Z">
              <w:tcPr>
                <w:tcW w:w="0" w:type="auto"/>
              </w:tcPr>
            </w:tcPrChange>
          </w:tcPr>
          <w:p w14:paraId="0E8B9AC1" w14:textId="77777777" w:rsidR="002C5DDD" w:rsidRDefault="002C5DDD" w:rsidP="00A74099"/>
        </w:tc>
      </w:tr>
      <w:tr w:rsidR="007954F1" w:rsidRPr="0015685C" w14:paraId="55EE371C" w14:textId="77777777" w:rsidTr="0031766D">
        <w:tc>
          <w:tcPr>
            <w:tcW w:w="0" w:type="auto"/>
            <w:tcPrChange w:id="1218" w:author="Maxim Moinat" w:date="2017-07-18T10:53:00Z">
              <w:tcPr>
                <w:tcW w:w="0" w:type="auto"/>
              </w:tcPr>
            </w:tcPrChange>
          </w:tcPr>
          <w:p w14:paraId="07EDEDC2" w14:textId="77777777" w:rsidR="002C5DDD" w:rsidRDefault="002C5DDD" w:rsidP="00A74099">
            <w:r>
              <w:t>drug_concept_id</w:t>
            </w:r>
          </w:p>
        </w:tc>
        <w:tc>
          <w:tcPr>
            <w:tcW w:w="0" w:type="auto"/>
            <w:tcPrChange w:id="1219" w:author="Maxim Moinat" w:date="2017-07-18T10:53:00Z">
              <w:tcPr>
                <w:tcW w:w="0" w:type="auto"/>
              </w:tcPr>
            </w:tcPrChange>
          </w:tcPr>
          <w:p w14:paraId="4DC6D775" w14:textId="16DD394D" w:rsidR="002C5DDD" w:rsidDel="00C4313F" w:rsidRDefault="002C5DDD" w:rsidP="00A74099">
            <w:pPr>
              <w:rPr>
                <w:del w:id="1220" w:author="Maxim Moinat" w:date="2017-07-18T10:50:00Z"/>
              </w:rPr>
            </w:pPr>
            <w:del w:id="1221" w:author="Maxim Moinat" w:date="2017-07-18T10:50:00Z">
              <w:r w:rsidDel="00C4313F">
                <w:delText>DRUG.atc</w:delText>
              </w:r>
            </w:del>
          </w:p>
          <w:p w14:paraId="6044953E" w14:textId="3FEC0C39" w:rsidR="002C5DDD" w:rsidDel="00C4313F" w:rsidRDefault="002C5DDD" w:rsidP="00A74099">
            <w:pPr>
              <w:rPr>
                <w:del w:id="1222" w:author="Maxim Moinat" w:date="2017-07-18T10:50:00Z"/>
              </w:rPr>
            </w:pPr>
            <w:del w:id="1223" w:author="Maxim Moinat" w:date="2017-07-18T10:50:00Z">
              <w:r w:rsidDel="00C4313F">
                <w:delText>DRUG.styrknum</w:delText>
              </w:r>
            </w:del>
          </w:p>
          <w:p w14:paraId="421E6163" w14:textId="5D9DCAF6" w:rsidR="002C5DDD" w:rsidDel="00C4313F" w:rsidRDefault="002C5DDD" w:rsidP="00A74099">
            <w:pPr>
              <w:rPr>
                <w:del w:id="1224" w:author="Maxim Moinat" w:date="2017-07-18T10:50:00Z"/>
              </w:rPr>
            </w:pPr>
            <w:del w:id="1225" w:author="Maxim Moinat" w:date="2017-07-18T10:50:00Z">
              <w:r w:rsidDel="00C4313F">
                <w:delText>DRUG.styrka_enh</w:delText>
              </w:r>
            </w:del>
          </w:p>
          <w:p w14:paraId="228AE217" w14:textId="09801A8F" w:rsidR="002C5DDD" w:rsidDel="00C4313F" w:rsidRDefault="002C5DDD" w:rsidP="00A74099">
            <w:pPr>
              <w:rPr>
                <w:del w:id="1226" w:author="Maxim Moinat" w:date="2017-07-18T10:50:00Z"/>
              </w:rPr>
            </w:pPr>
            <w:del w:id="1227" w:author="Maxim Moinat" w:date="2017-07-18T10:50:00Z">
              <w:r w:rsidDel="00C4313F">
                <w:delText>DRUG.styrka_tf</w:delText>
              </w:r>
            </w:del>
          </w:p>
          <w:p w14:paraId="45105F00" w14:textId="7E028824" w:rsidR="002C5DDD" w:rsidRDefault="002C5DDD" w:rsidP="00A74099">
            <w:r>
              <w:t>DRUG.varunr</w:t>
            </w:r>
          </w:p>
        </w:tc>
        <w:tc>
          <w:tcPr>
            <w:tcW w:w="1778" w:type="dxa"/>
            <w:tcPrChange w:id="1228" w:author="Maxim Moinat" w:date="2017-07-18T10:53:00Z">
              <w:tcPr>
                <w:tcW w:w="0" w:type="auto"/>
              </w:tcPr>
            </w:tcPrChange>
          </w:tcPr>
          <w:p w14:paraId="20196A41" w14:textId="347ED28E" w:rsidR="002C5DDD" w:rsidRPr="002C5DDD" w:rsidRDefault="004F0ADA" w:rsidP="004F0ADA">
            <w:pPr>
              <w:pPrChange w:id="1229" w:author="Maxim Moinat" w:date="2017-07-20T15:46:00Z">
                <w:pPr/>
              </w:pPrChange>
            </w:pPr>
            <w:ins w:id="1230" w:author="Maxim Moinat" w:date="2017-07-20T15:46:00Z">
              <w:r>
                <w:t>Leading zero removed, then m</w:t>
              </w:r>
            </w:ins>
            <w:bookmarkStart w:id="1231" w:name="_GoBack"/>
            <w:bookmarkEnd w:id="1231"/>
            <w:ins w:id="1232" w:author="Maxim Moinat" w:date="2017-07-18T10:54:00Z">
              <w:r w:rsidR="0031766D">
                <w:t>apped to RxNorm</w:t>
              </w:r>
            </w:ins>
            <w:del w:id="1233" w:author="Maxim Moinat" w:date="2016-07-28T13:27:00Z">
              <w:r w:rsidR="002C5DDD" w:rsidRPr="002C5DDD" w:rsidDel="00821D05">
                <w:delText>Use as mapping id (vnr)</w:delText>
              </w:r>
            </w:del>
          </w:p>
        </w:tc>
        <w:tc>
          <w:tcPr>
            <w:tcW w:w="2067" w:type="dxa"/>
            <w:tcPrChange w:id="1234" w:author="Maxim Moinat" w:date="2017-07-18T10:53:00Z">
              <w:tcPr>
                <w:tcW w:w="0" w:type="auto"/>
              </w:tcPr>
            </w:tcPrChange>
          </w:tcPr>
          <w:p w14:paraId="537F0373" w14:textId="6F162DDA" w:rsidR="00A925E4" w:rsidRPr="00A925E4" w:rsidDel="00C4313F" w:rsidRDefault="00A925E4" w:rsidP="00A925E4">
            <w:pPr>
              <w:rPr>
                <w:del w:id="1235" w:author="Maxim Moinat" w:date="2017-07-18T10:51:00Z"/>
                <w:rFonts w:ascii="Calibri" w:hAnsi="Calibri"/>
                <w:color w:val="000000"/>
              </w:rPr>
            </w:pPr>
            <w:del w:id="1236" w:author="Maxim Moinat" w:date="2017-07-18T10:51:00Z">
              <w:r w:rsidDel="00C4313F">
                <w:delText xml:space="preserve">Information on </w:delText>
              </w:r>
              <w:r w:rsidR="001E0AF3" w:rsidDel="00C4313F">
                <w:delText>dose form</w:delText>
              </w:r>
              <w:r w:rsidDel="00C4313F">
                <w:delText xml:space="preserve"> present in: styrka_tf,</w:delText>
              </w:r>
              <w:r w:rsidRPr="00A925E4" w:rsidDel="00C4313F">
                <w:rPr>
                  <w:rFonts w:ascii="Calibri" w:hAnsi="Calibri"/>
                  <w:color w:val="000000"/>
                </w:rPr>
                <w:delText xml:space="preserve"> lform, berf, beredningsform and beredningsgrupp. </w:delText>
              </w:r>
            </w:del>
          </w:p>
          <w:p w14:paraId="0A0DFEA2" w14:textId="0294666D" w:rsidR="002C5DDD" w:rsidRPr="002C5DDD" w:rsidRDefault="002C5DDD"/>
        </w:tc>
      </w:tr>
      <w:tr w:rsidR="007954F1" w:rsidRPr="0015685C" w:rsidDel="00C4313F" w14:paraId="26210D48" w14:textId="6EDFB2DA" w:rsidTr="0031766D">
        <w:trPr>
          <w:del w:id="1237" w:author="Maxim Moinat" w:date="2017-07-18T10:50:00Z"/>
        </w:trPr>
        <w:tc>
          <w:tcPr>
            <w:tcW w:w="0" w:type="auto"/>
            <w:tcPrChange w:id="1238" w:author="Maxim Moinat" w:date="2017-07-18T10:53:00Z">
              <w:tcPr>
                <w:tcW w:w="0" w:type="auto"/>
              </w:tcPr>
            </w:tcPrChange>
          </w:tcPr>
          <w:p w14:paraId="2EC51819" w14:textId="66A0EFC3" w:rsidR="002C5DDD" w:rsidDel="00C4313F" w:rsidRDefault="002C5DDD" w:rsidP="00A74099">
            <w:pPr>
              <w:rPr>
                <w:del w:id="1239" w:author="Maxim Moinat" w:date="2017-07-18T10:50:00Z"/>
              </w:rPr>
            </w:pPr>
            <w:del w:id="1240" w:author="Maxim Moinat" w:date="2017-07-18T10:50:00Z">
              <w:r w:rsidDel="00C4313F">
                <w:delText>drug_source_concept_id</w:delText>
              </w:r>
            </w:del>
          </w:p>
        </w:tc>
        <w:tc>
          <w:tcPr>
            <w:tcW w:w="0" w:type="auto"/>
            <w:tcPrChange w:id="1241" w:author="Maxim Moinat" w:date="2017-07-18T10:53:00Z">
              <w:tcPr>
                <w:tcW w:w="0" w:type="auto"/>
              </w:tcPr>
            </w:tcPrChange>
          </w:tcPr>
          <w:p w14:paraId="5A3A3246" w14:textId="471AF6B0" w:rsidR="002C5DDD" w:rsidRPr="00D11314" w:rsidDel="00C4313F" w:rsidRDefault="002C5DDD" w:rsidP="00A74099">
            <w:pPr>
              <w:rPr>
                <w:del w:id="1242" w:author="Maxim Moinat" w:date="2017-07-18T10:50:00Z"/>
                <w:strike/>
                <w:rPrChange w:id="1243" w:author="Maxim Moinat" w:date="2016-08-03T09:59:00Z">
                  <w:rPr>
                    <w:del w:id="1244" w:author="Maxim Moinat" w:date="2017-07-18T10:50:00Z"/>
                  </w:rPr>
                </w:rPrChange>
              </w:rPr>
            </w:pPr>
            <w:del w:id="1245" w:author="Maxim Moinat" w:date="2017-07-18T10:49:00Z">
              <w:r w:rsidRPr="00D11314" w:rsidDel="00C4313F">
                <w:rPr>
                  <w:strike/>
                  <w:rPrChange w:id="1246" w:author="Maxim Moinat" w:date="2016-08-03T09:59:00Z">
                    <w:rPr/>
                  </w:rPrChange>
                </w:rPr>
                <w:delText>DRUG.atc</w:delText>
              </w:r>
            </w:del>
          </w:p>
        </w:tc>
        <w:tc>
          <w:tcPr>
            <w:tcW w:w="1778" w:type="dxa"/>
            <w:tcPrChange w:id="1247" w:author="Maxim Moinat" w:date="2017-07-18T10:53:00Z">
              <w:tcPr>
                <w:tcW w:w="0" w:type="auto"/>
              </w:tcPr>
            </w:tcPrChange>
          </w:tcPr>
          <w:p w14:paraId="05A7944E" w14:textId="70769886" w:rsidR="002C5DDD" w:rsidDel="00C4313F" w:rsidRDefault="002C5DDD" w:rsidP="00A74099">
            <w:pPr>
              <w:rPr>
                <w:del w:id="1248" w:author="Maxim Moinat" w:date="2017-07-18T10:50:00Z"/>
              </w:rPr>
            </w:pPr>
          </w:p>
        </w:tc>
        <w:tc>
          <w:tcPr>
            <w:tcW w:w="2067" w:type="dxa"/>
            <w:tcPrChange w:id="1249" w:author="Maxim Moinat" w:date="2017-07-18T10:53:00Z">
              <w:tcPr>
                <w:tcW w:w="0" w:type="auto"/>
              </w:tcPr>
            </w:tcPrChange>
          </w:tcPr>
          <w:p w14:paraId="09D54CC6" w14:textId="79B650FC" w:rsidR="002C5DDD" w:rsidDel="007954F1" w:rsidRDefault="00EB735E">
            <w:pPr>
              <w:rPr>
                <w:del w:id="1250" w:author="Maxim Moinat" w:date="2016-08-03T10:00:00Z"/>
              </w:rPr>
            </w:pPr>
            <w:del w:id="1251" w:author="Maxim Moinat" w:date="2016-08-03T10:00:00Z">
              <w:r w:rsidRPr="00A925E4" w:rsidDel="007954F1">
                <w:delText>Only integers</w:delText>
              </w:r>
              <w:r w:rsidR="00904D66" w:rsidDel="007954F1">
                <w:delText xml:space="preserve"> allowed for source_concept_id.</w:delText>
              </w:r>
            </w:del>
          </w:p>
          <w:p w14:paraId="08F124E5" w14:textId="3D11CC84" w:rsidR="00904D66" w:rsidRPr="00904D66" w:rsidDel="00C4313F" w:rsidRDefault="00904D66">
            <w:pPr>
              <w:rPr>
                <w:del w:id="1252" w:author="Maxim Moinat" w:date="2017-07-18T10:50:00Z"/>
                <w:color w:val="0070C0"/>
              </w:rPr>
            </w:pPr>
            <w:del w:id="1253" w:author="Maxim Moinat" w:date="2016-08-03T10:00:00Z">
              <w:r w:rsidDel="007954F1">
                <w:delText>Left empty</w:delText>
              </w:r>
            </w:del>
            <w:del w:id="1254" w:author="Maxim Moinat" w:date="2017-07-18T10:50:00Z">
              <w:r w:rsidDel="00C4313F">
                <w:delText>.</w:delText>
              </w:r>
            </w:del>
            <w:del w:id="1255" w:author="Maxim Moinat" w:date="2017-07-18T10:49:00Z">
              <w:r w:rsidDel="00C4313F">
                <w:delText xml:space="preserve"> Only accepts concept_ids that are in the concept table.</w:delText>
              </w:r>
            </w:del>
          </w:p>
        </w:tc>
      </w:tr>
      <w:tr w:rsidR="007954F1" w:rsidRPr="0015685C" w14:paraId="2A9FA589" w14:textId="77777777" w:rsidTr="0031766D">
        <w:tc>
          <w:tcPr>
            <w:tcW w:w="0" w:type="auto"/>
            <w:tcPrChange w:id="1256" w:author="Maxim Moinat" w:date="2017-07-18T10:53:00Z">
              <w:tcPr>
                <w:tcW w:w="0" w:type="auto"/>
              </w:tcPr>
            </w:tcPrChange>
          </w:tcPr>
          <w:p w14:paraId="5D073D73" w14:textId="56EF00CD" w:rsidR="002C5DDD" w:rsidRDefault="002C5DDD" w:rsidP="00A74099">
            <w:r>
              <w:t>drug_type_concept_id</w:t>
            </w:r>
          </w:p>
        </w:tc>
        <w:tc>
          <w:tcPr>
            <w:tcW w:w="0" w:type="auto"/>
            <w:tcPrChange w:id="1257" w:author="Maxim Moinat" w:date="2017-07-18T10:53:00Z">
              <w:tcPr>
                <w:tcW w:w="0" w:type="auto"/>
              </w:tcPr>
            </w:tcPrChange>
          </w:tcPr>
          <w:p w14:paraId="79CD4AC0" w14:textId="32FE28E2" w:rsidR="002C5DDD" w:rsidRDefault="002C5DDD" w:rsidP="00A74099"/>
        </w:tc>
        <w:tc>
          <w:tcPr>
            <w:tcW w:w="1778" w:type="dxa"/>
            <w:tcPrChange w:id="1258" w:author="Maxim Moinat" w:date="2017-07-18T10:53:00Z">
              <w:tcPr>
                <w:tcW w:w="0" w:type="auto"/>
              </w:tcPr>
            </w:tcPrChange>
          </w:tcPr>
          <w:p w14:paraId="53B9B01E" w14:textId="26175E2F" w:rsidR="002C5DDD" w:rsidRDefault="007954F1">
            <w:ins w:id="1259" w:author="Maxim Moinat" w:date="2016-08-03T10:00:00Z">
              <w:r w:rsidRPr="00604C51">
                <w:t xml:space="preserve">43542356 Physician </w:t>
              </w:r>
              <w:r w:rsidRPr="00604C51">
                <w:lastRenderedPageBreak/>
                <w:t>administered drug (identified from EHR problem list)</w:t>
              </w:r>
            </w:ins>
          </w:p>
        </w:tc>
        <w:tc>
          <w:tcPr>
            <w:tcW w:w="2067" w:type="dxa"/>
            <w:tcPrChange w:id="1260" w:author="Maxim Moinat" w:date="2017-07-18T10:53:00Z">
              <w:tcPr>
                <w:tcW w:w="0" w:type="auto"/>
              </w:tcPr>
            </w:tcPrChange>
          </w:tcPr>
          <w:p w14:paraId="15A65F38" w14:textId="43520D5E" w:rsidR="002C5DDD" w:rsidRPr="00547494" w:rsidRDefault="003B36C1" w:rsidP="00A74099">
            <w:del w:id="1261" w:author="Maxim Moinat" w:date="2016-08-03T10:00:00Z">
              <w:r w:rsidRPr="007954F1" w:rsidDel="007954F1">
                <w:rPr>
                  <w:rFonts w:asciiTheme="minorHAnsi" w:hAnsiTheme="minorHAnsi" w:cstheme="minorBidi"/>
                  <w:sz w:val="22"/>
                  <w:szCs w:val="22"/>
                  <w:rPrChange w:id="1262" w:author="Maxim Moinat" w:date="2016-08-03T10:00:00Z">
                    <w:rPr>
                      <w:rFonts w:ascii="Menlo" w:hAnsi="Menlo" w:cs="Menlo"/>
                      <w:color w:val="000000"/>
                    </w:rPr>
                  </w:rPrChange>
                </w:rPr>
                <w:lastRenderedPageBreak/>
                <w:delText>43542356 | Physician administered drug (identified from EHR problem list)</w:delText>
              </w:r>
            </w:del>
          </w:p>
        </w:tc>
      </w:tr>
      <w:tr w:rsidR="007954F1" w14:paraId="06ABE10B" w14:textId="77777777" w:rsidTr="0031766D">
        <w:tc>
          <w:tcPr>
            <w:tcW w:w="0" w:type="auto"/>
            <w:tcPrChange w:id="1263" w:author="Maxim Moinat" w:date="2017-07-18T10:53:00Z">
              <w:tcPr>
                <w:tcW w:w="0" w:type="auto"/>
              </w:tcPr>
            </w:tcPrChange>
          </w:tcPr>
          <w:p w14:paraId="499E4978" w14:textId="77777777" w:rsidR="002C5DDD" w:rsidRDefault="002C5DDD" w:rsidP="00A74099">
            <w:r>
              <w:lastRenderedPageBreak/>
              <w:t>drug_source_value</w:t>
            </w:r>
          </w:p>
        </w:tc>
        <w:tc>
          <w:tcPr>
            <w:tcW w:w="0" w:type="auto"/>
            <w:tcPrChange w:id="1264" w:author="Maxim Moinat" w:date="2017-07-18T10:53:00Z">
              <w:tcPr>
                <w:tcW w:w="0" w:type="auto"/>
              </w:tcPr>
            </w:tcPrChange>
          </w:tcPr>
          <w:p w14:paraId="43E3E85C" w14:textId="77777777" w:rsidR="007954F1" w:rsidRDefault="002C5DDD" w:rsidP="00A74099">
            <w:pPr>
              <w:rPr>
                <w:ins w:id="1265" w:author="Maxim Moinat" w:date="2017-07-18T10:51:00Z"/>
              </w:rPr>
            </w:pPr>
            <w:del w:id="1266" w:author="Maxim Moinat" w:date="2017-07-18T10:51:00Z">
              <w:r w:rsidDel="00C4313F">
                <w:delText>DRUG.lnamn</w:delText>
              </w:r>
            </w:del>
            <w:ins w:id="1267" w:author="Maxim Moinat" w:date="2016-08-03T10:00:00Z">
              <w:r w:rsidR="007954F1">
                <w:t>DRUG.varunr</w:t>
              </w:r>
            </w:ins>
          </w:p>
          <w:p w14:paraId="63DACE28" w14:textId="77777777" w:rsidR="00C4313F" w:rsidRDefault="00C4313F" w:rsidP="00C4313F">
            <w:pPr>
              <w:rPr>
                <w:ins w:id="1268" w:author="Maxim Moinat" w:date="2017-07-18T10:51:00Z"/>
              </w:rPr>
            </w:pPr>
            <w:ins w:id="1269" w:author="Maxim Moinat" w:date="2017-07-18T10:51:00Z">
              <w:r>
                <w:t>DRUG.lnamn</w:t>
              </w:r>
            </w:ins>
          </w:p>
          <w:p w14:paraId="58754C1F" w14:textId="21DD6850" w:rsidR="00C4313F" w:rsidRDefault="00C4313F" w:rsidP="00A74099"/>
        </w:tc>
        <w:tc>
          <w:tcPr>
            <w:tcW w:w="1778" w:type="dxa"/>
            <w:tcPrChange w:id="1270" w:author="Maxim Moinat" w:date="2017-07-18T10:53:00Z">
              <w:tcPr>
                <w:tcW w:w="0" w:type="auto"/>
              </w:tcPr>
            </w:tcPrChange>
          </w:tcPr>
          <w:p w14:paraId="26F61EB3" w14:textId="77777777" w:rsidR="002C5DDD" w:rsidRDefault="002C5DDD" w:rsidP="00A74099"/>
        </w:tc>
        <w:tc>
          <w:tcPr>
            <w:tcW w:w="2067" w:type="dxa"/>
            <w:tcPrChange w:id="1271" w:author="Maxim Moinat" w:date="2017-07-18T10:53:00Z">
              <w:tcPr>
                <w:tcW w:w="0" w:type="auto"/>
              </w:tcPr>
            </w:tcPrChange>
          </w:tcPr>
          <w:p w14:paraId="4B047FE9" w14:textId="74979FF3" w:rsidR="002C5DDD" w:rsidRDefault="007954F1">
            <w:ins w:id="1272" w:author="Maxim Moinat" w:date="2016-08-03T10:00:00Z">
              <w:r>
                <w:t>Field allows just 50 characters</w:t>
              </w:r>
            </w:ins>
            <w:ins w:id="1273" w:author="Maxim Moinat" w:date="2016-08-03T10:01:00Z">
              <w:r>
                <w:t>. Lnamn is trimmed.</w:t>
              </w:r>
            </w:ins>
          </w:p>
        </w:tc>
      </w:tr>
      <w:tr w:rsidR="007954F1" w14:paraId="3924D613" w14:textId="77777777" w:rsidTr="0031766D">
        <w:tc>
          <w:tcPr>
            <w:tcW w:w="0" w:type="auto"/>
            <w:tcPrChange w:id="1274" w:author="Maxim Moinat" w:date="2017-07-18T10:53:00Z">
              <w:tcPr>
                <w:tcW w:w="0" w:type="auto"/>
              </w:tcPr>
            </w:tcPrChange>
          </w:tcPr>
          <w:p w14:paraId="0AE51CD8" w14:textId="77777777" w:rsidR="002C5DDD" w:rsidRDefault="002C5DDD" w:rsidP="00A74099">
            <w:r>
              <w:t>quantity</w:t>
            </w:r>
          </w:p>
        </w:tc>
        <w:tc>
          <w:tcPr>
            <w:tcW w:w="0" w:type="auto"/>
            <w:tcPrChange w:id="1275" w:author="Maxim Moinat" w:date="2017-07-18T10:53:00Z">
              <w:tcPr>
                <w:tcW w:w="0" w:type="auto"/>
              </w:tcPr>
            </w:tcPrChange>
          </w:tcPr>
          <w:p w14:paraId="129046A4" w14:textId="08155F4E" w:rsidR="002C5DDD" w:rsidRDefault="002C5DDD" w:rsidP="00A74099">
            <w:r>
              <w:t>DRUG.forpstl</w:t>
            </w:r>
          </w:p>
          <w:p w14:paraId="43F2AF96" w14:textId="55B1500F" w:rsidR="002C5DDD" w:rsidRDefault="002C5DDD" w:rsidP="00A74099">
            <w:r>
              <w:t>DRUG.antal</w:t>
            </w:r>
          </w:p>
        </w:tc>
        <w:tc>
          <w:tcPr>
            <w:tcW w:w="1778" w:type="dxa"/>
            <w:tcPrChange w:id="1276" w:author="Maxim Moinat" w:date="2017-07-18T10:53:00Z">
              <w:tcPr>
                <w:tcW w:w="0" w:type="auto"/>
              </w:tcPr>
            </w:tcPrChange>
          </w:tcPr>
          <w:p w14:paraId="46DAF49B" w14:textId="77777777" w:rsidR="002C5DDD" w:rsidRDefault="007954F1" w:rsidP="00A74099">
            <w:pPr>
              <w:rPr>
                <w:ins w:id="1277" w:author="Maxim Moinat" w:date="2016-08-03T10:05:00Z"/>
              </w:rPr>
            </w:pPr>
            <w:ins w:id="1278" w:author="Maxim Moinat" w:date="2016-08-03T10:04:00Z">
              <w:r>
                <w:t>Integer(forpstl) * antal</w:t>
              </w:r>
            </w:ins>
            <w:ins w:id="1279" w:author="Maxim Moinat" w:date="2016-08-03T10:05:00Z">
              <w:r>
                <w:t>.</w:t>
              </w:r>
            </w:ins>
          </w:p>
          <w:p w14:paraId="5046D533" w14:textId="76568178" w:rsidR="007954F1" w:rsidRDefault="007954F1">
            <w:ins w:id="1280" w:author="Maxim Moinat" w:date="2016-08-03T10:05:00Z">
              <w:r>
                <w:t>Forpstl is a text field. First integer is taken. Quantity is null if f</w:t>
              </w:r>
            </w:ins>
            <w:ins w:id="1281" w:author="Maxim Moinat" w:date="2016-08-03T10:06:00Z">
              <w:r>
                <w:t>orpstl</w:t>
              </w:r>
            </w:ins>
            <w:ins w:id="1282" w:author="Maxim Moinat" w:date="2016-08-03T10:05:00Z">
              <w:r>
                <w:t xml:space="preserve"> contain</w:t>
              </w:r>
            </w:ins>
            <w:ins w:id="1283" w:author="Maxim Moinat" w:date="2016-08-03T10:06:00Z">
              <w:r>
                <w:t>s reference to volume or weight instead of number of pills (</w:t>
              </w:r>
            </w:ins>
            <w:ins w:id="1284" w:author="Maxim Moinat" w:date="2016-08-03T10:05:00Z">
              <w:r>
                <w:t>‘mi’, ‘,’ or ‘gr’</w:t>
              </w:r>
            </w:ins>
            <w:ins w:id="1285" w:author="Maxim Moinat" w:date="2016-08-03T10:06:00Z">
              <w:r>
                <w:t>)</w:t>
              </w:r>
            </w:ins>
            <w:ins w:id="1286" w:author="Maxim Moinat" w:date="2016-08-03T10:05:00Z">
              <w:r>
                <w:t>.</w:t>
              </w:r>
            </w:ins>
          </w:p>
        </w:tc>
        <w:tc>
          <w:tcPr>
            <w:tcW w:w="2067" w:type="dxa"/>
            <w:tcPrChange w:id="1287" w:author="Maxim Moinat" w:date="2017-07-18T10:53:00Z">
              <w:tcPr>
                <w:tcW w:w="0" w:type="auto"/>
              </w:tcPr>
            </w:tcPrChange>
          </w:tcPr>
          <w:p w14:paraId="486DD8D9" w14:textId="74DF9F6D" w:rsidR="002C5DDD" w:rsidRDefault="00AE4FB6">
            <w:ins w:id="1288" w:author="Maxim Moinat" w:date="2017-05-04T18:59:00Z">
              <w:r>
                <w:t xml:space="preserve">If antal is negative, </w:t>
              </w:r>
            </w:ins>
            <w:ins w:id="1289" w:author="Maxim Moinat" w:date="2017-05-09T14:57:00Z">
              <w:r w:rsidR="0016082E">
                <w:t>the record is omitted</w:t>
              </w:r>
            </w:ins>
            <w:ins w:id="1290" w:author="Maxim Moinat" w:date="2017-05-04T18:59:00Z">
              <w:r>
                <w:t>.</w:t>
              </w:r>
            </w:ins>
          </w:p>
        </w:tc>
      </w:tr>
      <w:tr w:rsidR="007954F1" w14:paraId="23D2EAFD" w14:textId="77777777" w:rsidTr="0031766D">
        <w:tc>
          <w:tcPr>
            <w:tcW w:w="0" w:type="auto"/>
            <w:tcPrChange w:id="1291" w:author="Maxim Moinat" w:date="2017-07-18T10:53:00Z">
              <w:tcPr>
                <w:tcW w:w="0" w:type="auto"/>
              </w:tcPr>
            </w:tcPrChange>
          </w:tcPr>
          <w:p w14:paraId="55355731" w14:textId="58E6C555" w:rsidR="002C5DDD" w:rsidRDefault="002C5DDD" w:rsidP="00A74099">
            <w:r>
              <w:t>drug_exposure_start_date</w:t>
            </w:r>
          </w:p>
        </w:tc>
        <w:tc>
          <w:tcPr>
            <w:tcW w:w="0" w:type="auto"/>
            <w:tcPrChange w:id="1292" w:author="Maxim Moinat" w:date="2017-07-18T10:53:00Z">
              <w:tcPr>
                <w:tcW w:w="0" w:type="auto"/>
              </w:tcPr>
            </w:tcPrChange>
          </w:tcPr>
          <w:p w14:paraId="7A5EC6CB" w14:textId="097028E7" w:rsidR="002C5DDD" w:rsidRDefault="002C5DDD" w:rsidP="00A74099">
            <w:r>
              <w:t>DRUG.edatum</w:t>
            </w:r>
          </w:p>
        </w:tc>
        <w:tc>
          <w:tcPr>
            <w:tcW w:w="1778" w:type="dxa"/>
            <w:tcPrChange w:id="1293" w:author="Maxim Moinat" w:date="2017-07-18T10:53:00Z">
              <w:tcPr>
                <w:tcW w:w="0" w:type="auto"/>
              </w:tcPr>
            </w:tcPrChange>
          </w:tcPr>
          <w:p w14:paraId="20FD4B57" w14:textId="77777777" w:rsidR="002C5DDD" w:rsidRDefault="002C5DDD" w:rsidP="00A74099"/>
        </w:tc>
        <w:tc>
          <w:tcPr>
            <w:tcW w:w="2067" w:type="dxa"/>
            <w:tcPrChange w:id="1294" w:author="Maxim Moinat" w:date="2017-07-18T10:53:00Z">
              <w:tcPr>
                <w:tcW w:w="0" w:type="auto"/>
              </w:tcPr>
            </w:tcPrChange>
          </w:tcPr>
          <w:p w14:paraId="30400A2B" w14:textId="77777777" w:rsidR="002C5DDD" w:rsidRDefault="002C5DDD" w:rsidP="00A74099"/>
        </w:tc>
      </w:tr>
      <w:tr w:rsidR="007954F1" w:rsidRPr="0015685C" w:rsidDel="0031766D" w14:paraId="750CB334" w14:textId="454BB970" w:rsidTr="0031766D">
        <w:trPr>
          <w:del w:id="1295" w:author="Maxim Moinat" w:date="2017-07-18T10:53:00Z"/>
        </w:trPr>
        <w:tc>
          <w:tcPr>
            <w:tcW w:w="0" w:type="auto"/>
            <w:tcPrChange w:id="1296" w:author="Maxim Moinat" w:date="2017-07-18T10:53:00Z">
              <w:tcPr>
                <w:tcW w:w="0" w:type="auto"/>
              </w:tcPr>
            </w:tcPrChange>
          </w:tcPr>
          <w:p w14:paraId="6D8DBDCE" w14:textId="7CC0564B" w:rsidR="002C5DDD" w:rsidDel="0031766D" w:rsidRDefault="002C5DDD" w:rsidP="00A74099">
            <w:pPr>
              <w:rPr>
                <w:del w:id="1297" w:author="Maxim Moinat" w:date="2017-07-18T10:53:00Z"/>
              </w:rPr>
            </w:pPr>
            <w:del w:id="1298" w:author="Maxim Moinat" w:date="2017-07-18T10:53:00Z">
              <w:r w:rsidDel="0031766D">
                <w:delText>drug_exposure_end_date</w:delText>
              </w:r>
            </w:del>
          </w:p>
        </w:tc>
        <w:tc>
          <w:tcPr>
            <w:tcW w:w="0" w:type="auto"/>
            <w:tcPrChange w:id="1299" w:author="Maxim Moinat" w:date="2017-07-18T10:53:00Z">
              <w:tcPr>
                <w:tcW w:w="0" w:type="auto"/>
              </w:tcPr>
            </w:tcPrChange>
          </w:tcPr>
          <w:p w14:paraId="71B77621" w14:textId="79BB84A9" w:rsidR="002C5DDD" w:rsidDel="0031766D" w:rsidRDefault="002C5DDD" w:rsidP="00A74099">
            <w:pPr>
              <w:rPr>
                <w:del w:id="1300" w:author="Maxim Moinat" w:date="2017-07-18T10:53:00Z"/>
              </w:rPr>
            </w:pPr>
          </w:p>
        </w:tc>
        <w:tc>
          <w:tcPr>
            <w:tcW w:w="1778" w:type="dxa"/>
            <w:tcPrChange w:id="1301" w:author="Maxim Moinat" w:date="2017-07-18T10:53:00Z">
              <w:tcPr>
                <w:tcW w:w="0" w:type="auto"/>
              </w:tcPr>
            </w:tcPrChange>
          </w:tcPr>
          <w:p w14:paraId="263BB837" w14:textId="29DD4CB2" w:rsidR="002C5DDD" w:rsidDel="0031766D" w:rsidRDefault="002C5DDD" w:rsidP="00A74099">
            <w:pPr>
              <w:rPr>
                <w:del w:id="1302" w:author="Maxim Moinat" w:date="2017-07-18T10:53:00Z"/>
              </w:rPr>
            </w:pPr>
          </w:p>
        </w:tc>
        <w:tc>
          <w:tcPr>
            <w:tcW w:w="2067" w:type="dxa"/>
            <w:tcPrChange w:id="1303" w:author="Maxim Moinat" w:date="2017-07-18T10:53:00Z">
              <w:tcPr>
                <w:tcW w:w="0" w:type="auto"/>
              </w:tcPr>
            </w:tcPrChange>
          </w:tcPr>
          <w:p w14:paraId="5C16E2EE" w14:textId="29D40189" w:rsidR="002C5DDD" w:rsidRPr="007954F1" w:rsidDel="0031766D" w:rsidRDefault="002C5DDD" w:rsidP="00A74099">
            <w:pPr>
              <w:rPr>
                <w:del w:id="1304" w:author="Maxim Moinat" w:date="2017-07-18T10:53:00Z"/>
                <w:strike/>
                <w:rPrChange w:id="1305" w:author="Maxim Moinat" w:date="2016-08-03T10:06:00Z">
                  <w:rPr>
                    <w:del w:id="1306" w:author="Maxim Moinat" w:date="2017-07-18T10:53:00Z"/>
                  </w:rPr>
                </w:rPrChange>
              </w:rPr>
            </w:pPr>
            <w:del w:id="1307" w:author="Maxim Moinat" w:date="2017-07-18T10:53:00Z">
              <w:r w:rsidRPr="007954F1" w:rsidDel="0031766D">
                <w:rPr>
                  <w:strike/>
                  <w:rPrChange w:id="1308" w:author="Maxim Moinat" w:date="2016-08-03T10:06:00Z">
                    <w:rPr/>
                  </w:rPrChange>
                </w:rPr>
                <w:delText>Can be derived from frequency of drug prescription.</w:delText>
              </w:r>
            </w:del>
          </w:p>
        </w:tc>
      </w:tr>
      <w:tr w:rsidR="007954F1" w14:paraId="11D2C1B1" w14:textId="77777777" w:rsidTr="0031766D">
        <w:tc>
          <w:tcPr>
            <w:tcW w:w="0" w:type="auto"/>
            <w:tcPrChange w:id="1309" w:author="Maxim Moinat" w:date="2017-07-18T10:53:00Z">
              <w:tcPr>
                <w:tcW w:w="0" w:type="auto"/>
              </w:tcPr>
            </w:tcPrChange>
          </w:tcPr>
          <w:p w14:paraId="0343BD91" w14:textId="77777777" w:rsidR="002C5DDD" w:rsidRDefault="002C5DDD" w:rsidP="00A74099">
            <w:r>
              <w:t>dose_unit_concept_id</w:t>
            </w:r>
          </w:p>
        </w:tc>
        <w:tc>
          <w:tcPr>
            <w:tcW w:w="0" w:type="auto"/>
            <w:tcPrChange w:id="1310" w:author="Maxim Moinat" w:date="2017-07-18T10:53:00Z">
              <w:tcPr>
                <w:tcW w:w="0" w:type="auto"/>
              </w:tcPr>
            </w:tcPrChange>
          </w:tcPr>
          <w:p w14:paraId="58CC17E6" w14:textId="3F6C5005" w:rsidR="002C5DDD" w:rsidRDefault="002C5DDD" w:rsidP="00A74099">
            <w:r>
              <w:t>DRUG.styrka_enh</w:t>
            </w:r>
          </w:p>
        </w:tc>
        <w:tc>
          <w:tcPr>
            <w:tcW w:w="1778" w:type="dxa"/>
            <w:tcPrChange w:id="1311" w:author="Maxim Moinat" w:date="2017-07-18T10:53:00Z">
              <w:tcPr>
                <w:tcW w:w="0" w:type="auto"/>
              </w:tcPr>
            </w:tcPrChange>
          </w:tcPr>
          <w:p w14:paraId="28BDC38D" w14:textId="6FB1DFE9" w:rsidR="002C5DDD" w:rsidRDefault="007954F1" w:rsidP="00A74099">
            <w:ins w:id="1312" w:author="Maxim Moinat" w:date="2016-08-03T10:07:00Z">
              <w:r>
                <w:t>Mapped to OMOP vocabulary</w:t>
              </w:r>
            </w:ins>
          </w:p>
        </w:tc>
        <w:tc>
          <w:tcPr>
            <w:tcW w:w="2067" w:type="dxa"/>
            <w:tcPrChange w:id="1313" w:author="Maxim Moinat" w:date="2017-07-18T10:53:00Z">
              <w:tcPr>
                <w:tcW w:w="0" w:type="auto"/>
              </w:tcPr>
            </w:tcPrChange>
          </w:tcPr>
          <w:p w14:paraId="1303BF68" w14:textId="77777777" w:rsidR="002C5DDD" w:rsidRDefault="002C5DDD" w:rsidP="00A74099"/>
        </w:tc>
      </w:tr>
      <w:tr w:rsidR="007954F1" w14:paraId="4D00A559" w14:textId="77777777" w:rsidTr="0031766D">
        <w:tc>
          <w:tcPr>
            <w:tcW w:w="0" w:type="auto"/>
            <w:tcPrChange w:id="1314" w:author="Maxim Moinat" w:date="2017-07-18T10:53:00Z">
              <w:tcPr>
                <w:tcW w:w="0" w:type="auto"/>
              </w:tcPr>
            </w:tcPrChange>
          </w:tcPr>
          <w:p w14:paraId="5D5D4CA9" w14:textId="77777777" w:rsidR="002C5DDD" w:rsidRDefault="002C5DDD" w:rsidP="00A74099">
            <w:r>
              <w:t>dose_unit_source_value</w:t>
            </w:r>
          </w:p>
        </w:tc>
        <w:tc>
          <w:tcPr>
            <w:tcW w:w="0" w:type="auto"/>
            <w:tcPrChange w:id="1315" w:author="Maxim Moinat" w:date="2017-07-18T10:53:00Z">
              <w:tcPr>
                <w:tcW w:w="0" w:type="auto"/>
              </w:tcPr>
            </w:tcPrChange>
          </w:tcPr>
          <w:p w14:paraId="5F52D36C" w14:textId="36532C32" w:rsidR="002C5DDD" w:rsidRDefault="002C5DDD" w:rsidP="00A74099">
            <w:r>
              <w:t>DRUG.styrka_enh</w:t>
            </w:r>
          </w:p>
        </w:tc>
        <w:tc>
          <w:tcPr>
            <w:tcW w:w="1778" w:type="dxa"/>
            <w:tcPrChange w:id="1316" w:author="Maxim Moinat" w:date="2017-07-18T10:53:00Z">
              <w:tcPr>
                <w:tcW w:w="0" w:type="auto"/>
              </w:tcPr>
            </w:tcPrChange>
          </w:tcPr>
          <w:p w14:paraId="0785C2E2" w14:textId="77777777" w:rsidR="002C5DDD" w:rsidRDefault="002C5DDD" w:rsidP="00A74099"/>
        </w:tc>
        <w:tc>
          <w:tcPr>
            <w:tcW w:w="2067" w:type="dxa"/>
            <w:tcPrChange w:id="1317" w:author="Maxim Moinat" w:date="2017-07-18T10:53:00Z">
              <w:tcPr>
                <w:tcW w:w="0" w:type="auto"/>
              </w:tcPr>
            </w:tcPrChange>
          </w:tcPr>
          <w:p w14:paraId="31921A1D" w14:textId="77777777" w:rsidR="002C5DDD" w:rsidRDefault="002C5DDD" w:rsidP="00A74099"/>
        </w:tc>
      </w:tr>
      <w:tr w:rsidR="007954F1" w:rsidRPr="0015685C" w14:paraId="661C07A9" w14:textId="77777777" w:rsidTr="0031766D">
        <w:tc>
          <w:tcPr>
            <w:tcW w:w="0" w:type="auto"/>
            <w:tcPrChange w:id="1318" w:author="Maxim Moinat" w:date="2017-07-18T10:53:00Z">
              <w:tcPr>
                <w:tcW w:w="0" w:type="auto"/>
              </w:tcPr>
            </w:tcPrChange>
          </w:tcPr>
          <w:p w14:paraId="2CD426DE" w14:textId="77777777" w:rsidR="002C5DDD" w:rsidRDefault="002C5DDD" w:rsidP="00A74099">
            <w:r>
              <w:t>provider_id</w:t>
            </w:r>
          </w:p>
        </w:tc>
        <w:tc>
          <w:tcPr>
            <w:tcW w:w="0" w:type="auto"/>
            <w:tcPrChange w:id="1319" w:author="Maxim Moinat" w:date="2017-07-18T10:53:00Z">
              <w:tcPr>
                <w:tcW w:w="0" w:type="auto"/>
              </w:tcPr>
            </w:tcPrChange>
          </w:tcPr>
          <w:p w14:paraId="2CB00C4A" w14:textId="77777777" w:rsidR="002C5DDD" w:rsidDel="007954F1" w:rsidRDefault="002C5DDD" w:rsidP="00A74099">
            <w:pPr>
              <w:rPr>
                <w:del w:id="1320" w:author="Maxim Moinat" w:date="2016-08-03T10:08:00Z"/>
              </w:rPr>
            </w:pPr>
            <w:r>
              <w:t>DRUG.spkod1</w:t>
            </w:r>
          </w:p>
          <w:p w14:paraId="61F9ABA2" w14:textId="7DE16C79" w:rsidR="00F55BEB" w:rsidDel="007954F1" w:rsidRDefault="00F55BEB" w:rsidP="00A74099">
            <w:pPr>
              <w:rPr>
                <w:del w:id="1321" w:author="Maxim Moinat" w:date="2016-08-03T10:08:00Z"/>
              </w:rPr>
            </w:pPr>
            <w:del w:id="1322" w:author="Maxim Moinat" w:date="2016-08-03T10:08:00Z">
              <w:r w:rsidDel="007954F1">
                <w:delText>DRUG.utfkat (optional)</w:delText>
              </w:r>
            </w:del>
          </w:p>
          <w:p w14:paraId="61E3DCD3" w14:textId="7EF040FA" w:rsidR="00F55BEB" w:rsidRDefault="00F55BEB"/>
        </w:tc>
        <w:tc>
          <w:tcPr>
            <w:tcW w:w="1778" w:type="dxa"/>
            <w:tcPrChange w:id="1323" w:author="Maxim Moinat" w:date="2017-07-18T10:53:00Z">
              <w:tcPr>
                <w:tcW w:w="0" w:type="auto"/>
              </w:tcPr>
            </w:tcPrChange>
          </w:tcPr>
          <w:p w14:paraId="4C0B4E80" w14:textId="77777777" w:rsidR="002C5DDD" w:rsidRDefault="002C5DDD" w:rsidP="00A74099">
            <w:pPr>
              <w:rPr>
                <w:ins w:id="1324" w:author="Maxim Moinat" w:date="2016-08-03T10:08:00Z"/>
              </w:rPr>
            </w:pPr>
            <w:r>
              <w:t>Map</w:t>
            </w:r>
            <w:ins w:id="1325" w:author="Maxim Moinat" w:date="2016-08-03T10:07:00Z">
              <w:r w:rsidR="007954F1">
                <w:t>ped</w:t>
              </w:r>
            </w:ins>
            <w:r>
              <w:t xml:space="preserve"> to provider table.</w:t>
            </w:r>
          </w:p>
          <w:p w14:paraId="7D9B841C" w14:textId="68CF57BE" w:rsidR="007954F1" w:rsidRDefault="007954F1" w:rsidP="00A74099">
            <w:ins w:id="1326" w:author="Maxim Moinat" w:date="2016-08-03T10:08:00Z">
              <w:r>
                <w:t>If not mappable, set to an unknown provider (id=99999)</w:t>
              </w:r>
            </w:ins>
          </w:p>
        </w:tc>
        <w:tc>
          <w:tcPr>
            <w:tcW w:w="2067" w:type="dxa"/>
            <w:tcPrChange w:id="1327" w:author="Maxim Moinat" w:date="2017-07-18T10:53:00Z">
              <w:tcPr>
                <w:tcW w:w="0" w:type="auto"/>
              </w:tcPr>
            </w:tcPrChange>
          </w:tcPr>
          <w:p w14:paraId="522810DE" w14:textId="670073CD" w:rsidR="002C5DDD" w:rsidRPr="008A43E1" w:rsidRDefault="008A43E1" w:rsidP="00A74099">
            <w:del w:id="1328" w:author="Maxim Moinat" w:date="2016-08-03T10:08:00Z">
              <w:r w:rsidRPr="007954F1" w:rsidDel="007954F1">
                <w:rPr>
                  <w:rPrChange w:id="1329" w:author="Maxim Moinat" w:date="2016-08-03T10:08:00Z">
                    <w:rPr>
                      <w:highlight w:val="yellow"/>
                    </w:rPr>
                  </w:rPrChange>
                </w:rPr>
                <w:delText>Set empty to “not available”</w:delText>
              </w:r>
              <w:r w:rsidR="00F55BEB" w:rsidRPr="007954F1" w:rsidDel="007954F1">
                <w:delText>;</w:delText>
              </w:r>
            </w:del>
          </w:p>
        </w:tc>
      </w:tr>
      <w:tr w:rsidR="007954F1" w:rsidDel="0031766D" w14:paraId="44895B4B" w14:textId="03A6FAE6" w:rsidTr="0031766D">
        <w:trPr>
          <w:del w:id="1330" w:author="Maxim Moinat" w:date="2017-07-18T10:54:00Z"/>
        </w:trPr>
        <w:tc>
          <w:tcPr>
            <w:tcW w:w="0" w:type="auto"/>
            <w:tcPrChange w:id="1331" w:author="Maxim Moinat" w:date="2017-07-18T10:53:00Z">
              <w:tcPr>
                <w:tcW w:w="0" w:type="auto"/>
              </w:tcPr>
            </w:tcPrChange>
          </w:tcPr>
          <w:p w14:paraId="5C5ED7A1" w14:textId="43B06251" w:rsidR="002C5DDD" w:rsidDel="0031766D" w:rsidRDefault="002C5DDD" w:rsidP="00A74099">
            <w:pPr>
              <w:rPr>
                <w:del w:id="1332" w:author="Maxim Moinat" w:date="2017-07-18T10:54:00Z"/>
              </w:rPr>
            </w:pPr>
            <w:del w:id="1333" w:author="Maxim Moinat" w:date="2017-07-18T10:54:00Z">
              <w:r w:rsidDel="0031766D">
                <w:delText>stop_reason</w:delText>
              </w:r>
            </w:del>
          </w:p>
        </w:tc>
        <w:tc>
          <w:tcPr>
            <w:tcW w:w="0" w:type="auto"/>
            <w:tcPrChange w:id="1334" w:author="Maxim Moinat" w:date="2017-07-18T10:53:00Z">
              <w:tcPr>
                <w:tcW w:w="0" w:type="auto"/>
              </w:tcPr>
            </w:tcPrChange>
          </w:tcPr>
          <w:p w14:paraId="3D831148" w14:textId="60B8A13B" w:rsidR="002C5DDD" w:rsidDel="0031766D" w:rsidRDefault="002C5DDD" w:rsidP="00A74099">
            <w:pPr>
              <w:rPr>
                <w:del w:id="1335" w:author="Maxim Moinat" w:date="2017-07-18T10:54:00Z"/>
              </w:rPr>
            </w:pPr>
          </w:p>
        </w:tc>
        <w:tc>
          <w:tcPr>
            <w:tcW w:w="1778" w:type="dxa"/>
            <w:tcPrChange w:id="1336" w:author="Maxim Moinat" w:date="2017-07-18T10:53:00Z">
              <w:tcPr>
                <w:tcW w:w="0" w:type="auto"/>
              </w:tcPr>
            </w:tcPrChange>
          </w:tcPr>
          <w:p w14:paraId="683AD02B" w14:textId="260E2C2D" w:rsidR="002C5DDD" w:rsidDel="0031766D" w:rsidRDefault="002C5DDD" w:rsidP="00A74099">
            <w:pPr>
              <w:rPr>
                <w:del w:id="1337" w:author="Maxim Moinat" w:date="2017-07-18T10:54:00Z"/>
              </w:rPr>
            </w:pPr>
          </w:p>
        </w:tc>
        <w:tc>
          <w:tcPr>
            <w:tcW w:w="2067" w:type="dxa"/>
            <w:tcPrChange w:id="1338" w:author="Maxim Moinat" w:date="2017-07-18T10:53:00Z">
              <w:tcPr>
                <w:tcW w:w="0" w:type="auto"/>
              </w:tcPr>
            </w:tcPrChange>
          </w:tcPr>
          <w:p w14:paraId="3350F9BB" w14:textId="08C188BA" w:rsidR="002C5DDD" w:rsidDel="0031766D" w:rsidRDefault="002C5DDD" w:rsidP="00A74099">
            <w:pPr>
              <w:rPr>
                <w:del w:id="1339" w:author="Maxim Moinat" w:date="2017-07-18T10:54:00Z"/>
              </w:rPr>
            </w:pPr>
          </w:p>
        </w:tc>
      </w:tr>
      <w:tr w:rsidR="007954F1" w:rsidDel="0031766D" w14:paraId="2A15952C" w14:textId="7CAAA94C" w:rsidTr="0031766D">
        <w:trPr>
          <w:del w:id="1340" w:author="Maxim Moinat" w:date="2017-07-18T10:54:00Z"/>
        </w:trPr>
        <w:tc>
          <w:tcPr>
            <w:tcW w:w="0" w:type="auto"/>
            <w:tcPrChange w:id="1341" w:author="Maxim Moinat" w:date="2017-07-18T10:53:00Z">
              <w:tcPr>
                <w:tcW w:w="0" w:type="auto"/>
              </w:tcPr>
            </w:tcPrChange>
          </w:tcPr>
          <w:p w14:paraId="64801659" w14:textId="37F40D4A" w:rsidR="002C5DDD" w:rsidDel="0031766D" w:rsidRDefault="002C5DDD" w:rsidP="00A74099">
            <w:pPr>
              <w:rPr>
                <w:del w:id="1342" w:author="Maxim Moinat" w:date="2017-07-18T10:54:00Z"/>
              </w:rPr>
            </w:pPr>
            <w:del w:id="1343" w:author="Maxim Moinat" w:date="2017-07-18T10:54:00Z">
              <w:r w:rsidDel="0031766D">
                <w:delText>refills</w:delText>
              </w:r>
            </w:del>
          </w:p>
        </w:tc>
        <w:tc>
          <w:tcPr>
            <w:tcW w:w="0" w:type="auto"/>
            <w:tcPrChange w:id="1344" w:author="Maxim Moinat" w:date="2017-07-18T10:53:00Z">
              <w:tcPr>
                <w:tcW w:w="0" w:type="auto"/>
              </w:tcPr>
            </w:tcPrChange>
          </w:tcPr>
          <w:p w14:paraId="20E646D3" w14:textId="28AEB184" w:rsidR="002C5DDD" w:rsidDel="0031766D" w:rsidRDefault="002C5DDD" w:rsidP="00A74099">
            <w:pPr>
              <w:rPr>
                <w:del w:id="1345" w:author="Maxim Moinat" w:date="2017-07-18T10:54:00Z"/>
              </w:rPr>
            </w:pPr>
          </w:p>
        </w:tc>
        <w:tc>
          <w:tcPr>
            <w:tcW w:w="1778" w:type="dxa"/>
            <w:tcPrChange w:id="1346" w:author="Maxim Moinat" w:date="2017-07-18T10:53:00Z">
              <w:tcPr>
                <w:tcW w:w="0" w:type="auto"/>
              </w:tcPr>
            </w:tcPrChange>
          </w:tcPr>
          <w:p w14:paraId="3D37D51C" w14:textId="50DCE26E" w:rsidR="002C5DDD" w:rsidDel="0031766D" w:rsidRDefault="002C5DDD" w:rsidP="00A74099">
            <w:pPr>
              <w:rPr>
                <w:del w:id="1347" w:author="Maxim Moinat" w:date="2017-07-18T10:54:00Z"/>
              </w:rPr>
            </w:pPr>
          </w:p>
        </w:tc>
        <w:tc>
          <w:tcPr>
            <w:tcW w:w="2067" w:type="dxa"/>
            <w:tcPrChange w:id="1348" w:author="Maxim Moinat" w:date="2017-07-18T10:53:00Z">
              <w:tcPr>
                <w:tcW w:w="0" w:type="auto"/>
              </w:tcPr>
            </w:tcPrChange>
          </w:tcPr>
          <w:p w14:paraId="21F75F73" w14:textId="44E768C2" w:rsidR="002C5DDD" w:rsidDel="0031766D" w:rsidRDefault="002C5DDD" w:rsidP="00A74099">
            <w:pPr>
              <w:rPr>
                <w:del w:id="1349" w:author="Maxim Moinat" w:date="2017-07-18T10:54:00Z"/>
              </w:rPr>
            </w:pPr>
          </w:p>
        </w:tc>
      </w:tr>
      <w:tr w:rsidR="007954F1" w14:paraId="06780154" w14:textId="77777777" w:rsidTr="0031766D">
        <w:tc>
          <w:tcPr>
            <w:tcW w:w="0" w:type="auto"/>
            <w:tcPrChange w:id="1350" w:author="Maxim Moinat" w:date="2017-07-18T10:53:00Z">
              <w:tcPr>
                <w:tcW w:w="0" w:type="auto"/>
              </w:tcPr>
            </w:tcPrChange>
          </w:tcPr>
          <w:p w14:paraId="19087D06" w14:textId="77777777" w:rsidR="002C5DDD" w:rsidRDefault="002C5DDD" w:rsidP="00A74099">
            <w:r>
              <w:t>days_supply</w:t>
            </w:r>
          </w:p>
        </w:tc>
        <w:tc>
          <w:tcPr>
            <w:tcW w:w="0" w:type="auto"/>
            <w:tcPrChange w:id="1351" w:author="Maxim Moinat" w:date="2017-07-18T10:53:00Z">
              <w:tcPr>
                <w:tcW w:w="0" w:type="auto"/>
              </w:tcPr>
            </w:tcPrChange>
          </w:tcPr>
          <w:p w14:paraId="3EE3B651" w14:textId="77777777" w:rsidR="0031766D" w:rsidRDefault="0031766D" w:rsidP="0031766D">
            <w:pPr>
              <w:rPr>
                <w:ins w:id="1352" w:author="Maxim Moinat" w:date="2017-07-18T10:52:00Z"/>
              </w:rPr>
            </w:pPr>
            <w:ins w:id="1353" w:author="Maxim Moinat" w:date="2017-07-18T10:52:00Z">
              <w:r>
                <w:t>DRUG.forpstl</w:t>
              </w:r>
            </w:ins>
          </w:p>
          <w:p w14:paraId="75B0FFF4" w14:textId="40D62634" w:rsidR="002C5DDD" w:rsidRDefault="0031766D" w:rsidP="0031766D">
            <w:ins w:id="1354" w:author="Maxim Moinat" w:date="2017-07-18T10:52:00Z">
              <w:r>
                <w:t>DRUG.antal</w:t>
              </w:r>
            </w:ins>
          </w:p>
        </w:tc>
        <w:tc>
          <w:tcPr>
            <w:tcW w:w="1778" w:type="dxa"/>
            <w:tcPrChange w:id="1355" w:author="Maxim Moinat" w:date="2017-07-18T10:53:00Z">
              <w:tcPr>
                <w:tcW w:w="0" w:type="auto"/>
              </w:tcPr>
            </w:tcPrChange>
          </w:tcPr>
          <w:p w14:paraId="22583D5C" w14:textId="197BDC21" w:rsidR="002C5DDD" w:rsidRDefault="0031766D" w:rsidP="00A74099">
            <w:ins w:id="1356" w:author="Maxim Moinat" w:date="2017-07-18T10:53:00Z">
              <w:r>
                <w:t>Same as quantity.</w:t>
              </w:r>
            </w:ins>
          </w:p>
        </w:tc>
        <w:tc>
          <w:tcPr>
            <w:tcW w:w="2067" w:type="dxa"/>
            <w:tcPrChange w:id="1357" w:author="Maxim Moinat" w:date="2017-07-18T10:53:00Z">
              <w:tcPr>
                <w:tcW w:w="0" w:type="auto"/>
              </w:tcPr>
            </w:tcPrChange>
          </w:tcPr>
          <w:p w14:paraId="2E36C6DE" w14:textId="3FB89B94" w:rsidR="002C5DDD" w:rsidRDefault="0031766D" w:rsidP="00A74099">
            <w:ins w:id="1358" w:author="Maxim Moinat" w:date="2017-07-18T10:53:00Z">
              <w:r>
                <w:t>Assumes that the daily prescription is 1</w:t>
              </w:r>
            </w:ins>
          </w:p>
        </w:tc>
      </w:tr>
      <w:tr w:rsidR="007954F1" w:rsidRPr="0015685C" w14:paraId="1A1C5FD2" w14:textId="77777777" w:rsidTr="0031766D">
        <w:tc>
          <w:tcPr>
            <w:tcW w:w="0" w:type="auto"/>
            <w:tcPrChange w:id="1359" w:author="Maxim Moinat" w:date="2017-07-18T10:53:00Z">
              <w:tcPr>
                <w:tcW w:w="0" w:type="auto"/>
              </w:tcPr>
            </w:tcPrChange>
          </w:tcPr>
          <w:p w14:paraId="44D79C5A" w14:textId="77777777" w:rsidR="002C5DDD" w:rsidRDefault="002C5DDD" w:rsidP="00A74099">
            <w:r>
              <w:t>sig</w:t>
            </w:r>
          </w:p>
        </w:tc>
        <w:tc>
          <w:tcPr>
            <w:tcW w:w="0" w:type="auto"/>
            <w:tcPrChange w:id="1360" w:author="Maxim Moinat" w:date="2017-07-18T10:53:00Z">
              <w:tcPr>
                <w:tcW w:w="0" w:type="auto"/>
              </w:tcPr>
            </w:tcPrChange>
          </w:tcPr>
          <w:p w14:paraId="1E960250" w14:textId="7F4BB9AA" w:rsidR="002C5DDD" w:rsidRPr="005232C7" w:rsidRDefault="002C5DDD" w:rsidP="00A74099">
            <w:pPr>
              <w:rPr>
                <w:highlight w:val="yellow"/>
              </w:rPr>
            </w:pPr>
            <w:r w:rsidRPr="002D308A">
              <w:rPr>
                <w:rPrChange w:id="1361" w:author="Maxim Moinat" w:date="2016-08-03T10:09:00Z">
                  <w:rPr>
                    <w:highlight w:val="yellow"/>
                  </w:rPr>
                </w:rPrChange>
              </w:rPr>
              <w:t>DRUG.doser</w:t>
            </w:r>
          </w:p>
        </w:tc>
        <w:tc>
          <w:tcPr>
            <w:tcW w:w="1778" w:type="dxa"/>
            <w:tcPrChange w:id="1362" w:author="Maxim Moinat" w:date="2017-07-18T10:53:00Z">
              <w:tcPr>
                <w:tcW w:w="0" w:type="auto"/>
              </w:tcPr>
            </w:tcPrChange>
          </w:tcPr>
          <w:p w14:paraId="7BE373D3" w14:textId="77777777" w:rsidR="002C5DDD" w:rsidRDefault="002C5DDD" w:rsidP="00A74099"/>
        </w:tc>
        <w:tc>
          <w:tcPr>
            <w:tcW w:w="2067" w:type="dxa"/>
            <w:tcPrChange w:id="1363" w:author="Maxim Moinat" w:date="2017-07-18T10:53:00Z">
              <w:tcPr>
                <w:tcW w:w="0" w:type="auto"/>
              </w:tcPr>
            </w:tcPrChange>
          </w:tcPr>
          <w:p w14:paraId="5FDF71C4" w14:textId="720AA891" w:rsidR="002C5DDD" w:rsidRPr="005232C7" w:rsidRDefault="002D308A">
            <w:ins w:id="1364" w:author="Maxim Moinat" w:date="2016-08-03T10:09:00Z">
              <w:r w:rsidRPr="002D308A">
                <w:rPr>
                  <w:rPrChange w:id="1365" w:author="Maxim Moinat" w:date="2016-08-03T10:09:00Z">
                    <w:rPr>
                      <w:highlight w:val="yellow"/>
                    </w:rPr>
                  </w:rPrChange>
                </w:rPr>
                <w:t xml:space="preserve">Raw text with </w:t>
              </w:r>
              <w:r>
                <w:t xml:space="preserve">prescription </w:t>
              </w:r>
              <w:r w:rsidRPr="002D308A">
                <w:rPr>
                  <w:rPrChange w:id="1366" w:author="Maxim Moinat" w:date="2016-08-03T10:09:00Z">
                    <w:rPr>
                      <w:highlight w:val="yellow"/>
                    </w:rPr>
                  </w:rPrChange>
                </w:rPr>
                <w:t>directions.</w:t>
              </w:r>
            </w:ins>
            <w:del w:id="1367" w:author="Maxim Moinat" w:date="2016-08-03T10:09:00Z">
              <w:r w:rsidR="005232C7" w:rsidRPr="005232C7" w:rsidDel="002D308A">
                <w:rPr>
                  <w:highlight w:val="yellow"/>
                </w:rPr>
                <w:delText>Indicated as not mapped (data mining?)</w:delText>
              </w:r>
            </w:del>
          </w:p>
        </w:tc>
      </w:tr>
      <w:tr w:rsidR="007954F1" w:rsidRPr="0015685C" w:rsidDel="0031766D" w14:paraId="7CDCC900" w14:textId="248DF7C5" w:rsidTr="0031766D">
        <w:trPr>
          <w:del w:id="1368" w:author="Maxim Moinat" w:date="2017-07-18T10:55:00Z"/>
        </w:trPr>
        <w:tc>
          <w:tcPr>
            <w:tcW w:w="0" w:type="auto"/>
            <w:tcPrChange w:id="1369" w:author="Maxim Moinat" w:date="2017-07-18T10:53:00Z">
              <w:tcPr>
                <w:tcW w:w="0" w:type="auto"/>
              </w:tcPr>
            </w:tcPrChange>
          </w:tcPr>
          <w:p w14:paraId="4D94B92E" w14:textId="41898593" w:rsidR="002C5DDD" w:rsidDel="0031766D" w:rsidRDefault="002C5DDD" w:rsidP="00A74099">
            <w:pPr>
              <w:rPr>
                <w:del w:id="1370" w:author="Maxim Moinat" w:date="2017-07-18T10:55:00Z"/>
              </w:rPr>
            </w:pPr>
            <w:del w:id="1371" w:author="Maxim Moinat" w:date="2017-07-18T10:55:00Z">
              <w:r w:rsidDel="0031766D">
                <w:delText>route_concept_id</w:delText>
              </w:r>
            </w:del>
          </w:p>
        </w:tc>
        <w:tc>
          <w:tcPr>
            <w:tcW w:w="0" w:type="auto"/>
            <w:tcPrChange w:id="1372" w:author="Maxim Moinat" w:date="2017-07-18T10:53:00Z">
              <w:tcPr>
                <w:tcW w:w="0" w:type="auto"/>
              </w:tcPr>
            </w:tcPrChange>
          </w:tcPr>
          <w:p w14:paraId="5D90F4E6" w14:textId="53D620DB" w:rsidR="002C5DDD" w:rsidDel="0031766D" w:rsidRDefault="002C5DDD" w:rsidP="00A74099">
            <w:pPr>
              <w:rPr>
                <w:del w:id="1373" w:author="Maxim Moinat" w:date="2017-07-18T10:55:00Z"/>
              </w:rPr>
            </w:pPr>
            <w:del w:id="1374" w:author="Maxim Moinat" w:date="2016-08-03T10:09:00Z">
              <w:r w:rsidDel="002D308A">
                <w:delText>DRUG.lformgrupp</w:delText>
              </w:r>
            </w:del>
          </w:p>
        </w:tc>
        <w:tc>
          <w:tcPr>
            <w:tcW w:w="1778" w:type="dxa"/>
            <w:tcPrChange w:id="1375" w:author="Maxim Moinat" w:date="2017-07-18T10:53:00Z">
              <w:tcPr>
                <w:tcW w:w="0" w:type="auto"/>
              </w:tcPr>
            </w:tcPrChange>
          </w:tcPr>
          <w:p w14:paraId="1D0FF792" w14:textId="58B76433" w:rsidR="002C5DDD" w:rsidDel="0031766D" w:rsidRDefault="002C5DDD" w:rsidP="00A74099">
            <w:pPr>
              <w:rPr>
                <w:del w:id="1376" w:author="Maxim Moinat" w:date="2017-07-18T10:55:00Z"/>
              </w:rPr>
            </w:pPr>
          </w:p>
        </w:tc>
        <w:tc>
          <w:tcPr>
            <w:tcW w:w="2067" w:type="dxa"/>
            <w:tcPrChange w:id="1377" w:author="Maxim Moinat" w:date="2017-07-18T10:53:00Z">
              <w:tcPr>
                <w:tcW w:w="0" w:type="auto"/>
              </w:tcPr>
            </w:tcPrChange>
          </w:tcPr>
          <w:p w14:paraId="0899519E" w14:textId="0E8BCEEC" w:rsidR="002C5DDD" w:rsidRPr="002C5DDD" w:rsidDel="0031766D" w:rsidRDefault="002C5DDD" w:rsidP="00A74099">
            <w:pPr>
              <w:rPr>
                <w:del w:id="1378" w:author="Maxim Moinat" w:date="2017-07-18T10:55:00Z"/>
              </w:rPr>
            </w:pPr>
            <w:del w:id="1379" w:author="Maxim Moinat" w:date="2016-08-03T10:09:00Z">
              <w:r w:rsidRPr="002C5DDD" w:rsidDel="002D308A">
                <w:delText>Low priority. almost all oral medication.</w:delText>
              </w:r>
            </w:del>
          </w:p>
        </w:tc>
      </w:tr>
      <w:tr w:rsidR="007954F1" w14:paraId="0C8C60AB" w14:textId="77777777" w:rsidTr="0031766D">
        <w:tc>
          <w:tcPr>
            <w:tcW w:w="0" w:type="auto"/>
            <w:tcPrChange w:id="1380" w:author="Maxim Moinat" w:date="2017-07-18T10:53:00Z">
              <w:tcPr>
                <w:tcW w:w="0" w:type="auto"/>
              </w:tcPr>
            </w:tcPrChange>
          </w:tcPr>
          <w:p w14:paraId="3D180474" w14:textId="77777777" w:rsidR="002C5DDD" w:rsidRDefault="002C5DDD" w:rsidP="00A74099">
            <w:r>
              <w:t>effective_drug_dose</w:t>
            </w:r>
          </w:p>
        </w:tc>
        <w:tc>
          <w:tcPr>
            <w:tcW w:w="0" w:type="auto"/>
            <w:tcPrChange w:id="1381" w:author="Maxim Moinat" w:date="2017-07-18T10:53:00Z">
              <w:tcPr>
                <w:tcW w:w="0" w:type="auto"/>
              </w:tcPr>
            </w:tcPrChange>
          </w:tcPr>
          <w:p w14:paraId="5D6FAEEE" w14:textId="3A2DCC1C" w:rsidR="002C5DDD" w:rsidRDefault="0031766D" w:rsidP="00A74099">
            <w:ins w:id="1382" w:author="Maxim Moinat" w:date="2017-07-18T10:55:00Z">
              <w:r>
                <w:t>DRUG.styrknum</w:t>
              </w:r>
            </w:ins>
          </w:p>
        </w:tc>
        <w:tc>
          <w:tcPr>
            <w:tcW w:w="1778" w:type="dxa"/>
            <w:tcPrChange w:id="1383" w:author="Maxim Moinat" w:date="2017-07-18T10:53:00Z">
              <w:tcPr>
                <w:tcW w:w="0" w:type="auto"/>
              </w:tcPr>
            </w:tcPrChange>
          </w:tcPr>
          <w:p w14:paraId="2096C3AB" w14:textId="77777777" w:rsidR="002C5DDD" w:rsidRDefault="002C5DDD" w:rsidP="00A74099"/>
        </w:tc>
        <w:tc>
          <w:tcPr>
            <w:tcW w:w="2067" w:type="dxa"/>
            <w:tcPrChange w:id="1384" w:author="Maxim Moinat" w:date="2017-07-18T10:53:00Z">
              <w:tcPr>
                <w:tcW w:w="0" w:type="auto"/>
              </w:tcPr>
            </w:tcPrChange>
          </w:tcPr>
          <w:p w14:paraId="52DD3D7A" w14:textId="756717B4" w:rsidR="002C5DDD" w:rsidRDefault="0031766D" w:rsidP="00A74099">
            <w:ins w:id="1385" w:author="Maxim Moinat" w:date="2017-07-18T10:55:00Z">
              <w:r>
                <w:t>Numeric strength, unmodified</w:t>
              </w:r>
            </w:ins>
          </w:p>
        </w:tc>
      </w:tr>
      <w:tr w:rsidR="007954F1" w:rsidDel="0031766D" w14:paraId="2E1A8F48" w14:textId="1ECBF4D3" w:rsidTr="0031766D">
        <w:trPr>
          <w:del w:id="1386" w:author="Maxim Moinat" w:date="2017-07-18T10:55:00Z"/>
        </w:trPr>
        <w:tc>
          <w:tcPr>
            <w:tcW w:w="0" w:type="auto"/>
            <w:tcPrChange w:id="1387" w:author="Maxim Moinat" w:date="2017-07-18T10:53:00Z">
              <w:tcPr>
                <w:tcW w:w="0" w:type="auto"/>
              </w:tcPr>
            </w:tcPrChange>
          </w:tcPr>
          <w:p w14:paraId="00653074" w14:textId="09FC1F9F" w:rsidR="002C5DDD" w:rsidDel="0031766D" w:rsidRDefault="002C5DDD" w:rsidP="00A74099">
            <w:pPr>
              <w:rPr>
                <w:del w:id="1388" w:author="Maxim Moinat" w:date="2017-07-18T10:55:00Z"/>
              </w:rPr>
            </w:pPr>
            <w:del w:id="1389" w:author="Maxim Moinat" w:date="2017-07-18T10:55:00Z">
              <w:r w:rsidDel="0031766D">
                <w:delText>lot_number</w:delText>
              </w:r>
            </w:del>
          </w:p>
        </w:tc>
        <w:tc>
          <w:tcPr>
            <w:tcW w:w="0" w:type="auto"/>
            <w:tcPrChange w:id="1390" w:author="Maxim Moinat" w:date="2017-07-18T10:53:00Z">
              <w:tcPr>
                <w:tcW w:w="0" w:type="auto"/>
              </w:tcPr>
            </w:tcPrChange>
          </w:tcPr>
          <w:p w14:paraId="45008BB0" w14:textId="2855DB3F" w:rsidR="002C5DDD" w:rsidDel="0031766D" w:rsidRDefault="002C5DDD" w:rsidP="00A74099">
            <w:pPr>
              <w:rPr>
                <w:del w:id="1391" w:author="Maxim Moinat" w:date="2017-07-18T10:55:00Z"/>
              </w:rPr>
            </w:pPr>
          </w:p>
        </w:tc>
        <w:tc>
          <w:tcPr>
            <w:tcW w:w="1778" w:type="dxa"/>
            <w:tcPrChange w:id="1392" w:author="Maxim Moinat" w:date="2017-07-18T10:53:00Z">
              <w:tcPr>
                <w:tcW w:w="0" w:type="auto"/>
              </w:tcPr>
            </w:tcPrChange>
          </w:tcPr>
          <w:p w14:paraId="40FBA599" w14:textId="00C8DA7B" w:rsidR="002C5DDD" w:rsidDel="0031766D" w:rsidRDefault="002C5DDD" w:rsidP="00A74099">
            <w:pPr>
              <w:rPr>
                <w:del w:id="1393" w:author="Maxim Moinat" w:date="2017-07-18T10:55:00Z"/>
              </w:rPr>
            </w:pPr>
          </w:p>
        </w:tc>
        <w:tc>
          <w:tcPr>
            <w:tcW w:w="2067" w:type="dxa"/>
            <w:tcPrChange w:id="1394" w:author="Maxim Moinat" w:date="2017-07-18T10:53:00Z">
              <w:tcPr>
                <w:tcW w:w="0" w:type="auto"/>
              </w:tcPr>
            </w:tcPrChange>
          </w:tcPr>
          <w:p w14:paraId="110CAB76" w14:textId="347244F3" w:rsidR="002C5DDD" w:rsidDel="0031766D" w:rsidRDefault="002C5DDD" w:rsidP="00A74099">
            <w:pPr>
              <w:rPr>
                <w:del w:id="1395" w:author="Maxim Moinat" w:date="2017-07-18T10:55:00Z"/>
              </w:rPr>
            </w:pPr>
          </w:p>
        </w:tc>
      </w:tr>
      <w:tr w:rsidR="007954F1" w:rsidDel="0031766D" w14:paraId="5F04AFD0" w14:textId="74A6E419" w:rsidTr="0031766D">
        <w:trPr>
          <w:del w:id="1396" w:author="Maxim Moinat" w:date="2017-07-18T10:55:00Z"/>
        </w:trPr>
        <w:tc>
          <w:tcPr>
            <w:tcW w:w="0" w:type="auto"/>
            <w:tcPrChange w:id="1397" w:author="Maxim Moinat" w:date="2017-07-18T10:53:00Z">
              <w:tcPr>
                <w:tcW w:w="0" w:type="auto"/>
              </w:tcPr>
            </w:tcPrChange>
          </w:tcPr>
          <w:p w14:paraId="4BF78696" w14:textId="117BF9C4" w:rsidR="002C5DDD" w:rsidDel="0031766D" w:rsidRDefault="002C5DDD" w:rsidP="00A74099">
            <w:pPr>
              <w:rPr>
                <w:del w:id="1398" w:author="Maxim Moinat" w:date="2017-07-18T10:55:00Z"/>
              </w:rPr>
            </w:pPr>
            <w:del w:id="1399" w:author="Maxim Moinat" w:date="2017-07-18T10:55:00Z">
              <w:r w:rsidDel="0031766D">
                <w:delText>visit_occurrence_id</w:delText>
              </w:r>
            </w:del>
          </w:p>
        </w:tc>
        <w:tc>
          <w:tcPr>
            <w:tcW w:w="0" w:type="auto"/>
            <w:tcPrChange w:id="1400" w:author="Maxim Moinat" w:date="2017-07-18T10:53:00Z">
              <w:tcPr>
                <w:tcW w:w="0" w:type="auto"/>
              </w:tcPr>
            </w:tcPrChange>
          </w:tcPr>
          <w:p w14:paraId="71F302A1" w14:textId="5C298B63" w:rsidR="002C5DDD" w:rsidDel="0031766D" w:rsidRDefault="002C5DDD" w:rsidP="00A74099">
            <w:pPr>
              <w:rPr>
                <w:del w:id="1401" w:author="Maxim Moinat" w:date="2017-07-18T10:55:00Z"/>
              </w:rPr>
            </w:pPr>
          </w:p>
        </w:tc>
        <w:tc>
          <w:tcPr>
            <w:tcW w:w="1778" w:type="dxa"/>
            <w:tcPrChange w:id="1402" w:author="Maxim Moinat" w:date="2017-07-18T10:53:00Z">
              <w:tcPr>
                <w:tcW w:w="0" w:type="auto"/>
              </w:tcPr>
            </w:tcPrChange>
          </w:tcPr>
          <w:p w14:paraId="12B8C809" w14:textId="40D5397B" w:rsidR="002C5DDD" w:rsidDel="0031766D" w:rsidRDefault="002C5DDD" w:rsidP="00A74099">
            <w:pPr>
              <w:rPr>
                <w:del w:id="1403" w:author="Maxim Moinat" w:date="2017-07-18T10:55:00Z"/>
              </w:rPr>
            </w:pPr>
          </w:p>
        </w:tc>
        <w:tc>
          <w:tcPr>
            <w:tcW w:w="2067" w:type="dxa"/>
            <w:tcPrChange w:id="1404" w:author="Maxim Moinat" w:date="2017-07-18T10:53:00Z">
              <w:tcPr>
                <w:tcW w:w="0" w:type="auto"/>
              </w:tcPr>
            </w:tcPrChange>
          </w:tcPr>
          <w:p w14:paraId="55DECA53" w14:textId="4F0B040A" w:rsidR="002C5DDD" w:rsidDel="0031766D" w:rsidRDefault="002C5DDD" w:rsidP="00A74099">
            <w:pPr>
              <w:rPr>
                <w:del w:id="1405" w:author="Maxim Moinat" w:date="2017-07-18T10:55:00Z"/>
              </w:rPr>
            </w:pPr>
          </w:p>
        </w:tc>
      </w:tr>
      <w:tr w:rsidR="007954F1" w14:paraId="14010B62" w14:textId="77777777" w:rsidTr="0031766D">
        <w:tc>
          <w:tcPr>
            <w:tcW w:w="0" w:type="auto"/>
            <w:tcPrChange w:id="1406" w:author="Maxim Moinat" w:date="2017-07-18T10:53:00Z">
              <w:tcPr>
                <w:tcW w:w="0" w:type="auto"/>
              </w:tcPr>
            </w:tcPrChange>
          </w:tcPr>
          <w:p w14:paraId="51D99A59" w14:textId="77777777" w:rsidR="002C5DDD" w:rsidRDefault="002C5DDD" w:rsidP="00A74099">
            <w:r>
              <w:t>route_source_value</w:t>
            </w:r>
          </w:p>
        </w:tc>
        <w:tc>
          <w:tcPr>
            <w:tcW w:w="0" w:type="auto"/>
            <w:tcPrChange w:id="1407" w:author="Maxim Moinat" w:date="2017-07-18T10:53:00Z">
              <w:tcPr>
                <w:tcW w:w="0" w:type="auto"/>
              </w:tcPr>
            </w:tcPrChange>
          </w:tcPr>
          <w:p w14:paraId="240335BB" w14:textId="083B4897" w:rsidR="002C5DDD" w:rsidRDefault="00D06240" w:rsidP="00A74099">
            <w:r>
              <w:t>DRUG.</w:t>
            </w:r>
            <w:r w:rsidR="002C5DDD">
              <w:t>lformgrupp</w:t>
            </w:r>
          </w:p>
        </w:tc>
        <w:tc>
          <w:tcPr>
            <w:tcW w:w="1778" w:type="dxa"/>
            <w:tcPrChange w:id="1408" w:author="Maxim Moinat" w:date="2017-07-18T10:53:00Z">
              <w:tcPr>
                <w:tcW w:w="0" w:type="auto"/>
              </w:tcPr>
            </w:tcPrChange>
          </w:tcPr>
          <w:p w14:paraId="2A3101E7" w14:textId="77777777" w:rsidR="002C5DDD" w:rsidRDefault="002C5DDD" w:rsidP="00A74099"/>
        </w:tc>
        <w:tc>
          <w:tcPr>
            <w:tcW w:w="2067" w:type="dxa"/>
            <w:tcPrChange w:id="1409" w:author="Maxim Moinat" w:date="2017-07-18T10:53:00Z">
              <w:tcPr>
                <w:tcW w:w="0" w:type="auto"/>
              </w:tcPr>
            </w:tcPrChange>
          </w:tcPr>
          <w:p w14:paraId="3522D2E3" w14:textId="77777777" w:rsidR="002C5DDD" w:rsidRDefault="002C5DDD" w:rsidP="00A74099"/>
        </w:tc>
      </w:tr>
    </w:tbl>
    <w:p w14:paraId="6F845BE6" w14:textId="5A7A1617" w:rsidR="008219B5" w:rsidRDefault="008219B5" w:rsidP="008219B5">
      <w:pPr>
        <w:pStyle w:val="ListParagraph"/>
        <w:ind w:left="0"/>
      </w:pPr>
    </w:p>
    <w:p w14:paraId="42356AC6" w14:textId="2B50C87A" w:rsidR="004F7473" w:rsidRPr="00DE4345" w:rsidRDefault="008219B5" w:rsidP="008219B5">
      <w:pPr>
        <w:pStyle w:val="ListParagraph"/>
        <w:ind w:left="0"/>
        <w:rPr>
          <w:rFonts w:cs="Arial"/>
          <w:szCs w:val="20"/>
          <w:lang w:val="en-GB"/>
        </w:rPr>
      </w:pPr>
      <w:r w:rsidRPr="000D4864">
        <w:rPr>
          <w:rFonts w:cs="Arial"/>
          <w:szCs w:val="20"/>
          <w:lang w:val="en-GB"/>
        </w:rPr>
        <w:t>Concept mapping for source field</w:t>
      </w:r>
      <w:r>
        <w:rPr>
          <w:rFonts w:cs="Arial"/>
          <w:szCs w:val="20"/>
          <w:lang w:val="en-GB"/>
        </w:rPr>
        <w:t xml:space="preserve"> DRUG.styrka_enh:</w:t>
      </w:r>
      <w:r w:rsidR="00450388">
        <w:rPr>
          <w:rFonts w:cs="Arial"/>
          <w:szCs w:val="20"/>
          <w:lang w:val="en-GB"/>
        </w:rPr>
        <w:t xml:space="preserve"> (SNOMED)</w:t>
      </w:r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</w:tblGrid>
      <w:tr w:rsidR="00CF13C0" w:rsidRPr="00CF2DF7" w14:paraId="2570DC61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822B2C3" w14:textId="2EA6F517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630B4E3" w14:textId="080BE230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5983E56" w14:textId="1AAF65D6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5C9C22DC" w14:textId="6F75EAA1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CF245E9" w14:textId="1F818BA8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8219B5" w:rsidRPr="0005203C" w14:paraId="452C92E1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3BE5" w14:textId="01F5A440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DA50B" w14:textId="313661A9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Milligram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183B8" w14:textId="717DA1BA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del w:id="1410" w:author="Maxim Moinat" w:date="2017-07-18T10:56:00Z">
              <w:r w:rsidDel="00644137">
                <w:rPr>
                  <w:szCs w:val="20"/>
                  <w:lang w:val="en-GB" w:eastAsia="en-GB"/>
                </w:rPr>
                <w:delText>m</w:delText>
              </w:r>
            </w:del>
            <w:ins w:id="1411" w:author="Maxim Moinat" w:date="2017-07-18T10:56:00Z">
              <w:r w:rsidR="00644137">
                <w:rPr>
                  <w:szCs w:val="20"/>
                  <w:lang w:val="en-GB" w:eastAsia="en-GB"/>
                </w:rPr>
                <w:t>M</w:t>
              </w:r>
            </w:ins>
            <w:ins w:id="1412" w:author="Maxim Moinat" w:date="2017-05-09T14:59:00Z">
              <w:r w:rsidR="003850DE">
                <w:rPr>
                  <w:szCs w:val="20"/>
                  <w:lang w:val="en-GB" w:eastAsia="en-GB"/>
                </w:rPr>
                <w:t>illi</w:t>
              </w:r>
            </w:ins>
            <w:r>
              <w:rPr>
                <w:szCs w:val="20"/>
                <w:lang w:val="en-GB" w:eastAsia="en-GB"/>
              </w:rPr>
              <w:t>g</w:t>
            </w:r>
            <w:ins w:id="1413" w:author="Maxim Moinat" w:date="2017-05-09T14:59:00Z">
              <w:r w:rsidR="003850DE">
                <w:rPr>
                  <w:szCs w:val="20"/>
                  <w:lang w:val="en-GB" w:eastAsia="en-GB"/>
                </w:rPr>
                <w:t>ram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6F2D4" w14:textId="1F2D1936" w:rsidR="008219B5" w:rsidRPr="0005203C" w:rsidRDefault="002D3385" w:rsidP="008219B5">
            <w:pPr>
              <w:ind w:right="90"/>
              <w:rPr>
                <w:szCs w:val="20"/>
                <w:lang w:val="en-GB" w:eastAsia="en-GB"/>
              </w:rPr>
            </w:pPr>
            <w:del w:id="1414" w:author="Maxim Moinat" w:date="2017-05-09T14:58:00Z">
              <w:r w:rsidRPr="002D3385" w:rsidDel="003850DE">
                <w:rPr>
                  <w:szCs w:val="20"/>
                  <w:lang w:val="en-GB" w:eastAsia="en-GB"/>
                </w:rPr>
                <w:delText>4122384</w:delText>
              </w:r>
            </w:del>
            <w:ins w:id="1415" w:author="Maxim Moinat" w:date="2017-05-09T14:58:00Z">
              <w:r w:rsidR="003850DE">
                <w:rPr>
                  <w:szCs w:val="20"/>
                  <w:lang w:val="en-GB" w:eastAsia="en-GB"/>
                </w:rPr>
                <w:t>8576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E5F58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  <w:tr w:rsidR="008219B5" w:rsidRPr="0005203C" w14:paraId="2CB0C4F9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8865" w14:textId="003CDDC3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mikrog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C6F8C" w14:textId="425A440A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Microgram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01411" w14:textId="07E2D317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r>
              <w:rPr>
                <w:rFonts w:ascii="Calibri" w:hAnsi="Calibri"/>
                <w:color w:val="000000"/>
              </w:rPr>
              <w:t>Microgram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B196" w14:textId="264961BC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del w:id="1416" w:author="Maxim Moinat" w:date="2017-05-09T14:59:00Z">
              <w:r w:rsidRPr="002D3385" w:rsidDel="003850DE">
                <w:rPr>
                  <w:szCs w:val="20"/>
                  <w:lang w:val="en-GB" w:eastAsia="en-GB"/>
                </w:rPr>
                <w:delText>4122385</w:delText>
              </w:r>
            </w:del>
            <w:ins w:id="1417" w:author="Maxim Moinat" w:date="2017-05-09T14:59:00Z">
              <w:r w:rsidR="003850DE">
                <w:rPr>
                  <w:szCs w:val="20"/>
                  <w:lang w:val="en-GB" w:eastAsia="en-GB"/>
                </w:rPr>
                <w:t>9655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F8010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  <w:tr w:rsidR="008219B5" w:rsidRPr="0005203C" w14:paraId="6D51C8E4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15229" w14:textId="3CC74C1D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B03B" w14:textId="2A7CF2EE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AB043" w14:textId="0424F25E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Gram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8B23E" w14:textId="16631261" w:rsidR="008219B5" w:rsidRPr="0005203C" w:rsidRDefault="002D3385" w:rsidP="008219B5">
            <w:pPr>
              <w:rPr>
                <w:szCs w:val="20"/>
                <w:lang w:val="en-GB" w:eastAsia="en-GB"/>
              </w:rPr>
            </w:pPr>
            <w:del w:id="1418" w:author="Maxim Moinat" w:date="2017-05-09T14:59:00Z">
              <w:r w:rsidRPr="002D3385" w:rsidDel="003850DE">
                <w:rPr>
                  <w:szCs w:val="20"/>
                  <w:lang w:val="en-GB" w:eastAsia="en-GB"/>
                </w:rPr>
                <w:delText>4124422</w:delText>
              </w:r>
            </w:del>
            <w:ins w:id="1419" w:author="Maxim Moinat" w:date="2017-05-09T14:59:00Z">
              <w:r w:rsidR="003850DE">
                <w:rPr>
                  <w:szCs w:val="20"/>
                  <w:lang w:val="en-GB" w:eastAsia="en-GB"/>
                </w:rPr>
                <w:t>8504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A94F8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  <w:tr w:rsidR="008219B5" w:rsidRPr="0005203C" w14:paraId="061E7E19" w14:textId="77777777" w:rsidTr="008219B5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CD55" w14:textId="017B323B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(All other)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357B" w14:textId="0EAA8585" w:rsidR="008219B5" w:rsidRPr="0005203C" w:rsidRDefault="002D3385" w:rsidP="008219B5">
            <w:pPr>
              <w:rPr>
                <w:rFonts w:ascii="Calibri" w:hAnsi="Calibri"/>
                <w:color w:val="000000"/>
              </w:rPr>
            </w:pPr>
            <w:del w:id="1420" w:author="Maxim Moinat" w:date="2017-07-18T10:56:00Z">
              <w:r w:rsidDel="00644137">
                <w:rPr>
                  <w:rFonts w:ascii="Calibri" w:hAnsi="Calibri"/>
                  <w:color w:val="000000"/>
                </w:rPr>
                <w:delText xml:space="preserve">Injectables 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E9669" w14:textId="07306CE7" w:rsidR="002D3385" w:rsidRPr="0009483E" w:rsidRDefault="002D3385" w:rsidP="008219B5">
            <w:pPr>
              <w:rPr>
                <w:szCs w:val="20"/>
                <w:lang w:val="en-GB" w:eastAsia="en-GB"/>
              </w:rPr>
            </w:pPr>
            <w:r w:rsidRPr="0009483E">
              <w:rPr>
                <w:szCs w:val="20"/>
                <w:lang w:val="en-GB" w:eastAsia="en-GB"/>
              </w:rPr>
              <w:t>Other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D151C" w14:textId="531C49CB" w:rsidR="002D3385" w:rsidRPr="0009483E" w:rsidRDefault="002D3385" w:rsidP="008219B5">
            <w:pPr>
              <w:rPr>
                <w:szCs w:val="20"/>
                <w:lang w:val="en-GB" w:eastAsia="en-GB"/>
              </w:rPr>
            </w:pPr>
            <w:r w:rsidRPr="0009483E">
              <w:rPr>
                <w:szCs w:val="20"/>
                <w:lang w:val="en-GB" w:eastAsia="en-GB"/>
              </w:rPr>
              <w:t>9177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F9A48" w14:textId="77777777" w:rsidR="008219B5" w:rsidRPr="0005203C" w:rsidRDefault="008219B5" w:rsidP="008219B5">
            <w:pPr>
              <w:rPr>
                <w:szCs w:val="20"/>
                <w:lang w:val="en-GB" w:eastAsia="en-GB"/>
              </w:rPr>
            </w:pPr>
          </w:p>
        </w:tc>
      </w:tr>
    </w:tbl>
    <w:p w14:paraId="4BC33757" w14:textId="77777777" w:rsidR="007E5BB4" w:rsidRDefault="007E5BB4" w:rsidP="008219B5">
      <w:pPr>
        <w:pStyle w:val="ListParagraph"/>
        <w:ind w:left="0"/>
        <w:rPr>
          <w:b/>
          <w:highlight w:val="yellow"/>
        </w:rPr>
      </w:pPr>
    </w:p>
    <w:p w14:paraId="11CB8ACA" w14:textId="06FEE325" w:rsidR="00B25884" w:rsidDel="00B25884" w:rsidRDefault="00DE4345" w:rsidP="008219B5">
      <w:pPr>
        <w:pStyle w:val="ListParagraph"/>
        <w:ind w:left="0"/>
        <w:rPr>
          <w:del w:id="1421" w:author="Maxim Moinat" w:date="2016-08-03T10:11:00Z"/>
          <w:b/>
        </w:rPr>
      </w:pPr>
      <w:del w:id="1422" w:author="Maxim Moinat" w:date="2016-08-03T10:11:00Z">
        <w:r w:rsidRPr="007E5BB4" w:rsidDel="00B25884">
          <w:rPr>
            <w:b/>
            <w:highlight w:val="yellow"/>
          </w:rPr>
          <w:lastRenderedPageBreak/>
          <w:delText>TODO: Include dose form mapping.</w:delText>
        </w:r>
        <w:bookmarkStart w:id="1423" w:name="_Toc482107680"/>
        <w:bookmarkStart w:id="1424" w:name="_Toc482108054"/>
        <w:bookmarkStart w:id="1425" w:name="_Toc482108428"/>
        <w:bookmarkStart w:id="1426" w:name="_Toc482108802"/>
        <w:bookmarkStart w:id="1427" w:name="_Toc488141942"/>
        <w:bookmarkStart w:id="1428" w:name="_Toc488142478"/>
        <w:bookmarkStart w:id="1429" w:name="_Toc488143336"/>
        <w:bookmarkStart w:id="1430" w:name="_Toc488143454"/>
        <w:bookmarkEnd w:id="1423"/>
        <w:bookmarkEnd w:id="1424"/>
        <w:bookmarkEnd w:id="1425"/>
        <w:bookmarkEnd w:id="1426"/>
        <w:bookmarkEnd w:id="1427"/>
        <w:bookmarkEnd w:id="1428"/>
        <w:bookmarkEnd w:id="1429"/>
        <w:bookmarkEnd w:id="1430"/>
      </w:del>
    </w:p>
    <w:p w14:paraId="596095A4" w14:textId="27FDAFBC" w:rsidR="00B46CCA" w:rsidDel="00B25884" w:rsidRDefault="00B46CCA" w:rsidP="008219B5">
      <w:pPr>
        <w:pStyle w:val="ListParagraph"/>
        <w:ind w:left="0"/>
        <w:rPr>
          <w:del w:id="1431" w:author="Maxim Moinat" w:date="2016-08-03T10:12:00Z"/>
          <w:b/>
        </w:rPr>
      </w:pPr>
      <w:del w:id="1432" w:author="Maxim Moinat" w:date="2016-08-03T10:12:00Z">
        <w:r w:rsidRPr="00663060" w:rsidDel="00B25884">
          <w:rPr>
            <w:b/>
          </w:rPr>
          <w:delText>Drug_type_conc</w:delText>
        </w:r>
        <w:r w:rsidR="00663060" w:rsidRPr="00663060" w:rsidDel="00B25884">
          <w:rPr>
            <w:b/>
          </w:rPr>
          <w:delText>ept_id</w:delText>
        </w:r>
        <w:bookmarkStart w:id="1433" w:name="_Toc482107681"/>
        <w:bookmarkStart w:id="1434" w:name="_Toc482108055"/>
        <w:bookmarkStart w:id="1435" w:name="_Toc482108429"/>
        <w:bookmarkStart w:id="1436" w:name="_Toc482108803"/>
        <w:bookmarkStart w:id="1437" w:name="_Toc488141943"/>
        <w:bookmarkStart w:id="1438" w:name="_Toc488142479"/>
        <w:bookmarkStart w:id="1439" w:name="_Toc488143337"/>
        <w:bookmarkStart w:id="1440" w:name="_Toc488143455"/>
        <w:bookmarkEnd w:id="1433"/>
        <w:bookmarkEnd w:id="1434"/>
        <w:bookmarkEnd w:id="1435"/>
        <w:bookmarkEnd w:id="1436"/>
        <w:bookmarkEnd w:id="1437"/>
        <w:bookmarkEnd w:id="1438"/>
        <w:bookmarkEnd w:id="1439"/>
        <w:bookmarkEnd w:id="1440"/>
      </w:del>
    </w:p>
    <w:p w14:paraId="28C9E7BB" w14:textId="2B87CA7E" w:rsidR="00663060" w:rsidRPr="00663060" w:rsidDel="00B25884" w:rsidRDefault="00663060" w:rsidP="008219B5">
      <w:pPr>
        <w:pStyle w:val="ListParagraph"/>
        <w:ind w:left="0"/>
        <w:rPr>
          <w:del w:id="1441" w:author="Maxim Moinat" w:date="2016-08-03T10:12:00Z"/>
          <w:b/>
        </w:rPr>
      </w:pPr>
      <w:del w:id="1442" w:author="Maxim Moinat" w:date="2016-08-03T10:12:00Z">
        <w:r w:rsidRPr="00663060" w:rsidDel="00B25884">
          <w:delText>Always</w:delText>
        </w:r>
        <w:r w:rsidDel="00B25884">
          <w:rPr>
            <w:b/>
          </w:rPr>
          <w:delText xml:space="preserve">  </w:delText>
        </w:r>
        <w:r w:rsidDel="00B25884">
          <w:rPr>
            <w:rFonts w:ascii="Menlo" w:hAnsi="Menlo" w:cs="Menlo"/>
            <w:color w:val="000000"/>
          </w:rPr>
          <w:delText>Physician administered drug (identified from EHR problem list). Other options can be found through:</w:delText>
        </w:r>
        <w:bookmarkStart w:id="1443" w:name="_Toc482107682"/>
        <w:bookmarkStart w:id="1444" w:name="_Toc482108056"/>
        <w:bookmarkStart w:id="1445" w:name="_Toc482108430"/>
        <w:bookmarkStart w:id="1446" w:name="_Toc482108804"/>
        <w:bookmarkStart w:id="1447" w:name="_Toc488141944"/>
        <w:bookmarkStart w:id="1448" w:name="_Toc488142480"/>
        <w:bookmarkStart w:id="1449" w:name="_Toc488143338"/>
        <w:bookmarkStart w:id="1450" w:name="_Toc488143456"/>
        <w:bookmarkEnd w:id="1443"/>
        <w:bookmarkEnd w:id="1444"/>
        <w:bookmarkEnd w:id="1445"/>
        <w:bookmarkEnd w:id="1446"/>
        <w:bookmarkEnd w:id="1447"/>
        <w:bookmarkEnd w:id="1448"/>
        <w:bookmarkEnd w:id="1449"/>
        <w:bookmarkEnd w:id="1450"/>
      </w:del>
    </w:p>
    <w:p w14:paraId="25D1BCCB" w14:textId="141EDA47" w:rsidR="00663060" w:rsidDel="00B25884" w:rsidRDefault="00663060" w:rsidP="008219B5">
      <w:pPr>
        <w:pStyle w:val="ListParagraph"/>
        <w:ind w:left="0"/>
        <w:rPr>
          <w:del w:id="1451" w:author="Maxim Moinat" w:date="2016-08-03T10:12:00Z"/>
        </w:rPr>
      </w:pPr>
      <w:del w:id="1452" w:author="Maxim Moinat" w:date="2016-08-03T10:12:00Z">
        <w:r w:rsidDel="00B25884">
          <w:rPr>
            <w:rFonts w:ascii="Menlo" w:hAnsi="Menlo" w:cs="Menlo"/>
            <w:color w:val="000000"/>
          </w:rPr>
          <w:delText>select * from cdm5.concept where vocabulary_id = 'Drug Type';</w:delText>
        </w:r>
        <w:bookmarkStart w:id="1453" w:name="_Toc482107683"/>
        <w:bookmarkStart w:id="1454" w:name="_Toc482108057"/>
        <w:bookmarkStart w:id="1455" w:name="_Toc482108431"/>
        <w:bookmarkStart w:id="1456" w:name="_Toc482108805"/>
        <w:bookmarkStart w:id="1457" w:name="_Toc488141945"/>
        <w:bookmarkStart w:id="1458" w:name="_Toc488142481"/>
        <w:bookmarkStart w:id="1459" w:name="_Toc488143339"/>
        <w:bookmarkStart w:id="1460" w:name="_Toc488143457"/>
        <w:bookmarkEnd w:id="1453"/>
        <w:bookmarkEnd w:id="1454"/>
        <w:bookmarkEnd w:id="1455"/>
        <w:bookmarkEnd w:id="1456"/>
        <w:bookmarkEnd w:id="1457"/>
        <w:bookmarkEnd w:id="1458"/>
        <w:bookmarkEnd w:id="1459"/>
        <w:bookmarkEnd w:id="1460"/>
      </w:del>
    </w:p>
    <w:p w14:paraId="03A82196" w14:textId="7EA89734" w:rsidR="00F31024" w:rsidDel="00B25884" w:rsidRDefault="00F31024">
      <w:pPr>
        <w:pStyle w:val="ListParagraph"/>
        <w:ind w:left="0"/>
        <w:rPr>
          <w:del w:id="1461" w:author="Maxim Moinat" w:date="2016-08-03T10:12:00Z"/>
        </w:rPr>
        <w:pPrChange w:id="1462" w:author="Maxim Moinat" w:date="2016-08-03T10:12:00Z">
          <w:pPr>
            <w:pStyle w:val="ListParagraph"/>
          </w:pPr>
        </w:pPrChange>
      </w:pPr>
      <w:bookmarkStart w:id="1463" w:name="_Toc482107684"/>
      <w:bookmarkStart w:id="1464" w:name="_Toc482108058"/>
      <w:bookmarkStart w:id="1465" w:name="_Toc482108432"/>
      <w:bookmarkStart w:id="1466" w:name="_Toc482108806"/>
      <w:bookmarkStart w:id="1467" w:name="_Toc488141946"/>
      <w:bookmarkStart w:id="1468" w:name="_Toc488142482"/>
      <w:bookmarkStart w:id="1469" w:name="_Toc488143340"/>
      <w:bookmarkStart w:id="1470" w:name="_Toc488143458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</w:p>
    <w:p w14:paraId="5C007CE1" w14:textId="44D62F3D" w:rsidR="00990AE9" w:rsidDel="003850DE" w:rsidRDefault="0005203C" w:rsidP="0005203C">
      <w:pPr>
        <w:rPr>
          <w:del w:id="1471" w:author="Maxim Moinat" w:date="2017-05-09T14:59:00Z"/>
          <w:rFonts w:cs="Arial"/>
          <w:szCs w:val="20"/>
          <w:lang w:val="en-GB"/>
        </w:rPr>
      </w:pPr>
      <w:del w:id="1472" w:author="Maxim Moinat" w:date="2017-05-09T14:59:00Z">
        <w:r w:rsidRPr="000D4864" w:rsidDel="003850DE">
          <w:rPr>
            <w:rFonts w:cs="Arial"/>
            <w:szCs w:val="20"/>
            <w:lang w:val="en-GB"/>
          </w:rPr>
          <w:delText xml:space="preserve">Concept mapping for source field </w:delText>
        </w:r>
        <w:r w:rsidDel="003850DE">
          <w:rPr>
            <w:rFonts w:cs="Arial"/>
            <w:szCs w:val="20"/>
            <w:lang w:val="en-GB"/>
          </w:rPr>
          <w:delText>DRUG.spkod</w:delText>
        </w:r>
        <w:r w:rsidR="00CF13C0" w:rsidDel="003850DE">
          <w:rPr>
            <w:rFonts w:cs="Arial"/>
            <w:szCs w:val="20"/>
            <w:lang w:val="en-GB"/>
          </w:rPr>
          <w:delText xml:space="preserve"> (provider speciality)</w:delText>
        </w:r>
        <w:r w:rsidR="00F31024" w:rsidDel="003850DE">
          <w:rPr>
            <w:rFonts w:cs="Arial"/>
            <w:szCs w:val="20"/>
            <w:lang w:val="en-GB"/>
          </w:rPr>
          <w:delText xml:space="preserve">: </w:delText>
        </w:r>
        <w:bookmarkStart w:id="1473" w:name="_Toc482107685"/>
        <w:bookmarkStart w:id="1474" w:name="_Toc482108059"/>
        <w:bookmarkStart w:id="1475" w:name="_Toc482108433"/>
        <w:bookmarkStart w:id="1476" w:name="_Toc482108807"/>
        <w:bookmarkStart w:id="1477" w:name="_Toc488141947"/>
        <w:bookmarkStart w:id="1478" w:name="_Toc488142483"/>
        <w:bookmarkStart w:id="1479" w:name="_Toc488143341"/>
        <w:bookmarkStart w:id="1480" w:name="_Toc488143459"/>
        <w:bookmarkEnd w:id="1473"/>
        <w:bookmarkEnd w:id="1474"/>
        <w:bookmarkEnd w:id="1475"/>
        <w:bookmarkEnd w:id="1476"/>
        <w:bookmarkEnd w:id="1477"/>
        <w:bookmarkEnd w:id="1478"/>
        <w:bookmarkEnd w:id="1479"/>
        <w:bookmarkEnd w:id="1480"/>
      </w:del>
    </w:p>
    <w:p w14:paraId="40266EAF" w14:textId="214BB304" w:rsidR="0005203C" w:rsidDel="003850DE" w:rsidRDefault="00990AE9" w:rsidP="0005203C">
      <w:pPr>
        <w:rPr>
          <w:del w:id="1481" w:author="Maxim Moinat" w:date="2017-05-09T14:59:00Z"/>
          <w:rFonts w:cs="Arial"/>
          <w:szCs w:val="20"/>
          <w:lang w:val="en-GB"/>
        </w:rPr>
      </w:pPr>
      <w:del w:id="1482" w:author="Maxim Moinat" w:date="2017-05-09T14:59:00Z">
        <w:r w:rsidDel="003850DE">
          <w:rPr>
            <w:rFonts w:cs="Arial"/>
            <w:szCs w:val="20"/>
            <w:lang w:val="en-GB"/>
          </w:rPr>
          <w:delText>F</w:delText>
        </w:r>
        <w:r w:rsidR="00F31024" w:rsidDel="003850DE">
          <w:rPr>
            <w:rFonts w:cs="Arial"/>
            <w:szCs w:val="20"/>
            <w:lang w:val="en-GB"/>
          </w:rPr>
          <w:delText>irst 2 digits are</w:delText>
        </w:r>
        <w:r w:rsidDel="003850DE">
          <w:rPr>
            <w:rFonts w:cs="Arial"/>
            <w:szCs w:val="20"/>
            <w:lang w:val="en-GB"/>
          </w:rPr>
          <w:delText xml:space="preserve"> only</w:delText>
        </w:r>
        <w:r w:rsidR="00F31024" w:rsidDel="003850DE">
          <w:rPr>
            <w:rFonts w:cs="Arial"/>
            <w:szCs w:val="20"/>
            <w:lang w:val="en-GB"/>
          </w:rPr>
          <w:delText xml:space="preserve"> of importance</w:delText>
        </w:r>
        <w:r w:rsidR="0009483E" w:rsidDel="003850DE">
          <w:rPr>
            <w:rFonts w:cs="Arial"/>
            <w:szCs w:val="20"/>
            <w:lang w:val="en-GB"/>
          </w:rPr>
          <w:delText xml:space="preserve"> for the mapping</w:delText>
        </w:r>
        <w:r w:rsidDel="003850DE">
          <w:rPr>
            <w:rFonts w:cs="Arial"/>
            <w:szCs w:val="20"/>
            <w:lang w:val="en-GB"/>
          </w:rPr>
          <w:delText>. C</w:delText>
        </w:r>
        <w:r w:rsidR="00F31024" w:rsidDel="003850DE">
          <w:rPr>
            <w:rFonts w:cs="Arial"/>
            <w:szCs w:val="20"/>
            <w:lang w:val="en-GB"/>
          </w:rPr>
          <w:delText>odes are either 2</w:delText>
        </w:r>
        <w:r w:rsidDel="003850DE">
          <w:rPr>
            <w:rFonts w:cs="Arial"/>
            <w:szCs w:val="20"/>
            <w:lang w:val="en-GB"/>
          </w:rPr>
          <w:delText>,</w:delText>
        </w:r>
        <w:r w:rsidR="00F31024" w:rsidDel="003850DE">
          <w:rPr>
            <w:rFonts w:cs="Arial"/>
            <w:szCs w:val="20"/>
            <w:lang w:val="en-GB"/>
          </w:rPr>
          <w:delText xml:space="preserve"> </w:delText>
        </w:r>
        <w:r w:rsidDel="003850DE">
          <w:rPr>
            <w:rFonts w:cs="Arial"/>
            <w:szCs w:val="20"/>
            <w:lang w:val="en-GB"/>
          </w:rPr>
          <w:delText xml:space="preserve">4 </w:delText>
        </w:r>
        <w:r w:rsidR="00F31024" w:rsidDel="003850DE">
          <w:rPr>
            <w:rFonts w:cs="Arial"/>
            <w:szCs w:val="20"/>
            <w:lang w:val="en-GB"/>
          </w:rPr>
          <w:delText xml:space="preserve">or </w:delText>
        </w:r>
        <w:r w:rsidDel="003850DE">
          <w:rPr>
            <w:rFonts w:cs="Arial"/>
            <w:szCs w:val="20"/>
            <w:lang w:val="en-GB"/>
          </w:rPr>
          <w:delText>5</w:delText>
        </w:r>
        <w:r w:rsidR="00F31024" w:rsidDel="003850DE">
          <w:rPr>
            <w:rFonts w:cs="Arial"/>
            <w:szCs w:val="20"/>
            <w:lang w:val="en-GB"/>
          </w:rPr>
          <w:delText xml:space="preserve"> digits. 4</w:delText>
        </w:r>
        <w:r w:rsidDel="003850DE">
          <w:rPr>
            <w:rFonts w:cs="Arial"/>
            <w:szCs w:val="20"/>
            <w:lang w:val="en-GB"/>
          </w:rPr>
          <w:delText xml:space="preserve"> and 5</w:delText>
        </w:r>
        <w:r w:rsidR="00F31024" w:rsidDel="003850DE">
          <w:rPr>
            <w:rFonts w:cs="Arial"/>
            <w:szCs w:val="20"/>
            <w:lang w:val="en-GB"/>
          </w:rPr>
          <w:delText xml:space="preserve"> digit co</w:delText>
        </w:r>
        <w:r w:rsidDel="003850DE">
          <w:rPr>
            <w:rFonts w:cs="Arial"/>
            <w:szCs w:val="20"/>
            <w:lang w:val="en-GB"/>
          </w:rPr>
          <w:delText>des truncated to first 2 digits</w:delText>
        </w:r>
        <w:r w:rsidR="00F31024" w:rsidDel="003850DE">
          <w:rPr>
            <w:rFonts w:cs="Arial"/>
            <w:szCs w:val="20"/>
            <w:lang w:val="en-GB"/>
          </w:rPr>
          <w:delText xml:space="preserve">. </w:delText>
        </w:r>
        <w:bookmarkStart w:id="1483" w:name="_Toc482107686"/>
        <w:bookmarkStart w:id="1484" w:name="_Toc482108060"/>
        <w:bookmarkStart w:id="1485" w:name="_Toc482108434"/>
        <w:bookmarkStart w:id="1486" w:name="_Toc482108808"/>
        <w:bookmarkStart w:id="1487" w:name="_Toc488141948"/>
        <w:bookmarkStart w:id="1488" w:name="_Toc488142484"/>
        <w:bookmarkStart w:id="1489" w:name="_Toc488143342"/>
        <w:bookmarkStart w:id="1490" w:name="_Toc488143460"/>
        <w:bookmarkEnd w:id="1483"/>
        <w:bookmarkEnd w:id="1484"/>
        <w:bookmarkEnd w:id="1485"/>
        <w:bookmarkEnd w:id="1486"/>
        <w:bookmarkEnd w:id="1487"/>
        <w:bookmarkEnd w:id="1488"/>
        <w:bookmarkEnd w:id="1489"/>
        <w:bookmarkEnd w:id="1490"/>
      </w:del>
    </w:p>
    <w:p w14:paraId="0D826E55" w14:textId="5DA9F928" w:rsidR="00825834" w:rsidDel="003850DE" w:rsidRDefault="00825834" w:rsidP="0005203C">
      <w:pPr>
        <w:rPr>
          <w:del w:id="1491" w:author="Maxim Moinat" w:date="2017-05-09T14:59:00Z"/>
          <w:rFonts w:cs="Arial"/>
          <w:szCs w:val="20"/>
          <w:lang w:val="en-GB"/>
        </w:rPr>
      </w:pPr>
      <w:del w:id="1492" w:author="Maxim Moinat" w:date="2017-05-09T14:59:00Z">
        <w:r w:rsidDel="003850DE">
          <w:rPr>
            <w:rFonts w:cs="Arial"/>
            <w:szCs w:val="20"/>
            <w:lang w:val="en-GB"/>
          </w:rPr>
          <w:delText xml:space="preserve">For some code description </w:delText>
        </w:r>
      </w:del>
      <w:del w:id="1493" w:author="Maxim Moinat" w:date="2016-08-03T10:13:00Z">
        <w:r w:rsidDel="00B25884">
          <w:rPr>
            <w:rFonts w:cs="Arial"/>
            <w:szCs w:val="20"/>
            <w:lang w:val="en-GB"/>
          </w:rPr>
          <w:delText>no good matching</w:delText>
        </w:r>
      </w:del>
      <w:del w:id="1494" w:author="Maxim Moinat" w:date="2017-05-09T14:59:00Z">
        <w:r w:rsidDel="003850DE">
          <w:rPr>
            <w:rFonts w:cs="Arial"/>
            <w:szCs w:val="20"/>
            <w:lang w:val="en-GB"/>
          </w:rPr>
          <w:delText xml:space="preserve"> in the OMOP </w:delText>
        </w:r>
      </w:del>
      <w:del w:id="1495" w:author="Maxim Moinat" w:date="2016-08-03T10:12:00Z">
        <w:r w:rsidDel="00B25884">
          <w:rPr>
            <w:rFonts w:cs="Arial"/>
            <w:szCs w:val="20"/>
            <w:lang w:val="en-GB"/>
          </w:rPr>
          <w:delText>vocabulairy</w:delText>
        </w:r>
      </w:del>
      <w:del w:id="1496" w:author="Maxim Moinat" w:date="2017-05-09T14:59:00Z">
        <w:r w:rsidDel="003850DE">
          <w:rPr>
            <w:rFonts w:cs="Arial"/>
            <w:szCs w:val="20"/>
            <w:lang w:val="en-GB"/>
          </w:rPr>
          <w:delText xml:space="preserve"> for “specialities” could be found. The following concessions were made:</w:delText>
        </w:r>
        <w:bookmarkStart w:id="1497" w:name="_Toc482107687"/>
        <w:bookmarkStart w:id="1498" w:name="_Toc482108061"/>
        <w:bookmarkStart w:id="1499" w:name="_Toc482108435"/>
        <w:bookmarkStart w:id="1500" w:name="_Toc482108809"/>
        <w:bookmarkStart w:id="1501" w:name="_Toc488141949"/>
        <w:bookmarkStart w:id="1502" w:name="_Toc488142485"/>
        <w:bookmarkStart w:id="1503" w:name="_Toc488143343"/>
        <w:bookmarkStart w:id="1504" w:name="_Toc488143461"/>
        <w:bookmarkEnd w:id="1497"/>
        <w:bookmarkEnd w:id="1498"/>
        <w:bookmarkEnd w:id="1499"/>
        <w:bookmarkEnd w:id="1500"/>
        <w:bookmarkEnd w:id="1501"/>
        <w:bookmarkEnd w:id="1502"/>
        <w:bookmarkEnd w:id="1503"/>
        <w:bookmarkEnd w:id="1504"/>
      </w:del>
    </w:p>
    <w:p w14:paraId="41B33C95" w14:textId="578581FA" w:rsidR="00F31024" w:rsidRPr="00990AE9" w:rsidDel="003850DE" w:rsidRDefault="00F31024" w:rsidP="00990AE9">
      <w:pPr>
        <w:pStyle w:val="ListParagraph"/>
        <w:numPr>
          <w:ilvl w:val="0"/>
          <w:numId w:val="5"/>
        </w:numPr>
        <w:rPr>
          <w:del w:id="1505" w:author="Maxim Moinat" w:date="2017-05-09T14:59:00Z"/>
          <w:rFonts w:ascii="Arial" w:hAnsi="Arial" w:cs="Arial"/>
          <w:color w:val="000000"/>
        </w:rPr>
      </w:pPr>
      <w:del w:id="1506" w:author="Maxim Moinat" w:date="2017-05-09T14:59:00Z">
        <w:r w:rsidRPr="00990AE9" w:rsidDel="003850DE">
          <w:rPr>
            <w:rFonts w:cs="Arial"/>
            <w:szCs w:val="20"/>
            <w:lang w:val="en-GB"/>
          </w:rPr>
          <w:delText>Translated “Allmänmedicin” as “General practice”</w:delText>
        </w:r>
        <w:r w:rsidR="00A9498F" w:rsidRPr="00990AE9" w:rsidDel="003850DE">
          <w:rPr>
            <w:rFonts w:cs="Arial"/>
            <w:szCs w:val="20"/>
            <w:lang w:val="en-GB"/>
          </w:rPr>
          <w:delText xml:space="preserve"> </w:delText>
        </w:r>
        <w:bookmarkStart w:id="1507" w:name="_Toc482107688"/>
        <w:bookmarkStart w:id="1508" w:name="_Toc482108062"/>
        <w:bookmarkStart w:id="1509" w:name="_Toc482108436"/>
        <w:bookmarkStart w:id="1510" w:name="_Toc482108810"/>
        <w:bookmarkStart w:id="1511" w:name="_Toc488141950"/>
        <w:bookmarkStart w:id="1512" w:name="_Toc488142486"/>
        <w:bookmarkStart w:id="1513" w:name="_Toc488143344"/>
        <w:bookmarkStart w:id="1514" w:name="_Toc488143462"/>
        <w:bookmarkEnd w:id="1507"/>
        <w:bookmarkEnd w:id="1508"/>
        <w:bookmarkEnd w:id="1509"/>
        <w:bookmarkEnd w:id="1510"/>
        <w:bookmarkEnd w:id="1511"/>
        <w:bookmarkEnd w:id="1512"/>
        <w:bookmarkEnd w:id="1513"/>
        <w:bookmarkEnd w:id="1514"/>
      </w:del>
    </w:p>
    <w:p w14:paraId="7E2AB7CD" w14:textId="63C892E6" w:rsidR="00BC3515" w:rsidRPr="00990AE9" w:rsidDel="003850DE" w:rsidRDefault="00BC3515" w:rsidP="0009483E">
      <w:pPr>
        <w:pStyle w:val="ListParagraph"/>
        <w:numPr>
          <w:ilvl w:val="0"/>
          <w:numId w:val="5"/>
        </w:numPr>
        <w:rPr>
          <w:del w:id="1515" w:author="Maxim Moinat" w:date="2017-05-09T14:59:00Z"/>
          <w:rFonts w:cs="Arial"/>
          <w:szCs w:val="20"/>
          <w:lang w:val="en-GB"/>
        </w:rPr>
      </w:pPr>
      <w:del w:id="1516" w:author="Maxim Moinat" w:date="2017-05-09T14:59:00Z">
        <w:r w:rsidRPr="00990AE9" w:rsidDel="003850DE">
          <w:rPr>
            <w:rFonts w:cs="Arial"/>
            <w:szCs w:val="20"/>
            <w:lang w:val="en-GB"/>
          </w:rPr>
          <w:delText>Could not translate “Företagshälsovård”</w:delText>
        </w:r>
        <w:r w:rsidR="0038246F" w:rsidDel="003850DE">
          <w:rPr>
            <w:rFonts w:cs="Arial"/>
            <w:szCs w:val="20"/>
            <w:lang w:val="en-GB"/>
          </w:rPr>
          <w:delText xml:space="preserve"> (</w:delText>
        </w:r>
        <w:r w:rsidRPr="00990AE9" w:rsidDel="003850DE">
          <w:rPr>
            <w:rFonts w:cs="Arial"/>
            <w:szCs w:val="20"/>
            <w:lang w:val="en-GB"/>
          </w:rPr>
          <w:delText>= bedrijfsarts</w:delText>
        </w:r>
        <w:r w:rsidR="0009483E" w:rsidDel="003850DE">
          <w:rPr>
            <w:rFonts w:cs="Arial"/>
            <w:szCs w:val="20"/>
            <w:lang w:val="en-GB"/>
          </w:rPr>
          <w:delText xml:space="preserve"> in Dutch</w:delText>
        </w:r>
        <w:r w:rsidRPr="00990AE9" w:rsidDel="003850DE">
          <w:rPr>
            <w:rFonts w:cs="Arial"/>
            <w:szCs w:val="20"/>
            <w:lang w:val="en-GB"/>
          </w:rPr>
          <w:delText xml:space="preserve">) to an </w:delText>
        </w:r>
        <w:r w:rsidR="0009483E" w:rsidDel="003850DE">
          <w:rPr>
            <w:rFonts w:cs="Arial"/>
            <w:szCs w:val="20"/>
            <w:lang w:val="en-GB"/>
          </w:rPr>
          <w:delText>American</w:delText>
        </w:r>
        <w:r w:rsidRPr="00990AE9" w:rsidDel="003850DE">
          <w:rPr>
            <w:rFonts w:cs="Arial"/>
            <w:szCs w:val="20"/>
            <w:lang w:val="en-GB"/>
          </w:rPr>
          <w:delText xml:space="preserve"> equivalent</w:delText>
        </w:r>
        <w:r w:rsidR="00450AEC" w:rsidRPr="00990AE9" w:rsidDel="003850DE">
          <w:rPr>
            <w:rFonts w:cs="Arial"/>
            <w:szCs w:val="20"/>
            <w:lang w:val="en-GB"/>
          </w:rPr>
          <w:delText xml:space="preserve">. </w:delText>
        </w:r>
        <w:r w:rsidR="0038246F" w:rsidDel="003850DE">
          <w:rPr>
            <w:rFonts w:cs="Arial"/>
            <w:szCs w:val="20"/>
            <w:lang w:val="en-GB"/>
          </w:rPr>
          <w:delText xml:space="preserve">Mapped to </w:delText>
        </w:r>
        <w:r w:rsidR="0009483E" w:rsidDel="003850DE">
          <w:rPr>
            <w:rFonts w:cs="Arial"/>
            <w:szCs w:val="20"/>
            <w:lang w:val="en-GB"/>
          </w:rPr>
          <w:delText>“</w:delText>
        </w:r>
        <w:r w:rsidR="0009483E" w:rsidRPr="0009483E" w:rsidDel="003850DE">
          <w:rPr>
            <w:rFonts w:cs="Arial"/>
            <w:szCs w:val="20"/>
            <w:lang w:val="en-GB"/>
          </w:rPr>
          <w:delText>Occupational Therapy</w:delText>
        </w:r>
        <w:r w:rsidR="0009483E" w:rsidDel="003850DE">
          <w:rPr>
            <w:rFonts w:cs="Arial"/>
            <w:szCs w:val="20"/>
            <w:lang w:val="en-GB"/>
          </w:rPr>
          <w:delText>”</w:delText>
        </w:r>
        <w:bookmarkStart w:id="1517" w:name="_Toc482107689"/>
        <w:bookmarkStart w:id="1518" w:name="_Toc482108063"/>
        <w:bookmarkStart w:id="1519" w:name="_Toc482108437"/>
        <w:bookmarkStart w:id="1520" w:name="_Toc482108811"/>
        <w:bookmarkStart w:id="1521" w:name="_Toc488141951"/>
        <w:bookmarkStart w:id="1522" w:name="_Toc488142487"/>
        <w:bookmarkStart w:id="1523" w:name="_Toc488143345"/>
        <w:bookmarkStart w:id="1524" w:name="_Toc488143463"/>
        <w:bookmarkEnd w:id="1517"/>
        <w:bookmarkEnd w:id="1518"/>
        <w:bookmarkEnd w:id="1519"/>
        <w:bookmarkEnd w:id="1520"/>
        <w:bookmarkEnd w:id="1521"/>
        <w:bookmarkEnd w:id="1522"/>
        <w:bookmarkEnd w:id="1523"/>
        <w:bookmarkEnd w:id="1524"/>
      </w:del>
    </w:p>
    <w:p w14:paraId="227B4829" w14:textId="15DB3EC6" w:rsidR="00FF4E0F" w:rsidDel="003850DE" w:rsidRDefault="00BC3515" w:rsidP="00990AE9">
      <w:pPr>
        <w:pStyle w:val="ListParagraph"/>
        <w:numPr>
          <w:ilvl w:val="0"/>
          <w:numId w:val="5"/>
        </w:numPr>
        <w:rPr>
          <w:del w:id="1525" w:author="Maxim Moinat" w:date="2017-05-09T14:59:00Z"/>
          <w:rFonts w:cs="Arial"/>
          <w:szCs w:val="20"/>
          <w:lang w:val="en-GB"/>
        </w:rPr>
      </w:pPr>
      <w:del w:id="1526" w:author="Maxim Moinat" w:date="2017-05-09T14:59:00Z">
        <w:r w:rsidRPr="00990AE9" w:rsidDel="003850DE">
          <w:rPr>
            <w:rFonts w:cs="Arial"/>
            <w:szCs w:val="20"/>
            <w:lang w:val="en-GB"/>
          </w:rPr>
          <w:delText>Mapped “Medicinska njursjukdomar” (renal diseases) to “urology”</w:delText>
        </w:r>
        <w:r w:rsidR="0043608D" w:rsidRPr="00990AE9" w:rsidDel="003850DE">
          <w:rPr>
            <w:rFonts w:cs="Arial"/>
            <w:szCs w:val="20"/>
            <w:lang w:val="en-GB"/>
          </w:rPr>
          <w:delText xml:space="preserve">, </w:delText>
        </w:r>
        <w:r w:rsidR="00FF4E0F" w:rsidDel="003850DE">
          <w:rPr>
            <w:rFonts w:cs="Arial"/>
            <w:szCs w:val="20"/>
            <w:lang w:val="en-GB"/>
          </w:rPr>
          <w:br/>
        </w:r>
        <w:r w:rsidR="0043608D" w:rsidRPr="00990AE9" w:rsidDel="003850DE">
          <w:rPr>
            <w:rFonts w:cs="Arial"/>
            <w:szCs w:val="20"/>
            <w:lang w:val="en-GB"/>
          </w:rPr>
          <w:delText>“8 Endokrinologi och diabetologi”  t</w:delText>
        </w:r>
        <w:r w:rsidR="0009483E" w:rsidDel="003850DE">
          <w:rPr>
            <w:rFonts w:cs="Arial"/>
            <w:szCs w:val="20"/>
            <w:lang w:val="en-GB"/>
          </w:rPr>
          <w:delText>o “Endocrinology and</w:delText>
        </w:r>
        <w:r w:rsidR="0043608D" w:rsidRPr="00990AE9" w:rsidDel="003850DE">
          <w:rPr>
            <w:rFonts w:cs="Arial"/>
            <w:szCs w:val="20"/>
            <w:lang w:val="en-GB"/>
          </w:rPr>
          <w:delText xml:space="preserve"> Diabetes”</w:delText>
        </w:r>
        <w:r w:rsidR="00A00B42" w:rsidRPr="00990AE9" w:rsidDel="003850DE">
          <w:rPr>
            <w:rFonts w:cs="Arial"/>
            <w:szCs w:val="20"/>
            <w:lang w:val="en-GB"/>
          </w:rPr>
          <w:delText>, “</w:delText>
        </w:r>
        <w:r w:rsidR="00971512" w:rsidRPr="00990AE9" w:rsidDel="003850DE">
          <w:rPr>
            <w:rFonts w:ascii="Arial" w:hAnsi="Arial" w:cs="Arial"/>
            <w:color w:val="000000"/>
          </w:rPr>
          <w:delText>rehabilitation Medicine”</w:delText>
        </w:r>
        <w:r w:rsidR="00971512" w:rsidRPr="00990AE9" w:rsidDel="003850DE">
          <w:rPr>
            <w:rFonts w:cs="Arial"/>
            <w:szCs w:val="20"/>
            <w:lang w:val="en-GB"/>
          </w:rPr>
          <w:delText xml:space="preserve"> (“</w:delText>
        </w:r>
        <w:r w:rsidR="00971512" w:rsidRPr="00990AE9" w:rsidDel="003850DE">
          <w:rPr>
            <w:rFonts w:ascii="Arial" w:hAnsi="Arial" w:cs="Arial"/>
            <w:color w:val="000000"/>
          </w:rPr>
          <w:delText>Rehabiliteringsmedicin</w:delText>
        </w:r>
        <w:r w:rsidR="00971512" w:rsidRPr="00990AE9" w:rsidDel="003850DE">
          <w:rPr>
            <w:rFonts w:cs="Arial"/>
            <w:szCs w:val="20"/>
            <w:lang w:val="en-GB"/>
          </w:rPr>
          <w:delText>”)</w:delText>
        </w:r>
        <w:r w:rsidR="0043608D" w:rsidRPr="00990AE9" w:rsidDel="003850DE">
          <w:rPr>
            <w:rFonts w:cs="Arial"/>
            <w:szCs w:val="20"/>
            <w:lang w:val="en-GB"/>
          </w:rPr>
          <w:delText xml:space="preserve"> </w:delText>
        </w:r>
        <w:r w:rsidR="00971512" w:rsidRPr="00990AE9" w:rsidDel="003850DE">
          <w:rPr>
            <w:rFonts w:cs="Arial"/>
            <w:szCs w:val="20"/>
            <w:lang w:val="en-GB"/>
          </w:rPr>
          <w:delText>to “Physical Medicine And Rehabilitation”</w:delText>
        </w:r>
        <w:r w:rsidR="00450AEC" w:rsidRPr="00990AE9" w:rsidDel="003850DE">
          <w:rPr>
            <w:rFonts w:cs="Arial"/>
            <w:szCs w:val="20"/>
            <w:lang w:val="en-GB"/>
          </w:rPr>
          <w:delText>, “</w:delText>
        </w:r>
        <w:r w:rsidR="00450AEC" w:rsidRPr="00990AE9" w:rsidDel="003850DE">
          <w:rPr>
            <w:rFonts w:ascii="Arial" w:hAnsi="Arial" w:cs="Arial"/>
            <w:color w:val="000000"/>
          </w:rPr>
          <w:delText>occupational Medicine”</w:delText>
        </w:r>
        <w:r w:rsidR="00450AEC" w:rsidRPr="00990AE9" w:rsidDel="003850DE">
          <w:rPr>
            <w:rFonts w:cs="Arial"/>
            <w:szCs w:val="20"/>
            <w:lang w:val="en-GB"/>
          </w:rPr>
          <w:delText xml:space="preserve"> (“</w:delText>
        </w:r>
        <w:r w:rsidR="00450AEC" w:rsidRPr="00990AE9" w:rsidDel="003850DE">
          <w:rPr>
            <w:rFonts w:ascii="Arial" w:hAnsi="Arial" w:cs="Arial"/>
            <w:color w:val="000000"/>
          </w:rPr>
          <w:delText>Yrkesmedicin</w:delText>
        </w:r>
        <w:r w:rsidR="00450AEC" w:rsidRPr="00990AE9" w:rsidDel="003850DE">
          <w:rPr>
            <w:rFonts w:cs="Arial"/>
            <w:szCs w:val="20"/>
            <w:lang w:val="en-GB"/>
          </w:rPr>
          <w:delText>”)</w:delText>
        </w:r>
        <w:r w:rsidR="00971512" w:rsidRPr="00990AE9" w:rsidDel="003850DE">
          <w:rPr>
            <w:rFonts w:cs="Arial"/>
            <w:szCs w:val="20"/>
            <w:lang w:val="en-GB"/>
          </w:rPr>
          <w:delText>.</w:delText>
        </w:r>
        <w:r w:rsidR="00450AEC" w:rsidRPr="00990AE9" w:rsidDel="003850DE">
          <w:rPr>
            <w:rFonts w:cs="Arial"/>
            <w:szCs w:val="20"/>
            <w:lang w:val="en-GB"/>
          </w:rPr>
          <w:delText>was mapped to “Occupational Therapy”.</w:delText>
        </w:r>
        <w:r w:rsidR="00FF4E0F" w:rsidDel="003850DE">
          <w:rPr>
            <w:rFonts w:cs="Arial"/>
            <w:szCs w:val="20"/>
            <w:lang w:val="en-GB"/>
          </w:rPr>
          <w:delText xml:space="preserve"> </w:delText>
        </w:r>
        <w:bookmarkStart w:id="1527" w:name="_Toc482107690"/>
        <w:bookmarkStart w:id="1528" w:name="_Toc482108064"/>
        <w:bookmarkStart w:id="1529" w:name="_Toc482108438"/>
        <w:bookmarkStart w:id="1530" w:name="_Toc482108812"/>
        <w:bookmarkStart w:id="1531" w:name="_Toc488141952"/>
        <w:bookmarkStart w:id="1532" w:name="_Toc488142488"/>
        <w:bookmarkStart w:id="1533" w:name="_Toc488143346"/>
        <w:bookmarkStart w:id="1534" w:name="_Toc488143464"/>
        <w:bookmarkEnd w:id="1527"/>
        <w:bookmarkEnd w:id="1528"/>
        <w:bookmarkEnd w:id="1529"/>
        <w:bookmarkEnd w:id="1530"/>
        <w:bookmarkEnd w:id="1531"/>
        <w:bookmarkEnd w:id="1532"/>
        <w:bookmarkEnd w:id="1533"/>
        <w:bookmarkEnd w:id="1534"/>
      </w:del>
    </w:p>
    <w:p w14:paraId="6B70FE6F" w14:textId="6B77F23A" w:rsidR="00BC3515" w:rsidDel="003850DE" w:rsidRDefault="00FF4E0F" w:rsidP="00990AE9">
      <w:pPr>
        <w:pStyle w:val="ListParagraph"/>
        <w:numPr>
          <w:ilvl w:val="0"/>
          <w:numId w:val="5"/>
        </w:numPr>
        <w:rPr>
          <w:del w:id="1535" w:author="Maxim Moinat" w:date="2017-05-09T14:59:00Z"/>
          <w:rFonts w:cs="Arial"/>
          <w:szCs w:val="20"/>
          <w:lang w:val="en-GB"/>
        </w:rPr>
      </w:pPr>
      <w:del w:id="1536" w:author="Maxim Moinat" w:date="2017-05-09T14:59:00Z">
        <w:r w:rsidDel="003850DE">
          <w:rPr>
            <w:rFonts w:cs="Arial"/>
            <w:szCs w:val="20"/>
            <w:lang w:val="en-GB"/>
          </w:rPr>
          <w:delText xml:space="preserve">“Social medicine” was not present in the </w:delText>
        </w:r>
        <w:r w:rsidR="0009483E" w:rsidDel="003850DE">
          <w:rPr>
            <w:rFonts w:cs="Arial"/>
            <w:szCs w:val="20"/>
            <w:lang w:val="en-GB"/>
          </w:rPr>
          <w:delText xml:space="preserve">OMOP </w:delText>
        </w:r>
        <w:r w:rsidDel="003850DE">
          <w:rPr>
            <w:rFonts w:cs="Arial"/>
            <w:szCs w:val="20"/>
            <w:lang w:val="en-GB"/>
          </w:rPr>
          <w:delText xml:space="preserve">vocabulairies (although this is a valid term). </w:delText>
        </w:r>
        <w:bookmarkStart w:id="1537" w:name="_Toc482107691"/>
        <w:bookmarkStart w:id="1538" w:name="_Toc482108065"/>
        <w:bookmarkStart w:id="1539" w:name="_Toc482108439"/>
        <w:bookmarkStart w:id="1540" w:name="_Toc482108813"/>
        <w:bookmarkStart w:id="1541" w:name="_Toc488141953"/>
        <w:bookmarkStart w:id="1542" w:name="_Toc488142489"/>
        <w:bookmarkStart w:id="1543" w:name="_Toc488143347"/>
        <w:bookmarkStart w:id="1544" w:name="_Toc488143465"/>
        <w:bookmarkEnd w:id="1537"/>
        <w:bookmarkEnd w:id="1538"/>
        <w:bookmarkEnd w:id="1539"/>
        <w:bookmarkEnd w:id="1540"/>
        <w:bookmarkEnd w:id="1541"/>
        <w:bookmarkEnd w:id="1542"/>
        <w:bookmarkEnd w:id="1543"/>
        <w:bookmarkEnd w:id="1544"/>
      </w:del>
    </w:p>
    <w:p w14:paraId="5DD62361" w14:textId="339B987A" w:rsidR="008D7747" w:rsidRPr="00990AE9" w:rsidDel="003850DE" w:rsidRDefault="008D7747" w:rsidP="0009483E">
      <w:pPr>
        <w:pStyle w:val="ListParagraph"/>
        <w:numPr>
          <w:ilvl w:val="0"/>
          <w:numId w:val="5"/>
        </w:numPr>
        <w:rPr>
          <w:del w:id="1545" w:author="Maxim Moinat" w:date="2017-05-09T14:59:00Z"/>
          <w:rFonts w:cs="Arial"/>
          <w:szCs w:val="20"/>
          <w:lang w:val="en-GB"/>
        </w:rPr>
      </w:pPr>
      <w:del w:id="1546" w:author="Maxim Moinat" w:date="2017-05-09T14:59:00Z">
        <w:r w:rsidDel="003850DE">
          <w:rPr>
            <w:rFonts w:cs="Arial"/>
            <w:szCs w:val="20"/>
            <w:lang w:val="en-GB"/>
          </w:rPr>
          <w:delText xml:space="preserve">Occupational and environmental medicine not present in vocabulairies. </w:delText>
        </w:r>
        <w:r w:rsidR="0009483E" w:rsidDel="003850DE">
          <w:rPr>
            <w:rFonts w:cs="Arial"/>
            <w:szCs w:val="20"/>
            <w:lang w:val="en-GB"/>
          </w:rPr>
          <w:delText>Mapped to “</w:delText>
        </w:r>
        <w:r w:rsidR="0009483E" w:rsidRPr="0009483E" w:rsidDel="003850DE">
          <w:rPr>
            <w:rFonts w:cs="Arial"/>
            <w:szCs w:val="20"/>
            <w:lang w:val="en-GB"/>
          </w:rPr>
          <w:delText>Occupational Therapy</w:delText>
        </w:r>
        <w:r w:rsidR="0009483E" w:rsidDel="003850DE">
          <w:rPr>
            <w:rFonts w:cs="Arial"/>
            <w:szCs w:val="20"/>
            <w:lang w:val="en-GB"/>
          </w:rPr>
          <w:delText>”</w:delText>
        </w:r>
        <w:bookmarkStart w:id="1547" w:name="_Toc482107692"/>
        <w:bookmarkStart w:id="1548" w:name="_Toc482108066"/>
        <w:bookmarkStart w:id="1549" w:name="_Toc482108440"/>
        <w:bookmarkStart w:id="1550" w:name="_Toc482108814"/>
        <w:bookmarkStart w:id="1551" w:name="_Toc488141954"/>
        <w:bookmarkStart w:id="1552" w:name="_Toc488142490"/>
        <w:bookmarkStart w:id="1553" w:name="_Toc488143348"/>
        <w:bookmarkStart w:id="1554" w:name="_Toc488143466"/>
        <w:bookmarkEnd w:id="1547"/>
        <w:bookmarkEnd w:id="1548"/>
        <w:bookmarkEnd w:id="1549"/>
        <w:bookmarkEnd w:id="1550"/>
        <w:bookmarkEnd w:id="1551"/>
        <w:bookmarkEnd w:id="1552"/>
        <w:bookmarkEnd w:id="1553"/>
        <w:bookmarkEnd w:id="1554"/>
      </w:del>
    </w:p>
    <w:p w14:paraId="08C1BE99" w14:textId="22A02BA2" w:rsidR="00BE701F" w:rsidRPr="0038246F" w:rsidDel="003850DE" w:rsidRDefault="00A00B42" w:rsidP="00990AE9">
      <w:pPr>
        <w:pStyle w:val="ListParagraph"/>
        <w:numPr>
          <w:ilvl w:val="0"/>
          <w:numId w:val="5"/>
        </w:numPr>
        <w:rPr>
          <w:del w:id="1555" w:author="Maxim Moinat" w:date="2017-05-09T14:59:00Z"/>
          <w:rFonts w:cs="Arial"/>
          <w:szCs w:val="20"/>
          <w:lang w:val="en-GB"/>
        </w:rPr>
      </w:pPr>
      <w:del w:id="1556" w:author="Maxim Moinat" w:date="2017-05-09T14:59:00Z">
        <w:r w:rsidRPr="00990AE9" w:rsidDel="003850DE">
          <w:rPr>
            <w:rFonts w:cs="Arial"/>
            <w:szCs w:val="20"/>
            <w:lang w:val="en-GB"/>
          </w:rPr>
          <w:delText>“O</w:delText>
        </w:r>
        <w:r w:rsidR="00BE701F" w:rsidRPr="00990AE9" w:rsidDel="003850DE">
          <w:rPr>
            <w:rFonts w:cs="Arial"/>
            <w:szCs w:val="20"/>
            <w:lang w:val="en-GB"/>
          </w:rPr>
          <w:delText>ncology”</w:delText>
        </w:r>
        <w:r w:rsidRPr="00990AE9" w:rsidDel="003850DE">
          <w:rPr>
            <w:rFonts w:cs="Arial"/>
            <w:szCs w:val="20"/>
            <w:lang w:val="en-GB"/>
          </w:rPr>
          <w:delText xml:space="preserve"> (“Onkologi”)</w:delText>
        </w:r>
        <w:r w:rsidR="00BE701F" w:rsidRPr="00990AE9" w:rsidDel="003850DE">
          <w:rPr>
            <w:rFonts w:cs="Arial"/>
            <w:szCs w:val="20"/>
            <w:lang w:val="en-GB"/>
          </w:rPr>
          <w:delText xml:space="preserve"> need</w:delText>
        </w:r>
        <w:r w:rsidR="0009483E" w:rsidDel="003850DE">
          <w:rPr>
            <w:rFonts w:cs="Arial"/>
            <w:szCs w:val="20"/>
            <w:lang w:val="en-GB"/>
          </w:rPr>
          <w:delText>ed to be specified as either “m</w:delText>
        </w:r>
        <w:r w:rsidR="00BE701F" w:rsidRPr="00990AE9" w:rsidDel="003850DE">
          <w:rPr>
            <w:rFonts w:cs="Arial"/>
            <w:szCs w:val="20"/>
            <w:lang w:val="en-GB"/>
          </w:rPr>
          <w:delText>edical oncology”, “radiation oncology” or “surgical oncology”</w:delText>
        </w:r>
        <w:r w:rsidRPr="00990AE9" w:rsidDel="003850DE">
          <w:rPr>
            <w:rFonts w:cs="Arial"/>
            <w:szCs w:val="20"/>
            <w:lang w:val="en-GB"/>
          </w:rPr>
          <w:delText>.</w:delText>
        </w:r>
        <w:r w:rsidR="00BE2952" w:rsidDel="003850DE">
          <w:rPr>
            <w:rFonts w:cs="Arial"/>
            <w:szCs w:val="20"/>
            <w:lang w:val="en-GB"/>
          </w:rPr>
          <w:delText xml:space="preserve"> </w:delText>
        </w:r>
        <w:r w:rsidR="00BE2952" w:rsidRPr="0038246F" w:rsidDel="003850DE">
          <w:rPr>
            <w:rFonts w:ascii="Calibri" w:hAnsi="Calibri"/>
            <w:color w:val="000000"/>
          </w:rPr>
          <w:delText>Choosen for “medical oncology”.</w:delText>
        </w:r>
        <w:bookmarkStart w:id="1557" w:name="_Toc482107693"/>
        <w:bookmarkStart w:id="1558" w:name="_Toc482108067"/>
        <w:bookmarkStart w:id="1559" w:name="_Toc482108441"/>
        <w:bookmarkStart w:id="1560" w:name="_Toc482108815"/>
        <w:bookmarkStart w:id="1561" w:name="_Toc488141955"/>
        <w:bookmarkStart w:id="1562" w:name="_Toc488142491"/>
        <w:bookmarkStart w:id="1563" w:name="_Toc488143349"/>
        <w:bookmarkStart w:id="1564" w:name="_Toc488143467"/>
        <w:bookmarkEnd w:id="1557"/>
        <w:bookmarkEnd w:id="1558"/>
        <w:bookmarkEnd w:id="1559"/>
        <w:bookmarkEnd w:id="1560"/>
        <w:bookmarkEnd w:id="1561"/>
        <w:bookmarkEnd w:id="1562"/>
        <w:bookmarkEnd w:id="1563"/>
        <w:bookmarkEnd w:id="1564"/>
      </w:del>
    </w:p>
    <w:p w14:paraId="12574786" w14:textId="73B1E272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65" w:author="Maxim Moinat" w:date="2017-05-09T14:59:00Z"/>
          <w:rFonts w:cs="Arial"/>
          <w:szCs w:val="20"/>
          <w:lang w:val="en-GB"/>
        </w:rPr>
      </w:pPr>
      <w:del w:id="1566" w:author="Maxim Moinat" w:date="2017-05-09T14:59:00Z">
        <w:r w:rsidRPr="0038246F" w:rsidDel="003850DE">
          <w:rPr>
            <w:rFonts w:ascii="Calibri" w:hAnsi="Calibri"/>
            <w:color w:val="000000"/>
          </w:rPr>
          <w:delText xml:space="preserve">“skin and venereal disease” not one specialism in the vocabulairy. </w:delText>
        </w:r>
        <w:r w:rsidDel="003850DE">
          <w:rPr>
            <w:rFonts w:ascii="Calibri" w:hAnsi="Calibri"/>
            <w:color w:val="000000"/>
          </w:rPr>
          <w:delText>Mapped to “Infectious Disease”</w:delText>
        </w:r>
        <w:bookmarkStart w:id="1567" w:name="_Toc482107694"/>
        <w:bookmarkStart w:id="1568" w:name="_Toc482108068"/>
        <w:bookmarkStart w:id="1569" w:name="_Toc482108442"/>
        <w:bookmarkStart w:id="1570" w:name="_Toc482108816"/>
        <w:bookmarkStart w:id="1571" w:name="_Toc488141956"/>
        <w:bookmarkStart w:id="1572" w:name="_Toc488142492"/>
        <w:bookmarkStart w:id="1573" w:name="_Toc488143350"/>
        <w:bookmarkStart w:id="1574" w:name="_Toc488143468"/>
        <w:bookmarkEnd w:id="1567"/>
        <w:bookmarkEnd w:id="1568"/>
        <w:bookmarkEnd w:id="1569"/>
        <w:bookmarkEnd w:id="1570"/>
        <w:bookmarkEnd w:id="1571"/>
        <w:bookmarkEnd w:id="1572"/>
        <w:bookmarkEnd w:id="1573"/>
        <w:bookmarkEnd w:id="1574"/>
      </w:del>
    </w:p>
    <w:p w14:paraId="2579729E" w14:textId="02AFE335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75" w:author="Maxim Moinat" w:date="2017-05-09T14:59:00Z"/>
          <w:rFonts w:cs="Arial"/>
          <w:szCs w:val="20"/>
          <w:lang w:val="en-GB"/>
        </w:rPr>
      </w:pPr>
      <w:del w:id="1576" w:author="Maxim Moinat" w:date="2017-05-09T14:59:00Z">
        <w:r w:rsidRPr="0038246F" w:rsidDel="003850DE">
          <w:rPr>
            <w:rFonts w:ascii="Calibri" w:hAnsi="Calibri"/>
            <w:color w:val="000000"/>
          </w:rPr>
          <w:delText xml:space="preserve">bacteriology is a subdivision of “microbiology”. For the first no concept in OMOP. </w:delText>
        </w:r>
        <w:r w:rsidDel="003850DE">
          <w:rPr>
            <w:rFonts w:ascii="Calibri" w:hAnsi="Calibri"/>
            <w:color w:val="000000"/>
          </w:rPr>
          <w:delText>Mapped to “Pathology - Medical Microbiology”</w:delText>
        </w:r>
        <w:bookmarkStart w:id="1577" w:name="_Toc482107695"/>
        <w:bookmarkStart w:id="1578" w:name="_Toc482108069"/>
        <w:bookmarkStart w:id="1579" w:name="_Toc482108443"/>
        <w:bookmarkStart w:id="1580" w:name="_Toc482108817"/>
        <w:bookmarkStart w:id="1581" w:name="_Toc488141957"/>
        <w:bookmarkStart w:id="1582" w:name="_Toc488142493"/>
        <w:bookmarkStart w:id="1583" w:name="_Toc488143351"/>
        <w:bookmarkStart w:id="1584" w:name="_Toc488143469"/>
        <w:bookmarkEnd w:id="1577"/>
        <w:bookmarkEnd w:id="1578"/>
        <w:bookmarkEnd w:id="1579"/>
        <w:bookmarkEnd w:id="1580"/>
        <w:bookmarkEnd w:id="1581"/>
        <w:bookmarkEnd w:id="1582"/>
        <w:bookmarkEnd w:id="1583"/>
        <w:bookmarkEnd w:id="1584"/>
      </w:del>
    </w:p>
    <w:p w14:paraId="0DDD7FE5" w14:textId="51BF86B2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85" w:author="Maxim Moinat" w:date="2017-05-09T14:59:00Z"/>
          <w:rFonts w:cs="Arial"/>
          <w:szCs w:val="20"/>
          <w:lang w:val="en-GB"/>
        </w:rPr>
      </w:pPr>
      <w:del w:id="1586" w:author="Maxim Moinat" w:date="2017-05-09T14:59:00Z">
        <w:r w:rsidRPr="0038246F" w:rsidDel="003850DE">
          <w:rPr>
            <w:rFonts w:ascii="Calibri" w:hAnsi="Calibri"/>
            <w:color w:val="000000"/>
          </w:rPr>
          <w:delText>Clinical cytology mapped as “cytopathology”</w:delText>
        </w:r>
        <w:bookmarkStart w:id="1587" w:name="_Toc482107696"/>
        <w:bookmarkStart w:id="1588" w:name="_Toc482108070"/>
        <w:bookmarkStart w:id="1589" w:name="_Toc482108444"/>
        <w:bookmarkStart w:id="1590" w:name="_Toc482108818"/>
        <w:bookmarkStart w:id="1591" w:name="_Toc488141958"/>
        <w:bookmarkStart w:id="1592" w:name="_Toc488142494"/>
        <w:bookmarkStart w:id="1593" w:name="_Toc488143352"/>
        <w:bookmarkStart w:id="1594" w:name="_Toc488143470"/>
        <w:bookmarkEnd w:id="1587"/>
        <w:bookmarkEnd w:id="1588"/>
        <w:bookmarkEnd w:id="1589"/>
        <w:bookmarkEnd w:id="1590"/>
        <w:bookmarkEnd w:id="1591"/>
        <w:bookmarkEnd w:id="1592"/>
        <w:bookmarkEnd w:id="1593"/>
        <w:bookmarkEnd w:id="1594"/>
      </w:del>
    </w:p>
    <w:p w14:paraId="2790CA07" w14:textId="668BAF59" w:rsidR="0038246F" w:rsidRPr="0038246F" w:rsidDel="003850DE" w:rsidRDefault="0038246F" w:rsidP="00990AE9">
      <w:pPr>
        <w:pStyle w:val="ListParagraph"/>
        <w:numPr>
          <w:ilvl w:val="0"/>
          <w:numId w:val="5"/>
        </w:numPr>
        <w:rPr>
          <w:del w:id="1595" w:author="Maxim Moinat" w:date="2017-05-09T14:59:00Z"/>
          <w:rFonts w:cs="Arial"/>
          <w:szCs w:val="20"/>
          <w:lang w:val="en-GB"/>
        </w:rPr>
      </w:pPr>
      <w:del w:id="1596" w:author="Maxim Moinat" w:date="2017-05-09T14:59:00Z">
        <w:r w:rsidDel="003850DE">
          <w:rPr>
            <w:rFonts w:ascii="Calibri" w:hAnsi="Calibri"/>
            <w:color w:val="000000"/>
            <w:lang w:val="en-GB"/>
          </w:rPr>
          <w:delText>S</w:delText>
        </w:r>
        <w:r w:rsidRPr="0038246F" w:rsidDel="003850DE">
          <w:rPr>
            <w:rFonts w:ascii="Calibri" w:hAnsi="Calibri"/>
            <w:color w:val="000000"/>
          </w:rPr>
          <w:delText>ocial medicin (54) mapped to sociologist (no entry coming close regarding epidemiology etc)</w:delText>
        </w:r>
        <w:bookmarkStart w:id="1597" w:name="_Toc482107697"/>
        <w:bookmarkStart w:id="1598" w:name="_Toc482108071"/>
        <w:bookmarkStart w:id="1599" w:name="_Toc482108445"/>
        <w:bookmarkStart w:id="1600" w:name="_Toc482108819"/>
        <w:bookmarkStart w:id="1601" w:name="_Toc488141959"/>
        <w:bookmarkStart w:id="1602" w:name="_Toc488142495"/>
        <w:bookmarkStart w:id="1603" w:name="_Toc488143353"/>
        <w:bookmarkStart w:id="1604" w:name="_Toc488143471"/>
        <w:bookmarkEnd w:id="1597"/>
        <w:bookmarkEnd w:id="1598"/>
        <w:bookmarkEnd w:id="1599"/>
        <w:bookmarkEnd w:id="1600"/>
        <w:bookmarkEnd w:id="1601"/>
        <w:bookmarkEnd w:id="1602"/>
        <w:bookmarkEnd w:id="1603"/>
        <w:bookmarkEnd w:id="1604"/>
      </w:del>
    </w:p>
    <w:p w14:paraId="30D69BFC" w14:textId="0FE8EEDE" w:rsidR="0038246F" w:rsidRPr="00BE2952" w:rsidDel="003850DE" w:rsidRDefault="009625F1" w:rsidP="00990AE9">
      <w:pPr>
        <w:pStyle w:val="ListParagraph"/>
        <w:numPr>
          <w:ilvl w:val="0"/>
          <w:numId w:val="5"/>
        </w:numPr>
        <w:rPr>
          <w:del w:id="1605" w:author="Maxim Moinat" w:date="2017-05-09T14:59:00Z"/>
          <w:rFonts w:cs="Arial"/>
          <w:szCs w:val="20"/>
          <w:lang w:val="en-GB"/>
        </w:rPr>
      </w:pPr>
      <w:del w:id="1606" w:author="Maxim Moinat" w:date="2017-05-09T14:59:00Z">
        <w:r w:rsidRPr="009625F1" w:rsidDel="003850DE">
          <w:rPr>
            <w:rFonts w:ascii="Calibri" w:hAnsi="Calibri"/>
            <w:color w:val="000000"/>
          </w:rPr>
          <w:delText>disease of teeth: no concept for “dental” or dentist in OMOP. Mapped to “Dental Providers, Dentist”.</w:delText>
        </w:r>
        <w:bookmarkStart w:id="1607" w:name="_Toc482107698"/>
        <w:bookmarkStart w:id="1608" w:name="_Toc482108072"/>
        <w:bookmarkStart w:id="1609" w:name="_Toc482108446"/>
        <w:bookmarkStart w:id="1610" w:name="_Toc482108820"/>
        <w:bookmarkStart w:id="1611" w:name="_Toc488141960"/>
        <w:bookmarkStart w:id="1612" w:name="_Toc488142496"/>
        <w:bookmarkStart w:id="1613" w:name="_Toc488143354"/>
        <w:bookmarkStart w:id="1614" w:name="_Toc488143472"/>
        <w:bookmarkEnd w:id="1607"/>
        <w:bookmarkEnd w:id="1608"/>
        <w:bookmarkEnd w:id="1609"/>
        <w:bookmarkEnd w:id="1610"/>
        <w:bookmarkEnd w:id="1611"/>
        <w:bookmarkEnd w:id="1612"/>
        <w:bookmarkEnd w:id="1613"/>
        <w:bookmarkEnd w:id="1614"/>
      </w:del>
    </w:p>
    <w:p w14:paraId="5452265A" w14:textId="1172D92C" w:rsidR="0005203C" w:rsidDel="003850DE" w:rsidRDefault="00BE2952" w:rsidP="007B7D57">
      <w:pPr>
        <w:ind w:left="360"/>
        <w:rPr>
          <w:del w:id="1615" w:author="Maxim Moinat" w:date="2017-05-09T14:58:00Z"/>
        </w:rPr>
      </w:pPr>
      <w:del w:id="1616" w:author="Maxim Moinat" w:date="2017-05-09T14:58:00Z">
        <w:r w:rsidRPr="00825834" w:rsidDel="003850DE">
          <w:rPr>
            <w:rFonts w:cs="Arial"/>
            <w:szCs w:val="20"/>
            <w:highlight w:val="yellow"/>
            <w:lang w:val="en-GB"/>
          </w:rPr>
          <w:delText xml:space="preserve">See for final mapping: </w:delText>
        </w:r>
        <w:r w:rsidR="00825834" w:rsidRPr="00825834" w:rsidDel="003850DE">
          <w:rPr>
            <w:rFonts w:cs="Arial"/>
            <w:szCs w:val="20"/>
            <w:highlight w:val="yellow"/>
            <w:lang w:val="en-GB"/>
          </w:rPr>
          <w:delText>“...\</w:delText>
        </w:r>
        <w:r w:rsidR="007B7D57" w:rsidRPr="00825834" w:rsidDel="003850DE">
          <w:rPr>
            <w:rFonts w:cs="Arial"/>
            <w:szCs w:val="20"/>
            <w:highlight w:val="yellow"/>
            <w:lang w:val="en-GB"/>
          </w:rPr>
          <w:delText>Google Drive\Bedrijf\Projects\Bayer OHDSI\2 Execution\Semantic mapping\Usagi mappings\Specialisation SPKOD final overview</w:delText>
        </w:r>
        <w:r w:rsidR="00825834" w:rsidRPr="00825834" w:rsidDel="003850DE">
          <w:rPr>
            <w:rFonts w:cs="Arial"/>
            <w:szCs w:val="20"/>
            <w:highlight w:val="yellow"/>
            <w:lang w:val="en-GB"/>
          </w:rPr>
          <w:delText>”</w:delText>
        </w:r>
        <w:bookmarkStart w:id="1617" w:name="_Toc482107699"/>
        <w:bookmarkStart w:id="1618" w:name="_Toc482108073"/>
        <w:bookmarkStart w:id="1619" w:name="_Toc482108447"/>
        <w:bookmarkStart w:id="1620" w:name="_Toc482108821"/>
        <w:bookmarkStart w:id="1621" w:name="_Toc488141961"/>
        <w:bookmarkStart w:id="1622" w:name="_Toc488142497"/>
        <w:bookmarkStart w:id="1623" w:name="_Toc488143355"/>
        <w:bookmarkStart w:id="1624" w:name="_Toc488143473"/>
        <w:bookmarkEnd w:id="1617"/>
        <w:bookmarkEnd w:id="1618"/>
        <w:bookmarkEnd w:id="1619"/>
        <w:bookmarkEnd w:id="1620"/>
        <w:bookmarkEnd w:id="1621"/>
        <w:bookmarkEnd w:id="1622"/>
        <w:bookmarkEnd w:id="1623"/>
        <w:bookmarkEnd w:id="1624"/>
      </w:del>
    </w:p>
    <w:p w14:paraId="0B895B5A" w14:textId="7E022E52" w:rsidR="00892D96" w:rsidDel="003850DE" w:rsidRDefault="00892D96">
      <w:pPr>
        <w:rPr>
          <w:del w:id="1625" w:author="Maxim Moinat" w:date="2017-05-09T14:58:00Z"/>
          <w:rFonts w:ascii="Arial" w:eastAsia="Times New Roman" w:hAnsi="Arial" w:cs="Arial"/>
          <w:b/>
          <w:bCs/>
          <w:iCs/>
          <w:sz w:val="28"/>
          <w:szCs w:val="28"/>
        </w:rPr>
      </w:pPr>
      <w:bookmarkStart w:id="1626" w:name="_Toc482107700"/>
      <w:bookmarkStart w:id="1627" w:name="_Toc482108074"/>
      <w:bookmarkStart w:id="1628" w:name="_Toc482108448"/>
      <w:bookmarkStart w:id="1629" w:name="_Toc482108822"/>
      <w:bookmarkStart w:id="1630" w:name="_Toc488141962"/>
      <w:bookmarkStart w:id="1631" w:name="_Toc488142498"/>
      <w:bookmarkStart w:id="1632" w:name="_Toc488143356"/>
      <w:bookmarkStart w:id="1633" w:name="_Toc488143474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</w:p>
    <w:p w14:paraId="02B60E74" w14:textId="5E9D658D" w:rsidR="008F5EC0" w:rsidRDefault="008F5EC0" w:rsidP="008F5EC0">
      <w:pPr>
        <w:pStyle w:val="Heading2"/>
      </w:pPr>
      <w:bookmarkStart w:id="1634" w:name="_Toc488143475"/>
      <w:r>
        <w:t>Table</w:t>
      </w:r>
      <w:del w:id="1635" w:author="Maxim Moinat" w:date="2017-05-09T15:38:00Z">
        <w:r w:rsidDel="009B4903">
          <w:delText xml:space="preserve"> Name: </w:delText>
        </w:r>
      </w:del>
      <w:ins w:id="1636" w:author="Maxim Moinat" w:date="2017-05-09T15:38:00Z">
        <w:r w:rsidR="009B4903">
          <w:t xml:space="preserve">: </w:t>
        </w:r>
      </w:ins>
      <w:r>
        <w:t>condition_occurrence</w:t>
      </w:r>
      <w:bookmarkEnd w:id="1634"/>
    </w:p>
    <w:p w14:paraId="5A3A2CF9" w14:textId="6EECAE0D" w:rsidR="00E844BD" w:rsidRDefault="00E844BD" w:rsidP="00E844BD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1907"/>
        <w:gridCol w:w="2461"/>
        <w:gridCol w:w="1858"/>
      </w:tblGrid>
      <w:tr w:rsidR="00E844BD" w14:paraId="1376884E" w14:textId="77777777" w:rsidTr="00A74099">
        <w:tc>
          <w:tcPr>
            <w:tcW w:w="0" w:type="auto"/>
            <w:shd w:val="clear" w:color="auto" w:fill="AAAAFF"/>
          </w:tcPr>
          <w:p w14:paraId="53DCABFE" w14:textId="77777777" w:rsidR="00E844BD" w:rsidRDefault="00E844BD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53BF1793" w14:textId="77777777" w:rsidR="00E844BD" w:rsidRDefault="00E844BD" w:rsidP="00A74099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64F8363F" w14:textId="77777777" w:rsidR="00E844BD" w:rsidRDefault="00E844BD" w:rsidP="00A74099">
            <w:pPr>
              <w:tabs>
                <w:tab w:val="left" w:pos="1120"/>
              </w:tabs>
            </w:pPr>
            <w:r>
              <w:t>Logic</w:t>
            </w:r>
            <w:r>
              <w:tab/>
            </w:r>
          </w:p>
        </w:tc>
        <w:tc>
          <w:tcPr>
            <w:tcW w:w="0" w:type="auto"/>
            <w:shd w:val="clear" w:color="auto" w:fill="AAAAFF"/>
          </w:tcPr>
          <w:p w14:paraId="2145F28B" w14:textId="77777777" w:rsidR="00E844BD" w:rsidRDefault="00E844BD" w:rsidP="00A74099">
            <w:r>
              <w:t>Comment</w:t>
            </w:r>
          </w:p>
        </w:tc>
      </w:tr>
      <w:tr w:rsidR="00E844BD" w14:paraId="54FE36A4" w14:textId="77777777" w:rsidTr="00A74099">
        <w:tc>
          <w:tcPr>
            <w:tcW w:w="0" w:type="auto"/>
          </w:tcPr>
          <w:p w14:paraId="4557C897" w14:textId="77777777" w:rsidR="00E844BD" w:rsidRDefault="00E844BD" w:rsidP="00A74099">
            <w:r>
              <w:t>person_id</w:t>
            </w:r>
          </w:p>
        </w:tc>
        <w:tc>
          <w:tcPr>
            <w:tcW w:w="0" w:type="auto"/>
          </w:tcPr>
          <w:p w14:paraId="53B721CB" w14:textId="4C7250FD" w:rsidR="00E844BD" w:rsidRDefault="00CE38A3" w:rsidP="00A74099">
            <w:r>
              <w:t>PATREG.</w:t>
            </w:r>
            <w:r w:rsidR="00E844BD">
              <w:t>lpnr</w:t>
            </w:r>
          </w:p>
        </w:tc>
        <w:tc>
          <w:tcPr>
            <w:tcW w:w="0" w:type="auto"/>
          </w:tcPr>
          <w:p w14:paraId="339859E4" w14:textId="77777777" w:rsidR="00E844BD" w:rsidRDefault="00E844BD" w:rsidP="00A74099"/>
        </w:tc>
        <w:tc>
          <w:tcPr>
            <w:tcW w:w="0" w:type="auto"/>
          </w:tcPr>
          <w:p w14:paraId="76BD3DF1" w14:textId="77777777" w:rsidR="00E844BD" w:rsidRDefault="00E844BD" w:rsidP="00A74099"/>
        </w:tc>
      </w:tr>
      <w:tr w:rsidR="00E844BD" w:rsidRPr="0015685C" w14:paraId="130500CC" w14:textId="77777777" w:rsidTr="00A74099">
        <w:tc>
          <w:tcPr>
            <w:tcW w:w="0" w:type="auto"/>
          </w:tcPr>
          <w:p w14:paraId="37832797" w14:textId="77777777" w:rsidR="00E844BD" w:rsidRDefault="00E844BD" w:rsidP="00A74099">
            <w:r>
              <w:t>condition_start_date</w:t>
            </w:r>
          </w:p>
        </w:tc>
        <w:tc>
          <w:tcPr>
            <w:tcW w:w="0" w:type="auto"/>
          </w:tcPr>
          <w:p w14:paraId="3D92A8EB" w14:textId="4B74B89C" w:rsidR="00E844BD" w:rsidRDefault="00CE38A3" w:rsidP="00A74099">
            <w:r>
              <w:t>PATREG.</w:t>
            </w:r>
            <w:r w:rsidR="00E844BD">
              <w:t>indatuma</w:t>
            </w:r>
          </w:p>
        </w:tc>
        <w:tc>
          <w:tcPr>
            <w:tcW w:w="0" w:type="auto"/>
          </w:tcPr>
          <w:p w14:paraId="3E6709C6" w14:textId="77777777" w:rsidR="00E844BD" w:rsidRDefault="00E844BD" w:rsidP="00A74099"/>
        </w:tc>
        <w:tc>
          <w:tcPr>
            <w:tcW w:w="0" w:type="auto"/>
          </w:tcPr>
          <w:p w14:paraId="11EED8EF" w14:textId="69C8CE5C" w:rsidR="00E844BD" w:rsidRPr="00B25884" w:rsidRDefault="00E844BD" w:rsidP="00A74099">
            <w:pPr>
              <w:rPr>
                <w:strike/>
                <w:rPrChange w:id="1637" w:author="Maxim Moinat" w:date="2016-08-03T10:18:00Z">
                  <w:rPr/>
                </w:rPrChange>
              </w:rPr>
            </w:pPr>
            <w:del w:id="1638" w:author="Maxim Moinat" w:date="2016-08-03T10:22:00Z">
              <w:r w:rsidRPr="00B25884" w:rsidDel="001F79F4">
                <w:rPr>
                  <w:strike/>
                  <w:rPrChange w:id="1639" w:author="Maxim Moinat" w:date="2016-08-03T10:18:00Z">
                    <w:rPr/>
                  </w:rPrChange>
                </w:rPr>
                <w:delText>after loading determine first occuring date for a certain condition (not before loading)</w:delText>
              </w:r>
            </w:del>
          </w:p>
        </w:tc>
      </w:tr>
      <w:tr w:rsidR="00E844BD" w14:paraId="238FC2C1" w14:textId="77777777" w:rsidTr="00A74099">
        <w:tc>
          <w:tcPr>
            <w:tcW w:w="0" w:type="auto"/>
          </w:tcPr>
          <w:p w14:paraId="41FC5FE3" w14:textId="77777777" w:rsidR="00E844BD" w:rsidRDefault="00E844BD" w:rsidP="00A74099">
            <w:r>
              <w:t>condition_occurrence_id</w:t>
            </w:r>
          </w:p>
        </w:tc>
        <w:tc>
          <w:tcPr>
            <w:tcW w:w="0" w:type="auto"/>
          </w:tcPr>
          <w:p w14:paraId="09F74FC6" w14:textId="77777777" w:rsidR="00E844BD" w:rsidRDefault="00E844BD" w:rsidP="00A74099"/>
        </w:tc>
        <w:tc>
          <w:tcPr>
            <w:tcW w:w="0" w:type="auto"/>
          </w:tcPr>
          <w:p w14:paraId="6FBC1D44" w14:textId="5D4C6BD5" w:rsidR="00E844BD" w:rsidRPr="001F79F4" w:rsidRDefault="00B25884" w:rsidP="00A74099">
            <w:pPr>
              <w:rPr>
                <w:i/>
                <w:rPrChange w:id="1640" w:author="Maxim Moinat" w:date="2016-08-03T10:25:00Z">
                  <w:rPr/>
                </w:rPrChange>
              </w:rPr>
            </w:pPr>
            <w:ins w:id="1641" w:author="Maxim Moinat" w:date="2016-08-03T10:19:00Z">
              <w:r w:rsidRPr="001F79F4">
                <w:rPr>
                  <w:i/>
                  <w:rPrChange w:id="1642" w:author="Maxim Moinat" w:date="2016-08-03T10:25:00Z">
                    <w:rPr/>
                  </w:rPrChange>
                </w:rPr>
                <w:t>Automatically generated</w:t>
              </w:r>
            </w:ins>
          </w:p>
        </w:tc>
        <w:tc>
          <w:tcPr>
            <w:tcW w:w="0" w:type="auto"/>
          </w:tcPr>
          <w:p w14:paraId="1EBBBEB4" w14:textId="77777777" w:rsidR="00E844BD" w:rsidRDefault="00E844BD" w:rsidP="00A74099"/>
        </w:tc>
      </w:tr>
      <w:tr w:rsidR="00E844BD" w14:paraId="28B500AC" w14:textId="77777777" w:rsidTr="00A74099">
        <w:tc>
          <w:tcPr>
            <w:tcW w:w="0" w:type="auto"/>
          </w:tcPr>
          <w:p w14:paraId="5D2F24E7" w14:textId="77777777" w:rsidR="00E844BD" w:rsidRDefault="00E844BD" w:rsidP="00A74099">
            <w:r>
              <w:t>condition_concept_id</w:t>
            </w:r>
          </w:p>
        </w:tc>
        <w:tc>
          <w:tcPr>
            <w:tcW w:w="0" w:type="auto"/>
          </w:tcPr>
          <w:p w14:paraId="74A793FF" w14:textId="5CD3385E" w:rsidR="00E844BD" w:rsidRDefault="00CE38A3" w:rsidP="00A74099">
            <w:r>
              <w:t>PATREG.</w:t>
            </w:r>
            <w:r w:rsidR="00E844BD">
              <w:t>hdia</w:t>
            </w:r>
          </w:p>
          <w:p w14:paraId="5BE594EC" w14:textId="6E7E2E68" w:rsidR="00E844BD" w:rsidRDefault="00CE38A3" w:rsidP="00A74099">
            <w:r>
              <w:t>PATREG.</w:t>
            </w:r>
            <w:r w:rsidR="00E844BD">
              <w:t>bdia</w:t>
            </w:r>
            <w:ins w:id="1643" w:author="Maxim Moinat" w:date="2016-08-03T10:22:00Z">
              <w:r w:rsidR="001F79F4">
                <w:t>#</w:t>
              </w:r>
            </w:ins>
            <w:del w:id="1644" w:author="Maxim Moinat" w:date="2016-08-03T10:22:00Z">
              <w:r w:rsidR="00E844BD" w:rsidDel="001F79F4">
                <w:delText>1</w:delText>
              </w:r>
            </w:del>
          </w:p>
        </w:tc>
        <w:tc>
          <w:tcPr>
            <w:tcW w:w="0" w:type="auto"/>
          </w:tcPr>
          <w:p w14:paraId="79C73F2B" w14:textId="2FA2C52C" w:rsidR="001F79F4" w:rsidRDefault="006A3BAE" w:rsidP="00A74099">
            <w:pPr>
              <w:rPr>
                <w:ins w:id="1645" w:author="Maxim Moinat" w:date="2016-08-03T10:22:00Z"/>
              </w:rPr>
            </w:pPr>
            <w:ins w:id="1646" w:author="Maxim Moinat" w:date="2017-07-18T18:56:00Z">
              <w:r>
                <w:t>Trailing ‘-‘, ‘X’, ‘P’ and ‘T’ are removed first</w:t>
              </w:r>
            </w:ins>
            <w:ins w:id="1647" w:author="Maxim Moinat" w:date="2017-07-18T17:58:00Z">
              <w:r w:rsidR="0022060A">
                <w:t>, then m</w:t>
              </w:r>
            </w:ins>
            <w:ins w:id="1648" w:author="Maxim Moinat" w:date="2016-08-03T10:22:00Z">
              <w:r w:rsidR="001F79F4">
                <w:t>apped from ICD10-SE to SNOMED.</w:t>
              </w:r>
            </w:ins>
          </w:p>
          <w:p w14:paraId="118F022C" w14:textId="57A19FD9" w:rsidR="00E844BD" w:rsidRPr="00547494" w:rsidRDefault="001F79F4" w:rsidP="00A74099">
            <w:ins w:id="1649" w:author="Maxim Moinat" w:date="2016-08-03T10:22:00Z">
              <w:r>
                <w:t xml:space="preserve"> </w:t>
              </w:r>
            </w:ins>
            <w:r w:rsidR="00417ACD" w:rsidRPr="00547494">
              <w:t>0 if condition could not be mapped</w:t>
            </w:r>
          </w:p>
        </w:tc>
        <w:tc>
          <w:tcPr>
            <w:tcW w:w="0" w:type="auto"/>
          </w:tcPr>
          <w:p w14:paraId="3652FCB2" w14:textId="0A638682" w:rsidR="00E844BD" w:rsidRDefault="00D97540" w:rsidP="00D97540">
            <w:del w:id="1650" w:author="Maxim Moinat" w:date="2016-08-03T10:22:00Z">
              <w:r w:rsidDel="001F79F4">
                <w:delText>ICD10 codes (“Swedish dialect”)</w:delText>
              </w:r>
            </w:del>
          </w:p>
        </w:tc>
      </w:tr>
      <w:tr w:rsidR="00E844BD" w14:paraId="40450215" w14:textId="77777777" w:rsidTr="00A74099">
        <w:tc>
          <w:tcPr>
            <w:tcW w:w="0" w:type="auto"/>
          </w:tcPr>
          <w:p w14:paraId="42E78F51" w14:textId="6918C623" w:rsidR="00E844BD" w:rsidRDefault="00E844BD" w:rsidP="00A74099">
            <w:r>
              <w:t>condition_source_concept_id</w:t>
            </w:r>
          </w:p>
        </w:tc>
        <w:tc>
          <w:tcPr>
            <w:tcW w:w="0" w:type="auto"/>
          </w:tcPr>
          <w:p w14:paraId="46DB40EF" w14:textId="77777777" w:rsidR="00B42D18" w:rsidRDefault="00B42D18" w:rsidP="00B42D18">
            <w:pPr>
              <w:rPr>
                <w:ins w:id="1651" w:author="Maxim Moinat" w:date="2016-08-03T10:26:00Z"/>
              </w:rPr>
            </w:pPr>
            <w:ins w:id="1652" w:author="Maxim Moinat" w:date="2016-08-03T10:26:00Z">
              <w:r>
                <w:t>PATREG.hdia</w:t>
              </w:r>
            </w:ins>
          </w:p>
          <w:p w14:paraId="6456F0E1" w14:textId="77777777" w:rsidR="00B42D18" w:rsidRDefault="00B42D18" w:rsidP="00B42D18">
            <w:pPr>
              <w:rPr>
                <w:ins w:id="1653" w:author="Maxim Moinat" w:date="2016-08-03T10:26:00Z"/>
              </w:rPr>
            </w:pPr>
            <w:ins w:id="1654" w:author="Maxim Moinat" w:date="2016-08-03T10:26:00Z">
              <w:r>
                <w:t>PATREG.bdia#</w:t>
              </w:r>
            </w:ins>
          </w:p>
          <w:p w14:paraId="4871DF2E" w14:textId="1E07202F" w:rsidR="00E844BD" w:rsidDel="001F79F4" w:rsidRDefault="00CE38A3" w:rsidP="001F79F4">
            <w:pPr>
              <w:rPr>
                <w:del w:id="1655" w:author="Maxim Moinat" w:date="2016-08-03T10:24:00Z"/>
              </w:rPr>
            </w:pPr>
            <w:del w:id="1656" w:author="Maxim Moinat" w:date="2016-08-03T10:24:00Z">
              <w:r w:rsidDel="001F79F4">
                <w:delText>PATREG.</w:delText>
              </w:r>
              <w:r w:rsidR="00E844BD" w:rsidDel="001F79F4">
                <w:delText>hdia</w:delText>
              </w:r>
            </w:del>
          </w:p>
          <w:p w14:paraId="538BCFDC" w14:textId="0D83BE92" w:rsidR="00E844BD" w:rsidRDefault="00CE38A3" w:rsidP="00A74099">
            <w:del w:id="1657" w:author="Maxim Moinat" w:date="2016-08-03T10:24:00Z">
              <w:r w:rsidDel="001F79F4">
                <w:delText>PATREG.</w:delText>
              </w:r>
              <w:r w:rsidR="00E844BD" w:rsidDel="001F79F4">
                <w:delText>bdia</w:delText>
              </w:r>
            </w:del>
            <w:del w:id="1658" w:author="Maxim Moinat" w:date="2016-08-03T10:23:00Z">
              <w:r w:rsidR="00E844BD" w:rsidDel="001F79F4">
                <w:delText>1</w:delText>
              </w:r>
            </w:del>
          </w:p>
        </w:tc>
        <w:tc>
          <w:tcPr>
            <w:tcW w:w="0" w:type="auto"/>
          </w:tcPr>
          <w:p w14:paraId="35B21732" w14:textId="54C5B5A0" w:rsidR="001F79F4" w:rsidRDefault="00AE54F8">
            <w:ins w:id="1659" w:author="Maxim Moinat" w:date="2016-08-03T10:27:00Z">
              <w:r>
                <w:t>Mapp</w:t>
              </w:r>
            </w:ins>
            <w:ins w:id="1660" w:author="Maxim Moinat" w:date="2016-08-09T15:39:00Z">
              <w:r w:rsidR="002A72FF">
                <w:t>ed from ICD10-SE to</w:t>
              </w:r>
            </w:ins>
            <w:ins w:id="1661" w:author="Maxim Moinat" w:date="2016-08-03T10:27:00Z">
              <w:r>
                <w:t xml:space="preserve"> ICD10 concept</w:t>
              </w:r>
            </w:ins>
            <w:ins w:id="1662" w:author="Maxim Moinat" w:date="2016-08-09T15:39:00Z">
              <w:r w:rsidR="002A72FF">
                <w:t xml:space="preserve"> (international)</w:t>
              </w:r>
            </w:ins>
            <w:ins w:id="1663" w:author="Maxim Moinat" w:date="2016-08-03T10:27:00Z">
              <w:r>
                <w:t>.</w:t>
              </w:r>
            </w:ins>
          </w:p>
        </w:tc>
        <w:tc>
          <w:tcPr>
            <w:tcW w:w="0" w:type="auto"/>
          </w:tcPr>
          <w:p w14:paraId="0C309EB3" w14:textId="10B38461" w:rsidR="00E844BD" w:rsidRDefault="00B42D18" w:rsidP="00A74099">
            <w:ins w:id="1664" w:author="Maxim Moinat" w:date="2016-08-03T10:26:00Z">
              <w:r>
                <w:t>ICD10 concept_id. Used as intermediate between ICD10-SE and SNOMED.</w:t>
              </w:r>
            </w:ins>
          </w:p>
        </w:tc>
      </w:tr>
      <w:tr w:rsidR="00E844BD" w:rsidRPr="0015685C" w14:paraId="6E92E97C" w14:textId="77777777" w:rsidTr="00A74099">
        <w:tc>
          <w:tcPr>
            <w:tcW w:w="0" w:type="auto"/>
          </w:tcPr>
          <w:p w14:paraId="326DBD4A" w14:textId="662A961D" w:rsidR="00E844BD" w:rsidRDefault="00E844BD" w:rsidP="00A74099">
            <w:r>
              <w:t>condition_type_concept_id</w:t>
            </w:r>
          </w:p>
        </w:tc>
        <w:tc>
          <w:tcPr>
            <w:tcW w:w="0" w:type="auto"/>
          </w:tcPr>
          <w:p w14:paraId="37039BAC" w14:textId="77777777" w:rsidR="00E844BD" w:rsidRDefault="00E844BD" w:rsidP="00A74099"/>
        </w:tc>
        <w:tc>
          <w:tcPr>
            <w:tcW w:w="0" w:type="auto"/>
          </w:tcPr>
          <w:p w14:paraId="2077DC85" w14:textId="446214B5" w:rsidR="00E844BD" w:rsidRPr="00A660E4" w:rsidRDefault="00A660E4" w:rsidP="001F79F4">
            <w:pPr>
              <w:rPr>
                <w:i/>
                <w:rPrChange w:id="1665" w:author="Maxim Moinat" w:date="2016-08-03T10:27:00Z">
                  <w:rPr/>
                </w:rPrChange>
              </w:rPr>
            </w:pPr>
            <w:ins w:id="1666" w:author="Maxim Moinat" w:date="2016-08-03T10:27:00Z">
              <w:r w:rsidRPr="00A660E4">
                <w:rPr>
                  <w:i/>
                  <w:rPrChange w:id="1667" w:author="Maxim Moinat" w:date="2016-08-03T10:27:00Z">
                    <w:rPr/>
                  </w:rPrChange>
                </w:rPr>
                <w:t>See table below</w:t>
              </w:r>
            </w:ins>
          </w:p>
        </w:tc>
        <w:tc>
          <w:tcPr>
            <w:tcW w:w="0" w:type="auto"/>
          </w:tcPr>
          <w:p w14:paraId="31539549" w14:textId="4F8101BF" w:rsidR="00E844BD" w:rsidRPr="00E844BD" w:rsidRDefault="00FD2D1A" w:rsidP="00FD2D1A">
            <w:r>
              <w:t>Distinguishes between hdia, bdia1 and the other bdia#</w:t>
            </w:r>
          </w:p>
        </w:tc>
      </w:tr>
      <w:tr w:rsidR="00E844BD" w14:paraId="660F30B7" w14:textId="77777777" w:rsidTr="00A74099">
        <w:tc>
          <w:tcPr>
            <w:tcW w:w="0" w:type="auto"/>
          </w:tcPr>
          <w:p w14:paraId="15141D54" w14:textId="77777777" w:rsidR="00E844BD" w:rsidRDefault="00E844BD" w:rsidP="00A74099">
            <w:r>
              <w:t>condition_end_date</w:t>
            </w:r>
          </w:p>
        </w:tc>
        <w:tc>
          <w:tcPr>
            <w:tcW w:w="0" w:type="auto"/>
          </w:tcPr>
          <w:p w14:paraId="3FB5ECEB" w14:textId="77777777" w:rsidR="00E844BD" w:rsidRDefault="00E844BD" w:rsidP="00A74099"/>
        </w:tc>
        <w:tc>
          <w:tcPr>
            <w:tcW w:w="0" w:type="auto"/>
          </w:tcPr>
          <w:p w14:paraId="414EBF33" w14:textId="77777777" w:rsidR="00E844BD" w:rsidRDefault="00E844BD" w:rsidP="00A74099"/>
        </w:tc>
        <w:tc>
          <w:tcPr>
            <w:tcW w:w="0" w:type="auto"/>
          </w:tcPr>
          <w:p w14:paraId="0509DA7A" w14:textId="77777777" w:rsidR="00E844BD" w:rsidRDefault="00E844BD" w:rsidP="00A74099"/>
        </w:tc>
      </w:tr>
      <w:tr w:rsidR="00E844BD" w:rsidRPr="0015685C" w14:paraId="6BC8034A" w14:textId="77777777" w:rsidTr="00A74099">
        <w:tc>
          <w:tcPr>
            <w:tcW w:w="0" w:type="auto"/>
          </w:tcPr>
          <w:p w14:paraId="6FCCD7BC" w14:textId="77777777" w:rsidR="00E844BD" w:rsidRDefault="00E844BD" w:rsidP="00A74099">
            <w:r>
              <w:t>condition_source_value</w:t>
            </w:r>
          </w:p>
        </w:tc>
        <w:tc>
          <w:tcPr>
            <w:tcW w:w="0" w:type="auto"/>
          </w:tcPr>
          <w:p w14:paraId="207D3FC9" w14:textId="686AC4B5" w:rsidR="00E844BD" w:rsidDel="001F79F4" w:rsidRDefault="00CE38A3" w:rsidP="00A74099">
            <w:pPr>
              <w:rPr>
                <w:del w:id="1668" w:author="Maxim Moinat" w:date="2016-08-03T10:25:00Z"/>
              </w:rPr>
            </w:pPr>
            <w:del w:id="1669" w:author="Maxim Moinat" w:date="2016-08-03T10:25:00Z">
              <w:r w:rsidDel="001F79F4">
                <w:delText>PATREG.</w:delText>
              </w:r>
              <w:r w:rsidR="00E844BD" w:rsidDel="001F79F4">
                <w:delText>bdia1</w:delText>
              </w:r>
            </w:del>
          </w:p>
          <w:p w14:paraId="73369D81" w14:textId="77777777" w:rsidR="00E844BD" w:rsidRDefault="00CE38A3" w:rsidP="00A74099">
            <w:pPr>
              <w:rPr>
                <w:ins w:id="1670" w:author="Maxim Moinat" w:date="2016-08-03T10:25:00Z"/>
              </w:rPr>
            </w:pPr>
            <w:r>
              <w:t>PATREG.</w:t>
            </w:r>
            <w:r w:rsidR="00E844BD">
              <w:t>hdia</w:t>
            </w:r>
          </w:p>
          <w:p w14:paraId="11455AD9" w14:textId="77777777" w:rsidR="001F79F4" w:rsidRDefault="001F79F4" w:rsidP="001F79F4">
            <w:pPr>
              <w:rPr>
                <w:ins w:id="1671" w:author="Maxim Moinat" w:date="2016-08-03T10:25:00Z"/>
              </w:rPr>
            </w:pPr>
            <w:ins w:id="1672" w:author="Maxim Moinat" w:date="2016-08-03T10:25:00Z">
              <w:r>
                <w:t>PATREG.bdia#</w:t>
              </w:r>
            </w:ins>
          </w:p>
          <w:p w14:paraId="0004B87F" w14:textId="4488884F" w:rsidR="001F79F4" w:rsidRDefault="001F79F4" w:rsidP="00A74099"/>
        </w:tc>
        <w:tc>
          <w:tcPr>
            <w:tcW w:w="0" w:type="auto"/>
          </w:tcPr>
          <w:p w14:paraId="502695A3" w14:textId="7D57ABE1" w:rsidR="00E844BD" w:rsidRPr="00E844BD" w:rsidDel="001F79F4" w:rsidRDefault="00E844BD">
            <w:pPr>
              <w:rPr>
                <w:del w:id="1673" w:author="Maxim Moinat" w:date="2016-08-03T10:25:00Z"/>
              </w:rPr>
            </w:pPr>
            <w:del w:id="1674" w:author="Maxim Moinat" w:date="2016-08-03T10:25:00Z">
              <w:r w:rsidRPr="00E844BD" w:rsidDel="001F79F4">
                <w:delText>Add a suffix to indicate main and all numbered secondary diagnosis (diagnosis_main, diagnosis_sec_1, diagnosis_sec_2 etc)</w:delText>
              </w:r>
            </w:del>
          </w:p>
          <w:p w14:paraId="73475C37" w14:textId="5286181B" w:rsidR="00E844BD" w:rsidRPr="00E844BD" w:rsidRDefault="00E844BD">
            <w:del w:id="1675" w:author="Maxim Moinat" w:date="2016-08-03T10:25:00Z">
              <w:r w:rsidRPr="00E844BD" w:rsidDel="001F79F4">
                <w:delText>Add a suffix to indicate main and all numbered secondary diagnosis (diagnosis_main, diagnosis_sec_1, diagnosis_sec_2 etc)</w:delText>
              </w:r>
            </w:del>
          </w:p>
        </w:tc>
        <w:tc>
          <w:tcPr>
            <w:tcW w:w="0" w:type="auto"/>
          </w:tcPr>
          <w:p w14:paraId="13A9950E" w14:textId="77777777" w:rsidR="00E844BD" w:rsidRPr="00E844BD" w:rsidRDefault="00E844BD" w:rsidP="00A74099"/>
        </w:tc>
      </w:tr>
      <w:tr w:rsidR="00E844BD" w14:paraId="71E6D839" w14:textId="77777777" w:rsidTr="00A74099">
        <w:tc>
          <w:tcPr>
            <w:tcW w:w="0" w:type="auto"/>
          </w:tcPr>
          <w:p w14:paraId="7333197A" w14:textId="77777777" w:rsidR="00E844BD" w:rsidRDefault="00E844BD" w:rsidP="00A74099">
            <w:r>
              <w:t>stop_reason</w:t>
            </w:r>
          </w:p>
        </w:tc>
        <w:tc>
          <w:tcPr>
            <w:tcW w:w="0" w:type="auto"/>
          </w:tcPr>
          <w:p w14:paraId="0A65573B" w14:textId="77777777" w:rsidR="00E844BD" w:rsidRDefault="00E844BD" w:rsidP="00A74099"/>
        </w:tc>
        <w:tc>
          <w:tcPr>
            <w:tcW w:w="0" w:type="auto"/>
          </w:tcPr>
          <w:p w14:paraId="6CD03A4A" w14:textId="77777777" w:rsidR="00E844BD" w:rsidRDefault="00E844BD" w:rsidP="00A74099"/>
        </w:tc>
        <w:tc>
          <w:tcPr>
            <w:tcW w:w="0" w:type="auto"/>
          </w:tcPr>
          <w:p w14:paraId="0B590A25" w14:textId="77777777" w:rsidR="00E844BD" w:rsidRDefault="00E844BD" w:rsidP="00A74099"/>
        </w:tc>
      </w:tr>
      <w:tr w:rsidR="00E844BD" w14:paraId="204311D3" w14:textId="77777777" w:rsidTr="00A74099">
        <w:tc>
          <w:tcPr>
            <w:tcW w:w="0" w:type="auto"/>
          </w:tcPr>
          <w:p w14:paraId="4001F80C" w14:textId="77777777" w:rsidR="00E844BD" w:rsidRDefault="00E844BD" w:rsidP="00A74099">
            <w:r>
              <w:t>provider_id</w:t>
            </w:r>
          </w:p>
        </w:tc>
        <w:tc>
          <w:tcPr>
            <w:tcW w:w="0" w:type="auto"/>
          </w:tcPr>
          <w:p w14:paraId="2695A938" w14:textId="77777777" w:rsidR="00E844BD" w:rsidRDefault="00E844BD" w:rsidP="00A74099"/>
        </w:tc>
        <w:tc>
          <w:tcPr>
            <w:tcW w:w="0" w:type="auto"/>
          </w:tcPr>
          <w:p w14:paraId="5689A069" w14:textId="77777777" w:rsidR="00E844BD" w:rsidRDefault="00E844BD" w:rsidP="00A74099"/>
        </w:tc>
        <w:tc>
          <w:tcPr>
            <w:tcW w:w="0" w:type="auto"/>
          </w:tcPr>
          <w:p w14:paraId="78DBB887" w14:textId="77777777" w:rsidR="00E844BD" w:rsidRDefault="00E844BD" w:rsidP="00A74099"/>
        </w:tc>
      </w:tr>
      <w:tr w:rsidR="00E844BD" w14:paraId="31D2131C" w14:textId="77777777" w:rsidTr="00A74099">
        <w:tc>
          <w:tcPr>
            <w:tcW w:w="0" w:type="auto"/>
          </w:tcPr>
          <w:p w14:paraId="480F8C04" w14:textId="77777777" w:rsidR="00E844BD" w:rsidRDefault="00E844BD" w:rsidP="00A74099">
            <w:r>
              <w:t>visit_occurrence_id</w:t>
            </w:r>
          </w:p>
        </w:tc>
        <w:tc>
          <w:tcPr>
            <w:tcW w:w="0" w:type="auto"/>
          </w:tcPr>
          <w:p w14:paraId="177B506B" w14:textId="77777777" w:rsidR="00E844BD" w:rsidRDefault="00E844BD" w:rsidP="00A74099"/>
        </w:tc>
        <w:tc>
          <w:tcPr>
            <w:tcW w:w="0" w:type="auto"/>
          </w:tcPr>
          <w:p w14:paraId="70C8DFFA" w14:textId="7DA826BD" w:rsidR="00E844BD" w:rsidRPr="001F79F4" w:rsidRDefault="001F79F4" w:rsidP="00A74099">
            <w:pPr>
              <w:rPr>
                <w:i/>
                <w:rPrChange w:id="1676" w:author="Maxim Moinat" w:date="2016-08-03T10:25:00Z">
                  <w:rPr/>
                </w:rPrChange>
              </w:rPr>
            </w:pPr>
            <w:ins w:id="1677" w:author="Maxim Moinat" w:date="2016-08-03T10:24:00Z">
              <w:r w:rsidRPr="001F79F4">
                <w:rPr>
                  <w:i/>
                  <w:rPrChange w:id="1678" w:author="Maxim Moinat" w:date="2016-08-03T10:25:00Z">
                    <w:rPr/>
                  </w:rPrChange>
                </w:rPr>
                <w:t>Automatically generated</w:t>
              </w:r>
            </w:ins>
          </w:p>
        </w:tc>
        <w:tc>
          <w:tcPr>
            <w:tcW w:w="0" w:type="auto"/>
          </w:tcPr>
          <w:p w14:paraId="6545621E" w14:textId="77777777" w:rsidR="00E844BD" w:rsidRDefault="00E844BD" w:rsidP="00A74099"/>
        </w:tc>
      </w:tr>
    </w:tbl>
    <w:p w14:paraId="3019C0D1" w14:textId="4A41470F" w:rsidR="00DB53FC" w:rsidRDefault="00DB53FC"/>
    <w:p w14:paraId="78AD83FF" w14:textId="15C4EEB4" w:rsidR="00DB53FC" w:rsidRDefault="00BA0E25" w:rsidP="00E844BD">
      <w:ins w:id="1679" w:author="Maxim Moinat" w:date="2016-08-03T10:27:00Z">
        <w:r>
          <w:t xml:space="preserve">Based on the column, the </w:t>
        </w:r>
      </w:ins>
      <w:del w:id="1680" w:author="Maxim Moinat" w:date="2016-08-03T10:28:00Z">
        <w:r w:rsidR="009510AF" w:rsidDel="00BA0E25">
          <w:delText xml:space="preserve">For the </w:delText>
        </w:r>
      </w:del>
      <w:ins w:id="1681" w:author="Maxim Moinat" w:date="2016-08-03T10:28:00Z">
        <w:r>
          <w:t xml:space="preserve">condition codes were given a condition_type_concept_id. The </w:t>
        </w:r>
      </w:ins>
      <w:r w:rsidR="009510AF">
        <w:t xml:space="preserve">following </w:t>
      </w:r>
      <w:del w:id="1682" w:author="Maxim Moinat" w:date="2016-08-03T10:28:00Z">
        <w:r w:rsidR="00EF5C4A" w:rsidDel="00BA0E25">
          <w:delText>variables</w:delText>
        </w:r>
        <w:r w:rsidR="009510AF" w:rsidDel="00BA0E25">
          <w:delText xml:space="preserve"> a concept was needed to upload </w:delText>
        </w:r>
        <w:r w:rsidR="00EF5C4A" w:rsidDel="00BA0E25">
          <w:delText>it</w:delText>
        </w:r>
        <w:r w:rsidR="009510AF" w:rsidDel="00BA0E25">
          <w:delText xml:space="preserve"> in the condition tab</w:delText>
        </w:r>
      </w:del>
      <w:del w:id="1683" w:author="Maxim Moinat" w:date="2016-08-03T10:27:00Z">
        <w:r w:rsidR="009510AF" w:rsidDel="00A660E4">
          <w:delText>e</w:delText>
        </w:r>
      </w:del>
      <w:del w:id="1684" w:author="Maxim Moinat" w:date="2016-08-03T10:28:00Z">
        <w:r w:rsidR="009510AF" w:rsidDel="00BA0E25">
          <w:delText>l in the OMOP model (</w:delText>
        </w:r>
        <w:r w:rsidR="00DB53FC" w:rsidDel="00BA0E25">
          <w:delText>Condition_type_concept_id</w:delText>
        </w:r>
        <w:r w:rsidR="009510AF" w:rsidDel="00BA0E25">
          <w:delText>)</w:delText>
        </w:r>
      </w:del>
      <w:ins w:id="1685" w:author="Maxim Moinat" w:date="2016-08-03T10:28:00Z">
        <w:r>
          <w:t>table was used for the mapping.</w:t>
        </w:r>
      </w:ins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  <w:tblGridChange w:id="1686">
          <w:tblGrid>
            <w:gridCol w:w="5"/>
            <w:gridCol w:w="1276"/>
            <w:gridCol w:w="5"/>
            <w:gridCol w:w="1725"/>
            <w:gridCol w:w="5"/>
            <w:gridCol w:w="1696"/>
            <w:gridCol w:w="5"/>
            <w:gridCol w:w="1554"/>
            <w:gridCol w:w="5"/>
            <w:gridCol w:w="2405"/>
            <w:gridCol w:w="5"/>
          </w:tblGrid>
        </w:tblGridChange>
      </w:tblGrid>
      <w:tr w:rsidR="00CF13C0" w:rsidRPr="00225E58" w14:paraId="4917C2B8" w14:textId="77777777" w:rsidTr="00DB53FC">
        <w:trPr>
          <w:trHeight w:val="7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A9E0769" w14:textId="4CCE3110" w:rsidR="00CF13C0" w:rsidRPr="00CF2DF7" w:rsidRDefault="00CF13C0" w:rsidP="00EF5C4A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EF5C4A">
              <w:rPr>
                <w:b/>
                <w:bCs/>
                <w:szCs w:val="20"/>
                <w:lang w:val="en-GB" w:eastAsia="en-GB"/>
              </w:rPr>
              <w:t>variable</w:t>
            </w:r>
            <w:r w:rsidR="009510AF">
              <w:rPr>
                <w:b/>
                <w:bCs/>
                <w:szCs w:val="20"/>
                <w:lang w:val="en-GB" w:eastAsia="en-GB"/>
              </w:rPr>
              <w:t xml:space="preserve"> name 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7B8F39DB" w14:textId="3CC7B9F3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0AB8A48" w14:textId="17425F58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9510AF">
              <w:rPr>
                <w:b/>
                <w:bCs/>
                <w:szCs w:val="20"/>
                <w:lang w:val="en-GB" w:eastAsia="en-GB"/>
              </w:rPr>
              <w:t xml:space="preserve">Condition type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FE4D296" w14:textId="72E896BE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9510AF">
              <w:rPr>
                <w:b/>
                <w:bCs/>
                <w:szCs w:val="20"/>
                <w:lang w:val="en-GB" w:eastAsia="en-GB"/>
              </w:rPr>
              <w:t xml:space="preserve">Condition type </w:t>
            </w:r>
            <w:r>
              <w:rPr>
                <w:b/>
                <w:bCs/>
                <w:szCs w:val="20"/>
                <w:lang w:val="en-GB" w:eastAsia="en-GB"/>
              </w:rPr>
              <w:t>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586F8395" w14:textId="6681BB35" w:rsidR="00CF13C0" w:rsidRPr="00CF2DF7" w:rsidRDefault="00CF13C0" w:rsidP="00CF13C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DB53FC" w:rsidRPr="008E6423" w14:paraId="279B1FC7" w14:textId="77777777" w:rsidTr="00F4703C">
        <w:tblPrEx>
          <w:tblW w:w="8681" w:type="dxa"/>
          <w:tblInd w:w="103" w:type="dxa"/>
          <w:tblLayout w:type="fixed"/>
          <w:tblPrExChange w:id="1687" w:author="Maxim Moinat" w:date="2017-05-09T15:02:00Z">
            <w:tblPrEx>
              <w:tblW w:w="8681" w:type="dxa"/>
              <w:tblInd w:w="103" w:type="dxa"/>
              <w:tblLayout w:type="fixed"/>
            </w:tblPrEx>
          </w:tblPrExChange>
        </w:tblPrEx>
        <w:trPr>
          <w:trHeight w:val="1117"/>
          <w:trPrChange w:id="1688" w:author="Maxim Moinat" w:date="2017-05-09T15:02:00Z">
            <w:trPr>
              <w:gridAfter w:val="0"/>
              <w:trHeight w:val="1117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689" w:author="Maxim Moinat" w:date="2017-05-09T15:02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F95F3A6" w14:textId="3FE5F235" w:rsidR="00DB53FC" w:rsidRPr="0005203C" w:rsidRDefault="00DB53FC" w:rsidP="003B36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hdia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690" w:author="Maxim Moinat" w:date="2017-05-09T15:02:00Z">
              <w:tcPr>
                <w:tcW w:w="17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B0E2E0" w14:textId="35DD6C78" w:rsidR="00DB53FC" w:rsidRPr="0005203C" w:rsidRDefault="009510AF" w:rsidP="003B36C1">
            <w:pPr>
              <w:rPr>
                <w:rFonts w:ascii="Calibri" w:hAnsi="Calibri"/>
                <w:color w:val="000000"/>
              </w:rPr>
            </w:pPr>
            <w:r>
              <w:t>main diagnosis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691" w:author="Maxim Moinat" w:date="2017-05-09T15:02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9A35D4B" w14:textId="7D3D58ED" w:rsidR="00DB53FC" w:rsidRPr="00F4703C" w:rsidDel="00F4703C" w:rsidRDefault="00DB53FC">
            <w:pPr>
              <w:rPr>
                <w:del w:id="1692" w:author="Maxim Moinat" w:date="2017-05-09T15:02:00Z"/>
                <w:color w:val="000000"/>
                <w:rPrChange w:id="1693" w:author="Maxim Moinat" w:date="2017-05-09T15:02:00Z">
                  <w:rPr>
                    <w:del w:id="1694" w:author="Maxim Moinat" w:date="2017-05-09T15:02:00Z"/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695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Primary Condition</w:t>
            </w:r>
          </w:p>
          <w:p w14:paraId="6AFC6E5C" w14:textId="77777777" w:rsidR="00DB53FC" w:rsidRPr="00F4703C" w:rsidRDefault="00DB53FC">
            <w:pPr>
              <w:rPr>
                <w:color w:val="000000"/>
                <w:rPrChange w:id="1696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697" w:author="Maxim Moinat" w:date="2017-05-09T15:02:00Z">
              <w:tcPr>
                <w:tcW w:w="155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122A818" w14:textId="277ABF9B" w:rsidR="00DB53FC" w:rsidRPr="00F4703C" w:rsidRDefault="00DB53FC">
            <w:pPr>
              <w:ind w:right="90"/>
              <w:rPr>
                <w:color w:val="000000"/>
                <w:rPrChange w:id="1698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699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44786627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700" w:author="Maxim Moinat" w:date="2017-05-09T15:02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97977B" w14:textId="77777777" w:rsidR="00DB53FC" w:rsidRPr="0005203C" w:rsidRDefault="00DB53FC" w:rsidP="003B36C1">
            <w:pPr>
              <w:rPr>
                <w:szCs w:val="20"/>
                <w:lang w:val="en-GB" w:eastAsia="en-GB"/>
              </w:rPr>
            </w:pPr>
          </w:p>
        </w:tc>
      </w:tr>
      <w:tr w:rsidR="00030A91" w:rsidRPr="0015685C" w14:paraId="069EA00D" w14:textId="77777777" w:rsidTr="00F4703C">
        <w:tblPrEx>
          <w:tblW w:w="8681" w:type="dxa"/>
          <w:tblInd w:w="103" w:type="dxa"/>
          <w:tblLayout w:type="fixed"/>
          <w:tblPrExChange w:id="1701" w:author="Maxim Moinat" w:date="2017-05-09T15:02:00Z">
            <w:tblPrEx>
              <w:tblW w:w="8681" w:type="dxa"/>
              <w:tblInd w:w="103" w:type="dxa"/>
              <w:tblLayout w:type="fixed"/>
            </w:tblPrEx>
          </w:tblPrExChange>
        </w:tblPrEx>
        <w:trPr>
          <w:trHeight w:val="240"/>
          <w:trPrChange w:id="1702" w:author="Maxim Moinat" w:date="2017-05-09T15:02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03" w:author="Maxim Moinat" w:date="2017-05-09T15:02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1EED11D" w14:textId="65FD6F3A" w:rsidR="00030A91" w:rsidRDefault="00030A91" w:rsidP="003B36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bdia1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04" w:author="Maxim Moinat" w:date="2017-05-09T15:02:00Z">
              <w:tcPr>
                <w:tcW w:w="17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1D91197" w14:textId="057A4EA6" w:rsidR="00030A91" w:rsidRPr="0005203C" w:rsidRDefault="009510AF" w:rsidP="003B36C1">
            <w:pPr>
              <w:rPr>
                <w:rFonts w:ascii="Calibri" w:hAnsi="Calibri"/>
                <w:color w:val="000000"/>
              </w:rPr>
            </w:pPr>
            <w:r>
              <w:t>secondary diagnosis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05" w:author="Maxim Moinat" w:date="2017-05-09T15:02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F848F57" w14:textId="10709D4D" w:rsidR="00030A91" w:rsidRPr="00F4703C" w:rsidRDefault="00030A91">
            <w:pPr>
              <w:rPr>
                <w:color w:val="000000"/>
                <w:rPrChange w:id="1706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07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 xml:space="preserve">First Position Condition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08" w:author="Maxim Moinat" w:date="2017-05-09T15:02:00Z">
              <w:tcPr>
                <w:tcW w:w="155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7BF35E" w14:textId="2916EFA6" w:rsidR="00030A91" w:rsidRPr="00F4703C" w:rsidRDefault="00030A91">
            <w:pPr>
              <w:rPr>
                <w:color w:val="000000"/>
                <w:rPrChange w:id="1709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10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44786628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711" w:author="Maxim Moinat" w:date="2017-05-09T15:02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4333D" w14:textId="5FEC8441" w:rsidR="00030A91" w:rsidRDefault="00030A91" w:rsidP="003B36C1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bdia at the first position. To distinquish bdia1 from the rest.</w:t>
            </w:r>
          </w:p>
        </w:tc>
      </w:tr>
      <w:tr w:rsidR="00DB53FC" w:rsidRPr="0015685C" w14:paraId="4966D89C" w14:textId="77777777" w:rsidTr="00F4703C">
        <w:tblPrEx>
          <w:tblW w:w="8681" w:type="dxa"/>
          <w:tblInd w:w="103" w:type="dxa"/>
          <w:tblLayout w:type="fixed"/>
          <w:tblPrExChange w:id="1712" w:author="Maxim Moinat" w:date="2017-05-09T15:02:00Z">
            <w:tblPrEx>
              <w:tblW w:w="8681" w:type="dxa"/>
              <w:tblInd w:w="103" w:type="dxa"/>
              <w:tblLayout w:type="fixed"/>
            </w:tblPrEx>
          </w:tblPrExChange>
        </w:tblPrEx>
        <w:trPr>
          <w:trHeight w:val="240"/>
          <w:trPrChange w:id="1713" w:author="Maxim Moinat" w:date="2017-05-09T15:02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14" w:author="Maxim Moinat" w:date="2017-05-09T15:02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51EE3D2" w14:textId="0773CECD" w:rsidR="00DB53FC" w:rsidRPr="0005203C" w:rsidRDefault="00DB53FC" w:rsidP="003B36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bdia#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1715" w:author="Maxim Moinat" w:date="2017-05-09T15:02:00Z">
              <w:tcPr>
                <w:tcW w:w="173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D16B08E" w14:textId="069200EF" w:rsidR="00DB53FC" w:rsidRPr="0005203C" w:rsidRDefault="009510AF" w:rsidP="003B36C1">
            <w:pPr>
              <w:rPr>
                <w:rFonts w:ascii="Calibri" w:hAnsi="Calibri"/>
                <w:color w:val="000000"/>
              </w:rPr>
            </w:pPr>
            <w:r>
              <w:t>secondary diagnosis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16" w:author="Maxim Moinat" w:date="2017-05-09T15:02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A7FF314" w14:textId="28E7B0F5" w:rsidR="00DB53FC" w:rsidRPr="00F4703C" w:rsidRDefault="00DB53FC">
            <w:pPr>
              <w:rPr>
                <w:color w:val="000000"/>
                <w:rPrChange w:id="1717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18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Secondary Condition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1719" w:author="Maxim Moinat" w:date="2017-05-09T15:02:00Z">
              <w:tcPr>
                <w:tcW w:w="155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99D28A5" w14:textId="665C6D1E" w:rsidR="00DB53FC" w:rsidRPr="00F4703C" w:rsidRDefault="00DB53FC">
            <w:pPr>
              <w:rPr>
                <w:color w:val="000000"/>
                <w:rPrChange w:id="1720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</w:pPr>
            <w:r w:rsidRPr="00F4703C">
              <w:rPr>
                <w:color w:val="000000"/>
                <w:rPrChange w:id="1721" w:author="Maxim Moinat" w:date="2017-05-09T15:02:00Z">
                  <w:rPr>
                    <w:rFonts w:ascii="Calibri" w:hAnsi="Calibri"/>
                    <w:color w:val="000000"/>
                  </w:rPr>
                </w:rPrChange>
              </w:rPr>
              <w:t>44786629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1722" w:author="Maxim Moinat" w:date="2017-05-09T15:02:00Z"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2D2EBC" w14:textId="4B4F5B21" w:rsidR="00DB53FC" w:rsidRPr="0005203C" w:rsidRDefault="00DB53FC" w:rsidP="003B36C1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All bdia</w:t>
            </w:r>
            <w:r w:rsidR="00030A91">
              <w:rPr>
                <w:szCs w:val="20"/>
                <w:lang w:val="en-GB" w:eastAsia="en-GB"/>
              </w:rPr>
              <w:t>2 and higher</w:t>
            </w:r>
            <w:r>
              <w:rPr>
                <w:szCs w:val="20"/>
                <w:lang w:val="en-GB" w:eastAsia="en-GB"/>
              </w:rPr>
              <w:t xml:space="preserve"> numbers become secondary condition types</w:t>
            </w:r>
          </w:p>
        </w:tc>
      </w:tr>
    </w:tbl>
    <w:p w14:paraId="6FAF15F5" w14:textId="60A481F4" w:rsidR="00DB53FC" w:rsidRPr="00E844BD" w:rsidDel="00B07DBA" w:rsidRDefault="00DB53FC" w:rsidP="00E844BD">
      <w:pPr>
        <w:rPr>
          <w:del w:id="1723" w:author="Maxim Moinat" w:date="2016-08-03T10:46:00Z"/>
        </w:rPr>
      </w:pPr>
      <w:bookmarkStart w:id="1724" w:name="_Toc488143358"/>
      <w:bookmarkStart w:id="1725" w:name="_Toc488143476"/>
      <w:bookmarkEnd w:id="1724"/>
      <w:bookmarkEnd w:id="1725"/>
    </w:p>
    <w:p w14:paraId="6EFF6783" w14:textId="32655EA5" w:rsidR="00892D96" w:rsidDel="00F613A9" w:rsidRDefault="00892D96">
      <w:pPr>
        <w:rPr>
          <w:del w:id="1726" w:author="Maxim Moinat" w:date="2016-08-03T10:29:00Z"/>
          <w:rFonts w:ascii="Arial" w:eastAsia="Times New Roman" w:hAnsi="Arial" w:cs="Arial"/>
          <w:b/>
          <w:bCs/>
          <w:iCs/>
          <w:sz w:val="28"/>
          <w:szCs w:val="28"/>
        </w:rPr>
      </w:pPr>
      <w:bookmarkStart w:id="1727" w:name="_Toc488143359"/>
      <w:bookmarkStart w:id="1728" w:name="_Toc488143477"/>
      <w:bookmarkEnd w:id="1727"/>
      <w:bookmarkEnd w:id="1728"/>
    </w:p>
    <w:p w14:paraId="1D551B6F" w14:textId="406F1233" w:rsidR="008F5EC0" w:rsidDel="00173E82" w:rsidRDefault="008F5EC0">
      <w:pPr>
        <w:pStyle w:val="Heading2"/>
        <w:rPr>
          <w:del w:id="1729" w:author="Maxim Moinat" w:date="2016-08-09T15:40:00Z"/>
        </w:rPr>
      </w:pPr>
      <w:moveFromRangeStart w:id="1730" w:author="Maxim Moinat" w:date="2016-08-03T10:29:00Z" w:name="move457983469"/>
      <w:moveFrom w:id="1731" w:author="Maxim Moinat" w:date="2016-08-03T10:29:00Z">
        <w:r w:rsidDel="00F613A9">
          <w:t xml:space="preserve">Table Name: </w:t>
        </w:r>
        <w:r w:rsidRPr="008F5EC0" w:rsidDel="00F613A9">
          <w:t>device_exposure</w:t>
        </w:r>
      </w:moveFrom>
      <w:bookmarkStart w:id="1732" w:name="_Toc488143360"/>
      <w:bookmarkStart w:id="1733" w:name="_Toc488143478"/>
      <w:bookmarkEnd w:id="1732"/>
      <w:bookmarkEnd w:id="1733"/>
    </w:p>
    <w:p w14:paraId="062D5C65" w14:textId="001A0D77" w:rsidR="00A3368F" w:rsidDel="00173E82" w:rsidRDefault="00A3368F">
      <w:pPr>
        <w:pStyle w:val="Heading2"/>
        <w:rPr>
          <w:del w:id="1734" w:author="Maxim Moinat" w:date="2016-08-09T15:40:00Z"/>
        </w:rPr>
        <w:pPrChange w:id="1735" w:author="Maxim Moinat" w:date="2016-08-09T15:40:00Z">
          <w:pPr/>
        </w:pPrChange>
      </w:pPr>
      <w:bookmarkStart w:id="1736" w:name="_Toc488143361"/>
      <w:bookmarkStart w:id="1737" w:name="_Toc488143479"/>
      <w:bookmarkEnd w:id="1736"/>
      <w:bookmarkEnd w:id="1737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1288"/>
        <w:gridCol w:w="2758"/>
        <w:gridCol w:w="904"/>
      </w:tblGrid>
      <w:tr w:rsidR="00A3368F" w:rsidDel="00173E82" w14:paraId="42A5BE7E" w14:textId="260760A8" w:rsidTr="00A74099">
        <w:trPr>
          <w:del w:id="1738" w:author="Maxim Moinat" w:date="2016-08-09T15:40:00Z"/>
        </w:trPr>
        <w:tc>
          <w:tcPr>
            <w:tcW w:w="0" w:type="auto"/>
            <w:shd w:val="clear" w:color="auto" w:fill="AAAAFF"/>
          </w:tcPr>
          <w:p w14:paraId="014F7C51" w14:textId="0148A540" w:rsidR="00A3368F" w:rsidDel="00173E82" w:rsidRDefault="00A3368F">
            <w:pPr>
              <w:pStyle w:val="Heading2"/>
              <w:rPr>
                <w:del w:id="1739" w:author="Maxim Moinat" w:date="2016-08-09T15:40:00Z"/>
              </w:rPr>
              <w:pPrChange w:id="1740" w:author="Maxim Moinat" w:date="2016-08-09T15:40:00Z">
                <w:pPr/>
              </w:pPrChange>
            </w:pPr>
            <w:moveFrom w:id="1741" w:author="Maxim Moinat" w:date="2016-08-03T10:29:00Z">
              <w:del w:id="1742" w:author="Maxim Moinat" w:date="2016-08-09T15:40:00Z">
                <w:r w:rsidDel="00173E82">
                  <w:delText>Destination Field</w:delText>
                </w:r>
              </w:del>
            </w:moveFrom>
            <w:bookmarkStart w:id="1743" w:name="_Toc488143362"/>
            <w:bookmarkStart w:id="1744" w:name="_Toc488143480"/>
            <w:bookmarkEnd w:id="1743"/>
            <w:bookmarkEnd w:id="1744"/>
          </w:p>
        </w:tc>
        <w:tc>
          <w:tcPr>
            <w:tcW w:w="0" w:type="auto"/>
            <w:shd w:val="clear" w:color="auto" w:fill="AAAAFF"/>
          </w:tcPr>
          <w:p w14:paraId="6160D723" w14:textId="7E939EB8" w:rsidR="00A3368F" w:rsidDel="00173E82" w:rsidRDefault="00A3368F">
            <w:pPr>
              <w:pStyle w:val="Heading2"/>
              <w:rPr>
                <w:del w:id="1745" w:author="Maxim Moinat" w:date="2016-08-09T15:40:00Z"/>
              </w:rPr>
              <w:pPrChange w:id="1746" w:author="Maxim Moinat" w:date="2016-08-09T15:40:00Z">
                <w:pPr/>
              </w:pPrChange>
            </w:pPr>
            <w:moveFrom w:id="1747" w:author="Maxim Moinat" w:date="2016-08-03T10:29:00Z">
              <w:del w:id="1748" w:author="Maxim Moinat" w:date="2016-08-09T15:40:00Z">
                <w:r w:rsidDel="00173E82">
                  <w:delText>Source Field</w:delText>
                </w:r>
              </w:del>
            </w:moveFrom>
            <w:bookmarkStart w:id="1749" w:name="_Toc488143363"/>
            <w:bookmarkStart w:id="1750" w:name="_Toc488143481"/>
            <w:bookmarkEnd w:id="1749"/>
            <w:bookmarkEnd w:id="1750"/>
          </w:p>
        </w:tc>
        <w:tc>
          <w:tcPr>
            <w:tcW w:w="0" w:type="auto"/>
            <w:shd w:val="clear" w:color="auto" w:fill="AAAAFF"/>
          </w:tcPr>
          <w:p w14:paraId="5B2A3DE5" w14:textId="3DF4757D" w:rsidR="00A3368F" w:rsidDel="00173E82" w:rsidRDefault="00A3368F">
            <w:pPr>
              <w:pStyle w:val="Heading2"/>
              <w:rPr>
                <w:del w:id="1751" w:author="Maxim Moinat" w:date="2016-08-09T15:40:00Z"/>
              </w:rPr>
              <w:pPrChange w:id="1752" w:author="Maxim Moinat" w:date="2016-08-09T15:40:00Z">
                <w:pPr/>
              </w:pPrChange>
            </w:pPr>
            <w:moveFrom w:id="1753" w:author="Maxim Moinat" w:date="2016-08-03T10:29:00Z">
              <w:del w:id="1754" w:author="Maxim Moinat" w:date="2016-08-09T15:40:00Z">
                <w:r w:rsidDel="00173E82">
                  <w:delText>Logic</w:delText>
                </w:r>
              </w:del>
            </w:moveFrom>
            <w:bookmarkStart w:id="1755" w:name="_Toc488143364"/>
            <w:bookmarkStart w:id="1756" w:name="_Toc488143482"/>
            <w:bookmarkEnd w:id="1755"/>
            <w:bookmarkEnd w:id="1756"/>
          </w:p>
        </w:tc>
        <w:tc>
          <w:tcPr>
            <w:tcW w:w="0" w:type="auto"/>
            <w:shd w:val="clear" w:color="auto" w:fill="AAAAFF"/>
          </w:tcPr>
          <w:p w14:paraId="7E9559DF" w14:textId="1029935F" w:rsidR="00A3368F" w:rsidDel="00173E82" w:rsidRDefault="00A3368F">
            <w:pPr>
              <w:pStyle w:val="Heading2"/>
              <w:rPr>
                <w:del w:id="1757" w:author="Maxim Moinat" w:date="2016-08-09T15:40:00Z"/>
              </w:rPr>
              <w:pPrChange w:id="1758" w:author="Maxim Moinat" w:date="2016-08-09T15:40:00Z">
                <w:pPr/>
              </w:pPrChange>
            </w:pPr>
            <w:moveFrom w:id="1759" w:author="Maxim Moinat" w:date="2016-08-03T10:29:00Z">
              <w:del w:id="1760" w:author="Maxim Moinat" w:date="2016-08-09T15:40:00Z">
                <w:r w:rsidDel="00173E82">
                  <w:delText>Comment</w:delText>
                </w:r>
              </w:del>
            </w:moveFrom>
            <w:bookmarkStart w:id="1761" w:name="_Toc488143365"/>
            <w:bookmarkStart w:id="1762" w:name="_Toc488143483"/>
            <w:bookmarkEnd w:id="1761"/>
            <w:bookmarkEnd w:id="1762"/>
          </w:p>
        </w:tc>
        <w:bookmarkStart w:id="1763" w:name="_Toc488143366"/>
        <w:bookmarkStart w:id="1764" w:name="_Toc488143484"/>
        <w:bookmarkEnd w:id="1763"/>
        <w:bookmarkEnd w:id="1764"/>
      </w:tr>
      <w:tr w:rsidR="00A3368F" w:rsidDel="00173E82" w14:paraId="41B61CDB" w14:textId="2C1DEAE1" w:rsidTr="00A74099">
        <w:trPr>
          <w:del w:id="1765" w:author="Maxim Moinat" w:date="2016-08-09T15:40:00Z"/>
        </w:trPr>
        <w:tc>
          <w:tcPr>
            <w:tcW w:w="0" w:type="auto"/>
          </w:tcPr>
          <w:p w14:paraId="6B89B2A0" w14:textId="060EFE6B" w:rsidR="00A3368F" w:rsidDel="00173E82" w:rsidRDefault="00A3368F">
            <w:pPr>
              <w:pStyle w:val="Heading2"/>
              <w:rPr>
                <w:del w:id="1766" w:author="Maxim Moinat" w:date="2016-08-09T15:40:00Z"/>
              </w:rPr>
              <w:pPrChange w:id="1767" w:author="Maxim Moinat" w:date="2016-08-09T15:40:00Z">
                <w:pPr/>
              </w:pPrChange>
            </w:pPr>
            <w:moveFrom w:id="1768" w:author="Maxim Moinat" w:date="2016-08-03T10:29:00Z">
              <w:del w:id="1769" w:author="Maxim Moinat" w:date="2016-08-09T15:40:00Z">
                <w:r w:rsidDel="00173E82">
                  <w:delText>device_exposure_id</w:delText>
                </w:r>
              </w:del>
            </w:moveFrom>
            <w:bookmarkStart w:id="1770" w:name="_Toc488143367"/>
            <w:bookmarkStart w:id="1771" w:name="_Toc488143485"/>
            <w:bookmarkEnd w:id="1770"/>
            <w:bookmarkEnd w:id="1771"/>
          </w:p>
        </w:tc>
        <w:tc>
          <w:tcPr>
            <w:tcW w:w="0" w:type="auto"/>
          </w:tcPr>
          <w:p w14:paraId="1C968F93" w14:textId="084300B4" w:rsidR="00A3368F" w:rsidDel="00173E82" w:rsidRDefault="00A3368F">
            <w:pPr>
              <w:pStyle w:val="Heading2"/>
              <w:rPr>
                <w:del w:id="1772" w:author="Maxim Moinat" w:date="2016-08-09T15:40:00Z"/>
              </w:rPr>
              <w:pPrChange w:id="1773" w:author="Maxim Moinat" w:date="2016-08-09T15:40:00Z">
                <w:pPr/>
              </w:pPrChange>
            </w:pPr>
            <w:bookmarkStart w:id="1774" w:name="_Toc488143368"/>
            <w:bookmarkStart w:id="1775" w:name="_Toc488143486"/>
            <w:bookmarkEnd w:id="1774"/>
            <w:bookmarkEnd w:id="1775"/>
          </w:p>
        </w:tc>
        <w:tc>
          <w:tcPr>
            <w:tcW w:w="0" w:type="auto"/>
          </w:tcPr>
          <w:p w14:paraId="570EC029" w14:textId="0D7EA4DA" w:rsidR="00A3368F" w:rsidDel="00173E82" w:rsidRDefault="00A3368F">
            <w:pPr>
              <w:pStyle w:val="Heading2"/>
              <w:rPr>
                <w:del w:id="1776" w:author="Maxim Moinat" w:date="2016-08-09T15:40:00Z"/>
              </w:rPr>
              <w:pPrChange w:id="1777" w:author="Maxim Moinat" w:date="2016-08-09T15:40:00Z">
                <w:pPr/>
              </w:pPrChange>
            </w:pPr>
            <w:bookmarkStart w:id="1778" w:name="_Toc488143369"/>
            <w:bookmarkStart w:id="1779" w:name="_Toc488143487"/>
            <w:bookmarkEnd w:id="1778"/>
            <w:bookmarkEnd w:id="1779"/>
          </w:p>
        </w:tc>
        <w:tc>
          <w:tcPr>
            <w:tcW w:w="0" w:type="auto"/>
          </w:tcPr>
          <w:p w14:paraId="6BEEC2DA" w14:textId="4E870028" w:rsidR="00A3368F" w:rsidDel="00173E82" w:rsidRDefault="00A3368F">
            <w:pPr>
              <w:pStyle w:val="Heading2"/>
              <w:rPr>
                <w:del w:id="1780" w:author="Maxim Moinat" w:date="2016-08-09T15:40:00Z"/>
              </w:rPr>
              <w:pPrChange w:id="1781" w:author="Maxim Moinat" w:date="2016-08-09T15:40:00Z">
                <w:pPr/>
              </w:pPrChange>
            </w:pPr>
            <w:bookmarkStart w:id="1782" w:name="_Toc488143370"/>
            <w:bookmarkStart w:id="1783" w:name="_Toc488143488"/>
            <w:bookmarkEnd w:id="1782"/>
            <w:bookmarkEnd w:id="1783"/>
          </w:p>
        </w:tc>
        <w:bookmarkStart w:id="1784" w:name="_Toc488143371"/>
        <w:bookmarkStart w:id="1785" w:name="_Toc488143489"/>
        <w:bookmarkEnd w:id="1784"/>
        <w:bookmarkEnd w:id="1785"/>
      </w:tr>
      <w:tr w:rsidR="00A3368F" w:rsidDel="00173E82" w14:paraId="145100D8" w14:textId="5D54E9FC" w:rsidTr="00A74099">
        <w:trPr>
          <w:del w:id="1786" w:author="Maxim Moinat" w:date="2016-08-09T15:40:00Z"/>
        </w:trPr>
        <w:tc>
          <w:tcPr>
            <w:tcW w:w="0" w:type="auto"/>
          </w:tcPr>
          <w:p w14:paraId="027DDA8C" w14:textId="31D2BD75" w:rsidR="00A3368F" w:rsidDel="00173E82" w:rsidRDefault="00A3368F">
            <w:pPr>
              <w:pStyle w:val="Heading2"/>
              <w:rPr>
                <w:del w:id="1787" w:author="Maxim Moinat" w:date="2016-08-09T15:40:00Z"/>
              </w:rPr>
              <w:pPrChange w:id="1788" w:author="Maxim Moinat" w:date="2016-08-09T15:40:00Z">
                <w:pPr/>
              </w:pPrChange>
            </w:pPr>
            <w:moveFrom w:id="1789" w:author="Maxim Moinat" w:date="2016-08-03T10:29:00Z">
              <w:del w:id="1790" w:author="Maxim Moinat" w:date="2016-08-09T15:40:00Z">
                <w:r w:rsidDel="00173E82">
                  <w:delText>person_id</w:delText>
                </w:r>
              </w:del>
            </w:moveFrom>
            <w:bookmarkStart w:id="1791" w:name="_Toc488143372"/>
            <w:bookmarkStart w:id="1792" w:name="_Toc488143490"/>
            <w:bookmarkEnd w:id="1791"/>
            <w:bookmarkEnd w:id="1792"/>
          </w:p>
        </w:tc>
        <w:tc>
          <w:tcPr>
            <w:tcW w:w="0" w:type="auto"/>
          </w:tcPr>
          <w:p w14:paraId="3135F04C" w14:textId="2F4FF966" w:rsidR="00A3368F" w:rsidDel="00173E82" w:rsidRDefault="00A3368F">
            <w:pPr>
              <w:pStyle w:val="Heading2"/>
              <w:rPr>
                <w:del w:id="1793" w:author="Maxim Moinat" w:date="2016-08-09T15:40:00Z"/>
              </w:rPr>
              <w:pPrChange w:id="1794" w:author="Maxim Moinat" w:date="2016-08-09T15:40:00Z">
                <w:pPr/>
              </w:pPrChange>
            </w:pPr>
            <w:moveFrom w:id="1795" w:author="Maxim Moinat" w:date="2016-08-03T10:29:00Z">
              <w:del w:id="1796" w:author="Maxim Moinat" w:date="2016-08-09T15:40:00Z">
                <w:r w:rsidDel="00173E82">
                  <w:delText>PATREG.lpnr</w:delText>
                </w:r>
              </w:del>
            </w:moveFrom>
            <w:bookmarkStart w:id="1797" w:name="_Toc488143373"/>
            <w:bookmarkStart w:id="1798" w:name="_Toc488143491"/>
            <w:bookmarkEnd w:id="1797"/>
            <w:bookmarkEnd w:id="1798"/>
          </w:p>
        </w:tc>
        <w:tc>
          <w:tcPr>
            <w:tcW w:w="0" w:type="auto"/>
          </w:tcPr>
          <w:p w14:paraId="7D50595E" w14:textId="2A1F96FF" w:rsidR="00A3368F" w:rsidDel="00173E82" w:rsidRDefault="00A3368F">
            <w:pPr>
              <w:pStyle w:val="Heading2"/>
              <w:rPr>
                <w:del w:id="1799" w:author="Maxim Moinat" w:date="2016-08-09T15:40:00Z"/>
              </w:rPr>
              <w:pPrChange w:id="1800" w:author="Maxim Moinat" w:date="2016-08-09T15:40:00Z">
                <w:pPr/>
              </w:pPrChange>
            </w:pPr>
            <w:bookmarkStart w:id="1801" w:name="_Toc488143374"/>
            <w:bookmarkStart w:id="1802" w:name="_Toc488143492"/>
            <w:bookmarkEnd w:id="1801"/>
            <w:bookmarkEnd w:id="1802"/>
          </w:p>
        </w:tc>
        <w:tc>
          <w:tcPr>
            <w:tcW w:w="0" w:type="auto"/>
          </w:tcPr>
          <w:p w14:paraId="0E81601D" w14:textId="18F07F6B" w:rsidR="00A3368F" w:rsidDel="00173E82" w:rsidRDefault="00A3368F">
            <w:pPr>
              <w:pStyle w:val="Heading2"/>
              <w:rPr>
                <w:del w:id="1803" w:author="Maxim Moinat" w:date="2016-08-09T15:40:00Z"/>
              </w:rPr>
              <w:pPrChange w:id="1804" w:author="Maxim Moinat" w:date="2016-08-09T15:40:00Z">
                <w:pPr/>
              </w:pPrChange>
            </w:pPr>
            <w:bookmarkStart w:id="1805" w:name="_Toc488143375"/>
            <w:bookmarkStart w:id="1806" w:name="_Toc488143493"/>
            <w:bookmarkEnd w:id="1805"/>
            <w:bookmarkEnd w:id="1806"/>
          </w:p>
        </w:tc>
        <w:bookmarkStart w:id="1807" w:name="_Toc488143376"/>
        <w:bookmarkStart w:id="1808" w:name="_Toc488143494"/>
        <w:bookmarkEnd w:id="1807"/>
        <w:bookmarkEnd w:id="1808"/>
      </w:tr>
      <w:tr w:rsidR="00A3368F" w:rsidRPr="0015685C" w:rsidDel="00173E82" w14:paraId="6F5FA837" w14:textId="3263063D" w:rsidTr="00A74099">
        <w:trPr>
          <w:del w:id="1809" w:author="Maxim Moinat" w:date="2016-08-09T15:40:00Z"/>
        </w:trPr>
        <w:tc>
          <w:tcPr>
            <w:tcW w:w="0" w:type="auto"/>
          </w:tcPr>
          <w:p w14:paraId="029A1CD0" w14:textId="51D25B3A" w:rsidR="00A3368F" w:rsidDel="00173E82" w:rsidRDefault="00A3368F">
            <w:pPr>
              <w:pStyle w:val="Heading2"/>
              <w:rPr>
                <w:del w:id="1810" w:author="Maxim Moinat" w:date="2016-08-09T15:40:00Z"/>
              </w:rPr>
              <w:pPrChange w:id="1811" w:author="Maxim Moinat" w:date="2016-08-09T15:40:00Z">
                <w:pPr/>
              </w:pPrChange>
            </w:pPr>
            <w:moveFrom w:id="1812" w:author="Maxim Moinat" w:date="2016-08-03T10:29:00Z">
              <w:del w:id="1813" w:author="Maxim Moinat" w:date="2016-08-09T15:40:00Z">
                <w:r w:rsidDel="00173E82">
                  <w:delText>device_concept_id</w:delText>
                </w:r>
              </w:del>
            </w:moveFrom>
            <w:bookmarkStart w:id="1814" w:name="_Toc488143377"/>
            <w:bookmarkStart w:id="1815" w:name="_Toc488143495"/>
            <w:bookmarkEnd w:id="1814"/>
            <w:bookmarkEnd w:id="1815"/>
          </w:p>
        </w:tc>
        <w:tc>
          <w:tcPr>
            <w:tcW w:w="0" w:type="auto"/>
          </w:tcPr>
          <w:p w14:paraId="6D500FD5" w14:textId="1552EBC2" w:rsidR="00A3368F" w:rsidDel="00173E82" w:rsidRDefault="00A3368F">
            <w:pPr>
              <w:pStyle w:val="Heading2"/>
              <w:rPr>
                <w:del w:id="1816" w:author="Maxim Moinat" w:date="2016-08-09T15:40:00Z"/>
              </w:rPr>
              <w:pPrChange w:id="1817" w:author="Maxim Moinat" w:date="2016-08-09T15:40:00Z">
                <w:pPr/>
              </w:pPrChange>
            </w:pPr>
            <w:moveFrom w:id="1818" w:author="Maxim Moinat" w:date="2016-08-03T10:29:00Z">
              <w:del w:id="1819" w:author="Maxim Moinat" w:date="2016-08-09T15:40:00Z">
                <w:r w:rsidDel="00173E82">
                  <w:delText>PATREG.hdia</w:delText>
                </w:r>
              </w:del>
            </w:moveFrom>
            <w:bookmarkStart w:id="1820" w:name="_Toc488143378"/>
            <w:bookmarkStart w:id="1821" w:name="_Toc488143496"/>
            <w:bookmarkEnd w:id="1820"/>
            <w:bookmarkEnd w:id="1821"/>
          </w:p>
          <w:p w14:paraId="337C4808" w14:textId="7954BDDE" w:rsidR="00A3368F" w:rsidDel="00173E82" w:rsidRDefault="00A3368F">
            <w:pPr>
              <w:pStyle w:val="Heading2"/>
              <w:rPr>
                <w:del w:id="1822" w:author="Maxim Moinat" w:date="2016-08-09T15:40:00Z"/>
              </w:rPr>
              <w:pPrChange w:id="1823" w:author="Maxim Moinat" w:date="2016-08-09T15:40:00Z">
                <w:pPr/>
              </w:pPrChange>
            </w:pPr>
            <w:moveFrom w:id="1824" w:author="Maxim Moinat" w:date="2016-08-03T10:29:00Z">
              <w:del w:id="1825" w:author="Maxim Moinat" w:date="2016-08-09T15:40:00Z">
                <w:r w:rsidDel="00173E82">
                  <w:delText>PATREG.bdia1</w:delText>
                </w:r>
              </w:del>
            </w:moveFrom>
            <w:bookmarkStart w:id="1826" w:name="_Toc488143379"/>
            <w:bookmarkStart w:id="1827" w:name="_Toc488143497"/>
            <w:bookmarkEnd w:id="1826"/>
            <w:bookmarkEnd w:id="1827"/>
          </w:p>
          <w:p w14:paraId="41E429CE" w14:textId="2D56CAD7" w:rsidR="00A3368F" w:rsidDel="00173E82" w:rsidRDefault="00A3368F">
            <w:pPr>
              <w:pStyle w:val="Heading2"/>
              <w:rPr>
                <w:del w:id="1828" w:author="Maxim Moinat" w:date="2016-08-09T15:40:00Z"/>
              </w:rPr>
              <w:pPrChange w:id="1829" w:author="Maxim Moinat" w:date="2016-08-09T15:40:00Z">
                <w:pPr/>
              </w:pPrChange>
            </w:pPr>
            <w:moveFrom w:id="1830" w:author="Maxim Moinat" w:date="2016-08-03T10:29:00Z">
              <w:del w:id="1831" w:author="Maxim Moinat" w:date="2016-08-09T15:40:00Z">
                <w:r w:rsidRPr="00450388" w:rsidDel="00173E82">
                  <w:rPr>
                    <w:highlight w:val="yellow"/>
                  </w:rPr>
                  <w:delText>PATREG.op1</w:delText>
                </w:r>
              </w:del>
            </w:moveFrom>
            <w:bookmarkStart w:id="1832" w:name="_Toc488143380"/>
            <w:bookmarkStart w:id="1833" w:name="_Toc488143498"/>
            <w:bookmarkEnd w:id="1832"/>
            <w:bookmarkEnd w:id="1833"/>
          </w:p>
        </w:tc>
        <w:tc>
          <w:tcPr>
            <w:tcW w:w="0" w:type="auto"/>
          </w:tcPr>
          <w:p w14:paraId="6924A7F0" w14:textId="0B5493FF" w:rsidR="00A3368F" w:rsidRPr="00A3368F" w:rsidDel="00173E82" w:rsidRDefault="00A3368F">
            <w:pPr>
              <w:pStyle w:val="Heading2"/>
              <w:rPr>
                <w:del w:id="1834" w:author="Maxim Moinat" w:date="2016-08-09T15:40:00Z"/>
              </w:rPr>
              <w:pPrChange w:id="1835" w:author="Maxim Moinat" w:date="2016-08-09T15:40:00Z">
                <w:pPr/>
              </w:pPrChange>
            </w:pPr>
            <w:moveFrom w:id="1836" w:author="Maxim Moinat" w:date="2016-08-03T10:29:00Z">
              <w:del w:id="1837" w:author="Maxim Moinat" w:date="2016-08-09T15:40:00Z">
                <w:r w:rsidRPr="00A3368F" w:rsidDel="00173E82">
                  <w:delText>Filter out device ipc codes like,</w:delText>
                </w:r>
              </w:del>
            </w:moveFrom>
            <w:bookmarkStart w:id="1838" w:name="_Toc488143381"/>
            <w:bookmarkStart w:id="1839" w:name="_Toc488143499"/>
            <w:bookmarkEnd w:id="1838"/>
            <w:bookmarkEnd w:id="1839"/>
          </w:p>
          <w:p w14:paraId="3E4B95CD" w14:textId="10B8BA80" w:rsidR="00A3368F" w:rsidRPr="00A3368F" w:rsidDel="00173E82" w:rsidRDefault="00A3368F">
            <w:pPr>
              <w:pStyle w:val="Heading2"/>
              <w:rPr>
                <w:del w:id="1840" w:author="Maxim Moinat" w:date="2016-08-09T15:40:00Z"/>
              </w:rPr>
              <w:pPrChange w:id="1841" w:author="Maxim Moinat" w:date="2016-08-09T15:40:00Z">
                <w:pPr/>
              </w:pPrChange>
            </w:pPr>
            <w:moveFrom w:id="1842" w:author="Maxim Moinat" w:date="2016-08-03T10:29:00Z">
              <w:del w:id="1843" w:author="Maxim Moinat" w:date="2016-08-09T15:40:00Z">
                <w:r w:rsidRPr="00A3368F" w:rsidDel="00173E82">
                  <w:delText xml:space="preserve"> Mechanical heart valve - Z952</w:delText>
                </w:r>
              </w:del>
            </w:moveFrom>
            <w:bookmarkStart w:id="1844" w:name="_Toc488143382"/>
            <w:bookmarkStart w:id="1845" w:name="_Toc488143500"/>
            <w:bookmarkEnd w:id="1844"/>
            <w:bookmarkEnd w:id="1845"/>
          </w:p>
          <w:p w14:paraId="74BEBDB9" w14:textId="19D77960" w:rsidR="00A3368F" w:rsidRPr="00A3368F" w:rsidDel="00173E82" w:rsidRDefault="00A3368F">
            <w:pPr>
              <w:pStyle w:val="Heading2"/>
              <w:rPr>
                <w:del w:id="1846" w:author="Maxim Moinat" w:date="2016-08-09T15:40:00Z"/>
              </w:rPr>
              <w:pPrChange w:id="1847" w:author="Maxim Moinat" w:date="2016-08-09T15:40:00Z">
                <w:pPr/>
              </w:pPrChange>
            </w:pPr>
            <w:bookmarkStart w:id="1848" w:name="_Toc488143383"/>
            <w:bookmarkStart w:id="1849" w:name="_Toc488143501"/>
            <w:bookmarkEnd w:id="1848"/>
            <w:bookmarkEnd w:id="1849"/>
          </w:p>
          <w:p w14:paraId="548163C2" w14:textId="1DF1F64B" w:rsidR="00A3368F" w:rsidRPr="00A3368F" w:rsidDel="00173E82" w:rsidRDefault="00A3368F">
            <w:pPr>
              <w:pStyle w:val="Heading2"/>
              <w:rPr>
                <w:del w:id="1850" w:author="Maxim Moinat" w:date="2016-08-09T15:40:00Z"/>
              </w:rPr>
              <w:pPrChange w:id="1851" w:author="Maxim Moinat" w:date="2016-08-09T15:40:00Z">
                <w:pPr/>
              </w:pPrChange>
            </w:pPr>
            <w:moveFrom w:id="1852" w:author="Maxim Moinat" w:date="2016-08-03T10:29:00Z">
              <w:del w:id="1853" w:author="Maxim Moinat" w:date="2016-08-09T15:40:00Z">
                <w:r w:rsidRPr="00450388" w:rsidDel="00173E82">
                  <w:rPr>
                    <w:highlight w:val="yellow"/>
                  </w:rPr>
                  <w:delText>Pacemaker - FPE (NOMESCO)</w:delText>
                </w:r>
              </w:del>
            </w:moveFrom>
            <w:bookmarkStart w:id="1854" w:name="_Toc488143384"/>
            <w:bookmarkStart w:id="1855" w:name="_Toc488143502"/>
            <w:bookmarkEnd w:id="1854"/>
            <w:bookmarkEnd w:id="1855"/>
          </w:p>
        </w:tc>
        <w:tc>
          <w:tcPr>
            <w:tcW w:w="0" w:type="auto"/>
          </w:tcPr>
          <w:p w14:paraId="02DCE591" w14:textId="66825E28" w:rsidR="00A3368F" w:rsidRPr="00A3368F" w:rsidDel="00173E82" w:rsidRDefault="00A3368F">
            <w:pPr>
              <w:pStyle w:val="Heading2"/>
              <w:rPr>
                <w:del w:id="1856" w:author="Maxim Moinat" w:date="2016-08-09T15:40:00Z"/>
              </w:rPr>
              <w:pPrChange w:id="1857" w:author="Maxim Moinat" w:date="2016-08-09T15:40:00Z">
                <w:pPr/>
              </w:pPrChange>
            </w:pPr>
            <w:bookmarkStart w:id="1858" w:name="_Toc488143385"/>
            <w:bookmarkStart w:id="1859" w:name="_Toc488143503"/>
            <w:bookmarkEnd w:id="1858"/>
            <w:bookmarkEnd w:id="1859"/>
          </w:p>
        </w:tc>
        <w:bookmarkStart w:id="1860" w:name="_Toc488143386"/>
        <w:bookmarkStart w:id="1861" w:name="_Toc488143504"/>
        <w:bookmarkEnd w:id="1860"/>
        <w:bookmarkEnd w:id="1861"/>
      </w:tr>
      <w:tr w:rsidR="00A3368F" w:rsidDel="00173E82" w14:paraId="721EC980" w14:textId="5D08DFBD" w:rsidTr="00A74099">
        <w:trPr>
          <w:del w:id="1862" w:author="Maxim Moinat" w:date="2016-08-09T15:40:00Z"/>
        </w:trPr>
        <w:tc>
          <w:tcPr>
            <w:tcW w:w="0" w:type="auto"/>
          </w:tcPr>
          <w:p w14:paraId="43C53D32" w14:textId="5A1CD6FB" w:rsidR="00A3368F" w:rsidDel="00173E82" w:rsidRDefault="00A3368F">
            <w:pPr>
              <w:pStyle w:val="Heading2"/>
              <w:rPr>
                <w:del w:id="1863" w:author="Maxim Moinat" w:date="2016-08-09T15:40:00Z"/>
              </w:rPr>
              <w:pPrChange w:id="1864" w:author="Maxim Moinat" w:date="2016-08-09T15:40:00Z">
                <w:pPr/>
              </w:pPrChange>
            </w:pPr>
            <w:moveFrom w:id="1865" w:author="Maxim Moinat" w:date="2016-08-03T10:29:00Z">
              <w:del w:id="1866" w:author="Maxim Moinat" w:date="2016-08-09T15:40:00Z">
                <w:r w:rsidDel="00173E82">
                  <w:delText>device_exposure_start_date</w:delText>
                </w:r>
              </w:del>
            </w:moveFrom>
            <w:bookmarkStart w:id="1867" w:name="_Toc488143387"/>
            <w:bookmarkStart w:id="1868" w:name="_Toc488143505"/>
            <w:bookmarkEnd w:id="1867"/>
            <w:bookmarkEnd w:id="1868"/>
          </w:p>
        </w:tc>
        <w:tc>
          <w:tcPr>
            <w:tcW w:w="0" w:type="auto"/>
          </w:tcPr>
          <w:p w14:paraId="00C97146" w14:textId="1F7050C0" w:rsidR="00A3368F" w:rsidDel="00173E82" w:rsidRDefault="00A3368F">
            <w:pPr>
              <w:pStyle w:val="Heading2"/>
              <w:rPr>
                <w:del w:id="1869" w:author="Maxim Moinat" w:date="2016-08-09T15:40:00Z"/>
              </w:rPr>
              <w:pPrChange w:id="1870" w:author="Maxim Moinat" w:date="2016-08-09T15:40:00Z">
                <w:pPr/>
              </w:pPrChange>
            </w:pPr>
            <w:bookmarkStart w:id="1871" w:name="_Toc488143388"/>
            <w:bookmarkStart w:id="1872" w:name="_Toc488143506"/>
            <w:bookmarkEnd w:id="1871"/>
            <w:bookmarkEnd w:id="1872"/>
          </w:p>
        </w:tc>
        <w:tc>
          <w:tcPr>
            <w:tcW w:w="0" w:type="auto"/>
          </w:tcPr>
          <w:p w14:paraId="4B0B3031" w14:textId="32D68901" w:rsidR="00A3368F" w:rsidDel="00173E82" w:rsidRDefault="00A3368F">
            <w:pPr>
              <w:pStyle w:val="Heading2"/>
              <w:rPr>
                <w:del w:id="1873" w:author="Maxim Moinat" w:date="2016-08-09T15:40:00Z"/>
              </w:rPr>
              <w:pPrChange w:id="1874" w:author="Maxim Moinat" w:date="2016-08-09T15:40:00Z">
                <w:pPr/>
              </w:pPrChange>
            </w:pPr>
            <w:bookmarkStart w:id="1875" w:name="_Toc488143389"/>
            <w:bookmarkStart w:id="1876" w:name="_Toc488143507"/>
            <w:bookmarkEnd w:id="1875"/>
            <w:bookmarkEnd w:id="1876"/>
          </w:p>
        </w:tc>
        <w:tc>
          <w:tcPr>
            <w:tcW w:w="0" w:type="auto"/>
          </w:tcPr>
          <w:p w14:paraId="0744B6A0" w14:textId="6B52A821" w:rsidR="00A3368F" w:rsidDel="00173E82" w:rsidRDefault="00A3368F">
            <w:pPr>
              <w:pStyle w:val="Heading2"/>
              <w:rPr>
                <w:del w:id="1877" w:author="Maxim Moinat" w:date="2016-08-09T15:40:00Z"/>
              </w:rPr>
              <w:pPrChange w:id="1878" w:author="Maxim Moinat" w:date="2016-08-09T15:40:00Z">
                <w:pPr/>
              </w:pPrChange>
            </w:pPr>
            <w:bookmarkStart w:id="1879" w:name="_Toc488143390"/>
            <w:bookmarkStart w:id="1880" w:name="_Toc488143508"/>
            <w:bookmarkEnd w:id="1879"/>
            <w:bookmarkEnd w:id="1880"/>
          </w:p>
        </w:tc>
        <w:bookmarkStart w:id="1881" w:name="_Toc488143391"/>
        <w:bookmarkStart w:id="1882" w:name="_Toc488143509"/>
        <w:bookmarkEnd w:id="1881"/>
        <w:bookmarkEnd w:id="1882"/>
      </w:tr>
      <w:tr w:rsidR="00A3368F" w:rsidDel="00173E82" w14:paraId="3978D99A" w14:textId="6D9FD651" w:rsidTr="00A74099">
        <w:trPr>
          <w:del w:id="1883" w:author="Maxim Moinat" w:date="2016-08-09T15:40:00Z"/>
        </w:trPr>
        <w:tc>
          <w:tcPr>
            <w:tcW w:w="0" w:type="auto"/>
          </w:tcPr>
          <w:p w14:paraId="2225283E" w14:textId="1313E6B0" w:rsidR="00A3368F" w:rsidDel="00173E82" w:rsidRDefault="00A3368F">
            <w:pPr>
              <w:pStyle w:val="Heading2"/>
              <w:rPr>
                <w:del w:id="1884" w:author="Maxim Moinat" w:date="2016-08-09T15:40:00Z"/>
              </w:rPr>
              <w:pPrChange w:id="1885" w:author="Maxim Moinat" w:date="2016-08-09T15:40:00Z">
                <w:pPr/>
              </w:pPrChange>
            </w:pPr>
            <w:moveFrom w:id="1886" w:author="Maxim Moinat" w:date="2016-08-03T10:29:00Z">
              <w:del w:id="1887" w:author="Maxim Moinat" w:date="2016-08-09T15:40:00Z">
                <w:r w:rsidDel="00173E82">
                  <w:delText>device_exposure_end_date</w:delText>
                </w:r>
              </w:del>
            </w:moveFrom>
            <w:bookmarkStart w:id="1888" w:name="_Toc488143392"/>
            <w:bookmarkStart w:id="1889" w:name="_Toc488143510"/>
            <w:bookmarkEnd w:id="1888"/>
            <w:bookmarkEnd w:id="1889"/>
          </w:p>
        </w:tc>
        <w:tc>
          <w:tcPr>
            <w:tcW w:w="0" w:type="auto"/>
          </w:tcPr>
          <w:p w14:paraId="06858601" w14:textId="7D85A2C2" w:rsidR="00A3368F" w:rsidDel="00173E82" w:rsidRDefault="00A3368F">
            <w:pPr>
              <w:pStyle w:val="Heading2"/>
              <w:rPr>
                <w:del w:id="1890" w:author="Maxim Moinat" w:date="2016-08-09T15:40:00Z"/>
              </w:rPr>
              <w:pPrChange w:id="1891" w:author="Maxim Moinat" w:date="2016-08-09T15:40:00Z">
                <w:pPr/>
              </w:pPrChange>
            </w:pPr>
            <w:bookmarkStart w:id="1892" w:name="_Toc488143393"/>
            <w:bookmarkStart w:id="1893" w:name="_Toc488143511"/>
            <w:bookmarkEnd w:id="1892"/>
            <w:bookmarkEnd w:id="1893"/>
          </w:p>
        </w:tc>
        <w:tc>
          <w:tcPr>
            <w:tcW w:w="0" w:type="auto"/>
          </w:tcPr>
          <w:p w14:paraId="4B727FAC" w14:textId="0AC1EEDB" w:rsidR="00A3368F" w:rsidDel="00173E82" w:rsidRDefault="00A3368F">
            <w:pPr>
              <w:pStyle w:val="Heading2"/>
              <w:rPr>
                <w:del w:id="1894" w:author="Maxim Moinat" w:date="2016-08-09T15:40:00Z"/>
              </w:rPr>
              <w:pPrChange w:id="1895" w:author="Maxim Moinat" w:date="2016-08-09T15:40:00Z">
                <w:pPr/>
              </w:pPrChange>
            </w:pPr>
            <w:bookmarkStart w:id="1896" w:name="_Toc488143394"/>
            <w:bookmarkStart w:id="1897" w:name="_Toc488143512"/>
            <w:bookmarkEnd w:id="1896"/>
            <w:bookmarkEnd w:id="1897"/>
          </w:p>
        </w:tc>
        <w:tc>
          <w:tcPr>
            <w:tcW w:w="0" w:type="auto"/>
          </w:tcPr>
          <w:p w14:paraId="0298C2E1" w14:textId="4CF4FD22" w:rsidR="00A3368F" w:rsidDel="00173E82" w:rsidRDefault="00A3368F">
            <w:pPr>
              <w:pStyle w:val="Heading2"/>
              <w:rPr>
                <w:del w:id="1898" w:author="Maxim Moinat" w:date="2016-08-09T15:40:00Z"/>
              </w:rPr>
              <w:pPrChange w:id="1899" w:author="Maxim Moinat" w:date="2016-08-09T15:40:00Z">
                <w:pPr/>
              </w:pPrChange>
            </w:pPr>
            <w:bookmarkStart w:id="1900" w:name="_Toc488143395"/>
            <w:bookmarkStart w:id="1901" w:name="_Toc488143513"/>
            <w:bookmarkEnd w:id="1900"/>
            <w:bookmarkEnd w:id="1901"/>
          </w:p>
        </w:tc>
        <w:bookmarkStart w:id="1902" w:name="_Toc488143396"/>
        <w:bookmarkStart w:id="1903" w:name="_Toc488143514"/>
        <w:bookmarkEnd w:id="1902"/>
        <w:bookmarkEnd w:id="1903"/>
      </w:tr>
      <w:tr w:rsidR="00A3368F" w:rsidDel="00173E82" w14:paraId="29DEA291" w14:textId="755B2D3A" w:rsidTr="00A74099">
        <w:trPr>
          <w:del w:id="1904" w:author="Maxim Moinat" w:date="2016-08-09T15:40:00Z"/>
        </w:trPr>
        <w:tc>
          <w:tcPr>
            <w:tcW w:w="0" w:type="auto"/>
          </w:tcPr>
          <w:p w14:paraId="6C40B4B3" w14:textId="6BD8F087" w:rsidR="00A3368F" w:rsidDel="00173E82" w:rsidRDefault="00A3368F">
            <w:pPr>
              <w:pStyle w:val="Heading2"/>
              <w:rPr>
                <w:del w:id="1905" w:author="Maxim Moinat" w:date="2016-08-09T15:40:00Z"/>
              </w:rPr>
              <w:pPrChange w:id="1906" w:author="Maxim Moinat" w:date="2016-08-09T15:40:00Z">
                <w:pPr/>
              </w:pPrChange>
            </w:pPr>
            <w:moveFrom w:id="1907" w:author="Maxim Moinat" w:date="2016-08-03T10:29:00Z">
              <w:del w:id="1908" w:author="Maxim Moinat" w:date="2016-08-09T15:40:00Z">
                <w:r w:rsidDel="00173E82">
                  <w:delText>device_type_concept_id</w:delText>
                </w:r>
              </w:del>
            </w:moveFrom>
            <w:bookmarkStart w:id="1909" w:name="_Toc488143397"/>
            <w:bookmarkStart w:id="1910" w:name="_Toc488143515"/>
            <w:bookmarkEnd w:id="1909"/>
            <w:bookmarkEnd w:id="1910"/>
          </w:p>
        </w:tc>
        <w:tc>
          <w:tcPr>
            <w:tcW w:w="0" w:type="auto"/>
          </w:tcPr>
          <w:p w14:paraId="09611A03" w14:textId="7C904E3F" w:rsidR="00A3368F" w:rsidDel="00173E82" w:rsidRDefault="00A3368F">
            <w:pPr>
              <w:pStyle w:val="Heading2"/>
              <w:rPr>
                <w:del w:id="1911" w:author="Maxim Moinat" w:date="2016-08-09T15:40:00Z"/>
              </w:rPr>
              <w:pPrChange w:id="1912" w:author="Maxim Moinat" w:date="2016-08-09T15:40:00Z">
                <w:pPr/>
              </w:pPrChange>
            </w:pPr>
            <w:bookmarkStart w:id="1913" w:name="_Toc488143398"/>
            <w:bookmarkStart w:id="1914" w:name="_Toc488143516"/>
            <w:bookmarkEnd w:id="1913"/>
            <w:bookmarkEnd w:id="1914"/>
          </w:p>
        </w:tc>
        <w:tc>
          <w:tcPr>
            <w:tcW w:w="0" w:type="auto"/>
          </w:tcPr>
          <w:p w14:paraId="6D2F969D" w14:textId="4716B39C" w:rsidR="00A3368F" w:rsidDel="00173E82" w:rsidRDefault="00A3368F">
            <w:pPr>
              <w:pStyle w:val="Heading2"/>
              <w:rPr>
                <w:del w:id="1915" w:author="Maxim Moinat" w:date="2016-08-09T15:40:00Z"/>
              </w:rPr>
              <w:pPrChange w:id="1916" w:author="Maxim Moinat" w:date="2016-08-09T15:40:00Z">
                <w:pPr/>
              </w:pPrChange>
            </w:pPr>
            <w:bookmarkStart w:id="1917" w:name="_Toc488143399"/>
            <w:bookmarkStart w:id="1918" w:name="_Toc488143517"/>
            <w:bookmarkEnd w:id="1917"/>
            <w:bookmarkEnd w:id="1918"/>
          </w:p>
        </w:tc>
        <w:tc>
          <w:tcPr>
            <w:tcW w:w="0" w:type="auto"/>
          </w:tcPr>
          <w:p w14:paraId="55B207B6" w14:textId="4CF530BA" w:rsidR="00A3368F" w:rsidDel="00173E82" w:rsidRDefault="00A3368F">
            <w:pPr>
              <w:pStyle w:val="Heading2"/>
              <w:rPr>
                <w:del w:id="1919" w:author="Maxim Moinat" w:date="2016-08-09T15:40:00Z"/>
              </w:rPr>
              <w:pPrChange w:id="1920" w:author="Maxim Moinat" w:date="2016-08-09T15:40:00Z">
                <w:pPr/>
              </w:pPrChange>
            </w:pPr>
            <w:bookmarkStart w:id="1921" w:name="_Toc488143400"/>
            <w:bookmarkStart w:id="1922" w:name="_Toc488143518"/>
            <w:bookmarkEnd w:id="1921"/>
            <w:bookmarkEnd w:id="1922"/>
          </w:p>
        </w:tc>
        <w:bookmarkStart w:id="1923" w:name="_Toc488143401"/>
        <w:bookmarkStart w:id="1924" w:name="_Toc488143519"/>
        <w:bookmarkEnd w:id="1923"/>
        <w:bookmarkEnd w:id="1924"/>
      </w:tr>
      <w:tr w:rsidR="00A3368F" w:rsidDel="00173E82" w14:paraId="60D4E04C" w14:textId="6EAF82BE" w:rsidTr="00A74099">
        <w:trPr>
          <w:del w:id="1925" w:author="Maxim Moinat" w:date="2016-08-09T15:40:00Z"/>
        </w:trPr>
        <w:tc>
          <w:tcPr>
            <w:tcW w:w="0" w:type="auto"/>
          </w:tcPr>
          <w:p w14:paraId="5D0F5929" w14:textId="3258ADD1" w:rsidR="00A3368F" w:rsidDel="00173E82" w:rsidRDefault="00A3368F">
            <w:pPr>
              <w:pStyle w:val="Heading2"/>
              <w:rPr>
                <w:del w:id="1926" w:author="Maxim Moinat" w:date="2016-08-09T15:40:00Z"/>
              </w:rPr>
              <w:pPrChange w:id="1927" w:author="Maxim Moinat" w:date="2016-08-09T15:40:00Z">
                <w:pPr/>
              </w:pPrChange>
            </w:pPr>
            <w:moveFrom w:id="1928" w:author="Maxim Moinat" w:date="2016-08-03T10:29:00Z">
              <w:del w:id="1929" w:author="Maxim Moinat" w:date="2016-08-09T15:40:00Z">
                <w:r w:rsidDel="00173E82">
                  <w:delText>unique_device_id</w:delText>
                </w:r>
              </w:del>
            </w:moveFrom>
            <w:bookmarkStart w:id="1930" w:name="_Toc488143402"/>
            <w:bookmarkStart w:id="1931" w:name="_Toc488143520"/>
            <w:bookmarkEnd w:id="1930"/>
            <w:bookmarkEnd w:id="1931"/>
          </w:p>
        </w:tc>
        <w:tc>
          <w:tcPr>
            <w:tcW w:w="0" w:type="auto"/>
          </w:tcPr>
          <w:p w14:paraId="30DC547C" w14:textId="0F10ECDE" w:rsidR="00A3368F" w:rsidDel="00173E82" w:rsidRDefault="00A3368F">
            <w:pPr>
              <w:pStyle w:val="Heading2"/>
              <w:rPr>
                <w:del w:id="1932" w:author="Maxim Moinat" w:date="2016-08-09T15:40:00Z"/>
              </w:rPr>
              <w:pPrChange w:id="1933" w:author="Maxim Moinat" w:date="2016-08-09T15:40:00Z">
                <w:pPr/>
              </w:pPrChange>
            </w:pPr>
            <w:bookmarkStart w:id="1934" w:name="_Toc488143403"/>
            <w:bookmarkStart w:id="1935" w:name="_Toc488143521"/>
            <w:bookmarkEnd w:id="1934"/>
            <w:bookmarkEnd w:id="1935"/>
          </w:p>
        </w:tc>
        <w:tc>
          <w:tcPr>
            <w:tcW w:w="0" w:type="auto"/>
          </w:tcPr>
          <w:p w14:paraId="0FA1E3AE" w14:textId="175BAE22" w:rsidR="00A3368F" w:rsidDel="00173E82" w:rsidRDefault="00A3368F">
            <w:pPr>
              <w:pStyle w:val="Heading2"/>
              <w:rPr>
                <w:del w:id="1936" w:author="Maxim Moinat" w:date="2016-08-09T15:40:00Z"/>
              </w:rPr>
              <w:pPrChange w:id="1937" w:author="Maxim Moinat" w:date="2016-08-09T15:40:00Z">
                <w:pPr/>
              </w:pPrChange>
            </w:pPr>
            <w:bookmarkStart w:id="1938" w:name="_Toc488143404"/>
            <w:bookmarkStart w:id="1939" w:name="_Toc488143522"/>
            <w:bookmarkEnd w:id="1938"/>
            <w:bookmarkEnd w:id="1939"/>
          </w:p>
        </w:tc>
        <w:tc>
          <w:tcPr>
            <w:tcW w:w="0" w:type="auto"/>
          </w:tcPr>
          <w:p w14:paraId="50A83A64" w14:textId="33340BA5" w:rsidR="00A3368F" w:rsidDel="00173E82" w:rsidRDefault="00A3368F">
            <w:pPr>
              <w:pStyle w:val="Heading2"/>
              <w:rPr>
                <w:del w:id="1940" w:author="Maxim Moinat" w:date="2016-08-09T15:40:00Z"/>
              </w:rPr>
              <w:pPrChange w:id="1941" w:author="Maxim Moinat" w:date="2016-08-09T15:40:00Z">
                <w:pPr/>
              </w:pPrChange>
            </w:pPr>
            <w:bookmarkStart w:id="1942" w:name="_Toc488143405"/>
            <w:bookmarkStart w:id="1943" w:name="_Toc488143523"/>
            <w:bookmarkEnd w:id="1942"/>
            <w:bookmarkEnd w:id="1943"/>
          </w:p>
        </w:tc>
        <w:bookmarkStart w:id="1944" w:name="_Toc488143406"/>
        <w:bookmarkStart w:id="1945" w:name="_Toc488143524"/>
        <w:bookmarkEnd w:id="1944"/>
        <w:bookmarkEnd w:id="1945"/>
      </w:tr>
      <w:tr w:rsidR="00A3368F" w:rsidDel="00173E82" w14:paraId="633F07A3" w14:textId="60CA3CB9" w:rsidTr="00A74099">
        <w:trPr>
          <w:del w:id="1946" w:author="Maxim Moinat" w:date="2016-08-09T15:40:00Z"/>
        </w:trPr>
        <w:tc>
          <w:tcPr>
            <w:tcW w:w="0" w:type="auto"/>
          </w:tcPr>
          <w:p w14:paraId="61ADB8DF" w14:textId="1967EF4E" w:rsidR="00A3368F" w:rsidDel="00173E82" w:rsidRDefault="00A3368F">
            <w:pPr>
              <w:pStyle w:val="Heading2"/>
              <w:rPr>
                <w:del w:id="1947" w:author="Maxim Moinat" w:date="2016-08-09T15:40:00Z"/>
              </w:rPr>
              <w:pPrChange w:id="1948" w:author="Maxim Moinat" w:date="2016-08-09T15:40:00Z">
                <w:pPr/>
              </w:pPrChange>
            </w:pPr>
            <w:moveFrom w:id="1949" w:author="Maxim Moinat" w:date="2016-08-03T10:29:00Z">
              <w:del w:id="1950" w:author="Maxim Moinat" w:date="2016-08-09T15:40:00Z">
                <w:r w:rsidDel="00173E82">
                  <w:delText>quantity</w:delText>
                </w:r>
              </w:del>
            </w:moveFrom>
            <w:bookmarkStart w:id="1951" w:name="_Toc488143407"/>
            <w:bookmarkStart w:id="1952" w:name="_Toc488143525"/>
            <w:bookmarkEnd w:id="1951"/>
            <w:bookmarkEnd w:id="1952"/>
          </w:p>
        </w:tc>
        <w:tc>
          <w:tcPr>
            <w:tcW w:w="0" w:type="auto"/>
          </w:tcPr>
          <w:p w14:paraId="609A271D" w14:textId="43544E1D" w:rsidR="00A3368F" w:rsidDel="00173E82" w:rsidRDefault="00A3368F">
            <w:pPr>
              <w:pStyle w:val="Heading2"/>
              <w:rPr>
                <w:del w:id="1953" w:author="Maxim Moinat" w:date="2016-08-09T15:40:00Z"/>
              </w:rPr>
              <w:pPrChange w:id="1954" w:author="Maxim Moinat" w:date="2016-08-09T15:40:00Z">
                <w:pPr/>
              </w:pPrChange>
            </w:pPr>
            <w:bookmarkStart w:id="1955" w:name="_Toc488143408"/>
            <w:bookmarkStart w:id="1956" w:name="_Toc488143526"/>
            <w:bookmarkEnd w:id="1955"/>
            <w:bookmarkEnd w:id="1956"/>
          </w:p>
        </w:tc>
        <w:tc>
          <w:tcPr>
            <w:tcW w:w="0" w:type="auto"/>
          </w:tcPr>
          <w:p w14:paraId="14DB7727" w14:textId="14459304" w:rsidR="00A3368F" w:rsidDel="00173E82" w:rsidRDefault="00A3368F">
            <w:pPr>
              <w:pStyle w:val="Heading2"/>
              <w:rPr>
                <w:del w:id="1957" w:author="Maxim Moinat" w:date="2016-08-09T15:40:00Z"/>
              </w:rPr>
              <w:pPrChange w:id="1958" w:author="Maxim Moinat" w:date="2016-08-09T15:40:00Z">
                <w:pPr/>
              </w:pPrChange>
            </w:pPr>
            <w:bookmarkStart w:id="1959" w:name="_Toc488143409"/>
            <w:bookmarkStart w:id="1960" w:name="_Toc488143527"/>
            <w:bookmarkEnd w:id="1959"/>
            <w:bookmarkEnd w:id="1960"/>
          </w:p>
        </w:tc>
        <w:tc>
          <w:tcPr>
            <w:tcW w:w="0" w:type="auto"/>
          </w:tcPr>
          <w:p w14:paraId="4276D10F" w14:textId="4C25CA2F" w:rsidR="00A3368F" w:rsidDel="00173E82" w:rsidRDefault="00A3368F">
            <w:pPr>
              <w:pStyle w:val="Heading2"/>
              <w:rPr>
                <w:del w:id="1961" w:author="Maxim Moinat" w:date="2016-08-09T15:40:00Z"/>
              </w:rPr>
              <w:pPrChange w:id="1962" w:author="Maxim Moinat" w:date="2016-08-09T15:40:00Z">
                <w:pPr/>
              </w:pPrChange>
            </w:pPr>
            <w:bookmarkStart w:id="1963" w:name="_Toc488143410"/>
            <w:bookmarkStart w:id="1964" w:name="_Toc488143528"/>
            <w:bookmarkEnd w:id="1963"/>
            <w:bookmarkEnd w:id="1964"/>
          </w:p>
        </w:tc>
        <w:bookmarkStart w:id="1965" w:name="_Toc488143411"/>
        <w:bookmarkStart w:id="1966" w:name="_Toc488143529"/>
        <w:bookmarkEnd w:id="1965"/>
        <w:bookmarkEnd w:id="1966"/>
      </w:tr>
      <w:tr w:rsidR="00A3368F" w:rsidDel="00173E82" w14:paraId="2ECFD3D4" w14:textId="65C0DFF6" w:rsidTr="00A74099">
        <w:trPr>
          <w:del w:id="1967" w:author="Maxim Moinat" w:date="2016-08-09T15:40:00Z"/>
        </w:trPr>
        <w:tc>
          <w:tcPr>
            <w:tcW w:w="0" w:type="auto"/>
          </w:tcPr>
          <w:p w14:paraId="0414D43B" w14:textId="102EBB79" w:rsidR="00A3368F" w:rsidDel="00173E82" w:rsidRDefault="00A3368F">
            <w:pPr>
              <w:pStyle w:val="Heading2"/>
              <w:rPr>
                <w:del w:id="1968" w:author="Maxim Moinat" w:date="2016-08-09T15:40:00Z"/>
              </w:rPr>
              <w:pPrChange w:id="1969" w:author="Maxim Moinat" w:date="2016-08-09T15:40:00Z">
                <w:pPr/>
              </w:pPrChange>
            </w:pPr>
            <w:moveFrom w:id="1970" w:author="Maxim Moinat" w:date="2016-08-03T10:29:00Z">
              <w:del w:id="1971" w:author="Maxim Moinat" w:date="2016-08-09T15:40:00Z">
                <w:r w:rsidDel="00173E82">
                  <w:delText>provider_id</w:delText>
                </w:r>
              </w:del>
            </w:moveFrom>
            <w:bookmarkStart w:id="1972" w:name="_Toc488143412"/>
            <w:bookmarkStart w:id="1973" w:name="_Toc488143530"/>
            <w:bookmarkEnd w:id="1972"/>
            <w:bookmarkEnd w:id="1973"/>
          </w:p>
        </w:tc>
        <w:tc>
          <w:tcPr>
            <w:tcW w:w="0" w:type="auto"/>
          </w:tcPr>
          <w:p w14:paraId="2E1E9102" w14:textId="6BDAD298" w:rsidR="00A3368F" w:rsidDel="00173E82" w:rsidRDefault="00A3368F">
            <w:pPr>
              <w:pStyle w:val="Heading2"/>
              <w:rPr>
                <w:del w:id="1974" w:author="Maxim Moinat" w:date="2016-08-09T15:40:00Z"/>
              </w:rPr>
              <w:pPrChange w:id="1975" w:author="Maxim Moinat" w:date="2016-08-09T15:40:00Z">
                <w:pPr/>
              </w:pPrChange>
            </w:pPr>
            <w:bookmarkStart w:id="1976" w:name="_Toc488143413"/>
            <w:bookmarkStart w:id="1977" w:name="_Toc488143531"/>
            <w:bookmarkEnd w:id="1976"/>
            <w:bookmarkEnd w:id="1977"/>
          </w:p>
        </w:tc>
        <w:tc>
          <w:tcPr>
            <w:tcW w:w="0" w:type="auto"/>
          </w:tcPr>
          <w:p w14:paraId="65ADCEB1" w14:textId="44CDEF8E" w:rsidR="00A3368F" w:rsidDel="00173E82" w:rsidRDefault="00A3368F">
            <w:pPr>
              <w:pStyle w:val="Heading2"/>
              <w:rPr>
                <w:del w:id="1978" w:author="Maxim Moinat" w:date="2016-08-09T15:40:00Z"/>
              </w:rPr>
              <w:pPrChange w:id="1979" w:author="Maxim Moinat" w:date="2016-08-09T15:40:00Z">
                <w:pPr/>
              </w:pPrChange>
            </w:pPr>
            <w:bookmarkStart w:id="1980" w:name="_Toc488143414"/>
            <w:bookmarkStart w:id="1981" w:name="_Toc488143532"/>
            <w:bookmarkEnd w:id="1980"/>
            <w:bookmarkEnd w:id="1981"/>
          </w:p>
        </w:tc>
        <w:tc>
          <w:tcPr>
            <w:tcW w:w="0" w:type="auto"/>
          </w:tcPr>
          <w:p w14:paraId="57DF5BC1" w14:textId="2B6BE870" w:rsidR="00A3368F" w:rsidDel="00173E82" w:rsidRDefault="00A3368F">
            <w:pPr>
              <w:pStyle w:val="Heading2"/>
              <w:rPr>
                <w:del w:id="1982" w:author="Maxim Moinat" w:date="2016-08-09T15:40:00Z"/>
              </w:rPr>
              <w:pPrChange w:id="1983" w:author="Maxim Moinat" w:date="2016-08-09T15:40:00Z">
                <w:pPr/>
              </w:pPrChange>
            </w:pPr>
            <w:bookmarkStart w:id="1984" w:name="_Toc488143415"/>
            <w:bookmarkStart w:id="1985" w:name="_Toc488143533"/>
            <w:bookmarkEnd w:id="1984"/>
            <w:bookmarkEnd w:id="1985"/>
          </w:p>
        </w:tc>
        <w:bookmarkStart w:id="1986" w:name="_Toc488143416"/>
        <w:bookmarkStart w:id="1987" w:name="_Toc488143534"/>
        <w:bookmarkEnd w:id="1986"/>
        <w:bookmarkEnd w:id="1987"/>
      </w:tr>
      <w:tr w:rsidR="00A3368F" w:rsidDel="00173E82" w14:paraId="248E3315" w14:textId="7BECC9A6" w:rsidTr="00A74099">
        <w:trPr>
          <w:del w:id="1988" w:author="Maxim Moinat" w:date="2016-08-09T15:40:00Z"/>
        </w:trPr>
        <w:tc>
          <w:tcPr>
            <w:tcW w:w="0" w:type="auto"/>
          </w:tcPr>
          <w:p w14:paraId="75FE4840" w14:textId="0863094A" w:rsidR="00A3368F" w:rsidDel="00173E82" w:rsidRDefault="00A3368F">
            <w:pPr>
              <w:pStyle w:val="Heading2"/>
              <w:rPr>
                <w:del w:id="1989" w:author="Maxim Moinat" w:date="2016-08-09T15:40:00Z"/>
              </w:rPr>
              <w:pPrChange w:id="1990" w:author="Maxim Moinat" w:date="2016-08-09T15:40:00Z">
                <w:pPr/>
              </w:pPrChange>
            </w:pPr>
            <w:moveFrom w:id="1991" w:author="Maxim Moinat" w:date="2016-08-03T10:29:00Z">
              <w:del w:id="1992" w:author="Maxim Moinat" w:date="2016-08-09T15:40:00Z">
                <w:r w:rsidDel="00173E82">
                  <w:delText>visit_occurrence_id</w:delText>
                </w:r>
              </w:del>
            </w:moveFrom>
            <w:bookmarkStart w:id="1993" w:name="_Toc488143417"/>
            <w:bookmarkStart w:id="1994" w:name="_Toc488143535"/>
            <w:bookmarkEnd w:id="1993"/>
            <w:bookmarkEnd w:id="1994"/>
          </w:p>
        </w:tc>
        <w:tc>
          <w:tcPr>
            <w:tcW w:w="0" w:type="auto"/>
          </w:tcPr>
          <w:p w14:paraId="3726B018" w14:textId="5A681BA5" w:rsidR="00A3368F" w:rsidDel="00173E82" w:rsidRDefault="00A3368F">
            <w:pPr>
              <w:pStyle w:val="Heading2"/>
              <w:rPr>
                <w:del w:id="1995" w:author="Maxim Moinat" w:date="2016-08-09T15:40:00Z"/>
              </w:rPr>
              <w:pPrChange w:id="1996" w:author="Maxim Moinat" w:date="2016-08-09T15:40:00Z">
                <w:pPr/>
              </w:pPrChange>
            </w:pPr>
            <w:bookmarkStart w:id="1997" w:name="_Toc488143418"/>
            <w:bookmarkStart w:id="1998" w:name="_Toc488143536"/>
            <w:bookmarkEnd w:id="1997"/>
            <w:bookmarkEnd w:id="1998"/>
          </w:p>
        </w:tc>
        <w:tc>
          <w:tcPr>
            <w:tcW w:w="0" w:type="auto"/>
          </w:tcPr>
          <w:p w14:paraId="623E5179" w14:textId="66F978E2" w:rsidR="00A3368F" w:rsidDel="00173E82" w:rsidRDefault="00A3368F">
            <w:pPr>
              <w:pStyle w:val="Heading2"/>
              <w:rPr>
                <w:del w:id="1999" w:author="Maxim Moinat" w:date="2016-08-09T15:40:00Z"/>
              </w:rPr>
              <w:pPrChange w:id="2000" w:author="Maxim Moinat" w:date="2016-08-09T15:40:00Z">
                <w:pPr/>
              </w:pPrChange>
            </w:pPr>
            <w:bookmarkStart w:id="2001" w:name="_Toc488143419"/>
            <w:bookmarkStart w:id="2002" w:name="_Toc488143537"/>
            <w:bookmarkEnd w:id="2001"/>
            <w:bookmarkEnd w:id="2002"/>
          </w:p>
        </w:tc>
        <w:tc>
          <w:tcPr>
            <w:tcW w:w="0" w:type="auto"/>
          </w:tcPr>
          <w:p w14:paraId="0BC8771C" w14:textId="0B9F5E2E" w:rsidR="00A3368F" w:rsidDel="00173E82" w:rsidRDefault="00A3368F">
            <w:pPr>
              <w:pStyle w:val="Heading2"/>
              <w:rPr>
                <w:del w:id="2003" w:author="Maxim Moinat" w:date="2016-08-09T15:40:00Z"/>
              </w:rPr>
              <w:pPrChange w:id="2004" w:author="Maxim Moinat" w:date="2016-08-09T15:40:00Z">
                <w:pPr/>
              </w:pPrChange>
            </w:pPr>
            <w:bookmarkStart w:id="2005" w:name="_Toc488143420"/>
            <w:bookmarkStart w:id="2006" w:name="_Toc488143538"/>
            <w:bookmarkEnd w:id="2005"/>
            <w:bookmarkEnd w:id="2006"/>
          </w:p>
        </w:tc>
        <w:bookmarkStart w:id="2007" w:name="_Toc488143421"/>
        <w:bookmarkStart w:id="2008" w:name="_Toc488143539"/>
        <w:bookmarkEnd w:id="2007"/>
        <w:bookmarkEnd w:id="2008"/>
      </w:tr>
      <w:tr w:rsidR="00A3368F" w:rsidDel="00173E82" w14:paraId="6C48CBB5" w14:textId="457049EF" w:rsidTr="00A74099">
        <w:trPr>
          <w:del w:id="2009" w:author="Maxim Moinat" w:date="2016-08-09T15:40:00Z"/>
        </w:trPr>
        <w:tc>
          <w:tcPr>
            <w:tcW w:w="0" w:type="auto"/>
          </w:tcPr>
          <w:p w14:paraId="7E4A7229" w14:textId="290499E9" w:rsidR="00A3368F" w:rsidDel="00173E82" w:rsidRDefault="00A3368F">
            <w:pPr>
              <w:pStyle w:val="Heading2"/>
              <w:rPr>
                <w:del w:id="2010" w:author="Maxim Moinat" w:date="2016-08-09T15:40:00Z"/>
              </w:rPr>
              <w:pPrChange w:id="2011" w:author="Maxim Moinat" w:date="2016-08-09T15:40:00Z">
                <w:pPr/>
              </w:pPrChange>
            </w:pPr>
            <w:moveFrom w:id="2012" w:author="Maxim Moinat" w:date="2016-08-03T10:29:00Z">
              <w:del w:id="2013" w:author="Maxim Moinat" w:date="2016-08-09T15:40:00Z">
                <w:r w:rsidDel="00173E82">
                  <w:delText>device_source_value</w:delText>
                </w:r>
              </w:del>
            </w:moveFrom>
            <w:bookmarkStart w:id="2014" w:name="_Toc488143422"/>
            <w:bookmarkStart w:id="2015" w:name="_Toc488143540"/>
            <w:bookmarkEnd w:id="2014"/>
            <w:bookmarkEnd w:id="2015"/>
          </w:p>
        </w:tc>
        <w:tc>
          <w:tcPr>
            <w:tcW w:w="0" w:type="auto"/>
          </w:tcPr>
          <w:p w14:paraId="090A7E51" w14:textId="3091416F" w:rsidR="00A3368F" w:rsidDel="00173E82" w:rsidRDefault="00A3368F">
            <w:pPr>
              <w:pStyle w:val="Heading2"/>
              <w:rPr>
                <w:del w:id="2016" w:author="Maxim Moinat" w:date="2016-08-09T15:40:00Z"/>
              </w:rPr>
              <w:pPrChange w:id="2017" w:author="Maxim Moinat" w:date="2016-08-09T15:40:00Z">
                <w:pPr/>
              </w:pPrChange>
            </w:pPr>
            <w:bookmarkStart w:id="2018" w:name="_Toc488143423"/>
            <w:bookmarkStart w:id="2019" w:name="_Toc488143541"/>
            <w:bookmarkEnd w:id="2018"/>
            <w:bookmarkEnd w:id="2019"/>
          </w:p>
        </w:tc>
        <w:tc>
          <w:tcPr>
            <w:tcW w:w="0" w:type="auto"/>
          </w:tcPr>
          <w:p w14:paraId="729CA0CC" w14:textId="4F88053B" w:rsidR="00A3368F" w:rsidDel="00173E82" w:rsidRDefault="00A3368F">
            <w:pPr>
              <w:pStyle w:val="Heading2"/>
              <w:rPr>
                <w:del w:id="2020" w:author="Maxim Moinat" w:date="2016-08-09T15:40:00Z"/>
              </w:rPr>
              <w:pPrChange w:id="2021" w:author="Maxim Moinat" w:date="2016-08-09T15:40:00Z">
                <w:pPr/>
              </w:pPrChange>
            </w:pPr>
            <w:bookmarkStart w:id="2022" w:name="_Toc488143424"/>
            <w:bookmarkStart w:id="2023" w:name="_Toc488143542"/>
            <w:bookmarkEnd w:id="2022"/>
            <w:bookmarkEnd w:id="2023"/>
          </w:p>
        </w:tc>
        <w:tc>
          <w:tcPr>
            <w:tcW w:w="0" w:type="auto"/>
          </w:tcPr>
          <w:p w14:paraId="7DD194DD" w14:textId="303D9455" w:rsidR="00A3368F" w:rsidDel="00173E82" w:rsidRDefault="00A3368F">
            <w:pPr>
              <w:pStyle w:val="Heading2"/>
              <w:rPr>
                <w:del w:id="2024" w:author="Maxim Moinat" w:date="2016-08-09T15:40:00Z"/>
              </w:rPr>
              <w:pPrChange w:id="2025" w:author="Maxim Moinat" w:date="2016-08-09T15:40:00Z">
                <w:pPr/>
              </w:pPrChange>
            </w:pPr>
            <w:bookmarkStart w:id="2026" w:name="_Toc488143425"/>
            <w:bookmarkStart w:id="2027" w:name="_Toc488143543"/>
            <w:bookmarkEnd w:id="2026"/>
            <w:bookmarkEnd w:id="2027"/>
          </w:p>
        </w:tc>
        <w:bookmarkStart w:id="2028" w:name="_Toc488143426"/>
        <w:bookmarkStart w:id="2029" w:name="_Toc488143544"/>
        <w:bookmarkEnd w:id="2028"/>
        <w:bookmarkEnd w:id="2029"/>
      </w:tr>
      <w:tr w:rsidR="00A3368F" w:rsidDel="00173E82" w14:paraId="619D22D0" w14:textId="503D91D1" w:rsidTr="00A74099">
        <w:trPr>
          <w:del w:id="2030" w:author="Maxim Moinat" w:date="2016-08-09T15:40:00Z"/>
        </w:trPr>
        <w:tc>
          <w:tcPr>
            <w:tcW w:w="0" w:type="auto"/>
          </w:tcPr>
          <w:p w14:paraId="3FBBCE79" w14:textId="17B0F7D6" w:rsidR="00A3368F" w:rsidDel="00173E82" w:rsidRDefault="00A3368F">
            <w:pPr>
              <w:pStyle w:val="Heading2"/>
              <w:rPr>
                <w:del w:id="2031" w:author="Maxim Moinat" w:date="2016-08-09T15:40:00Z"/>
              </w:rPr>
              <w:pPrChange w:id="2032" w:author="Maxim Moinat" w:date="2016-08-09T15:40:00Z">
                <w:pPr/>
              </w:pPrChange>
            </w:pPr>
            <w:moveFrom w:id="2033" w:author="Maxim Moinat" w:date="2016-08-03T10:29:00Z">
              <w:del w:id="2034" w:author="Maxim Moinat" w:date="2016-08-09T15:40:00Z">
                <w:r w:rsidDel="00173E82">
                  <w:delText>device_source_concept_id</w:delText>
                </w:r>
              </w:del>
            </w:moveFrom>
            <w:bookmarkStart w:id="2035" w:name="_Toc488143427"/>
            <w:bookmarkStart w:id="2036" w:name="_Toc488143545"/>
            <w:bookmarkEnd w:id="2035"/>
            <w:bookmarkEnd w:id="2036"/>
          </w:p>
        </w:tc>
        <w:tc>
          <w:tcPr>
            <w:tcW w:w="0" w:type="auto"/>
          </w:tcPr>
          <w:p w14:paraId="22ECCB34" w14:textId="7B2093D9" w:rsidR="00A3368F" w:rsidDel="00173E82" w:rsidRDefault="00A3368F">
            <w:pPr>
              <w:pStyle w:val="Heading2"/>
              <w:rPr>
                <w:del w:id="2037" w:author="Maxim Moinat" w:date="2016-08-09T15:40:00Z"/>
              </w:rPr>
              <w:pPrChange w:id="2038" w:author="Maxim Moinat" w:date="2016-08-09T15:40:00Z">
                <w:pPr/>
              </w:pPrChange>
            </w:pPr>
            <w:bookmarkStart w:id="2039" w:name="_Toc488143428"/>
            <w:bookmarkStart w:id="2040" w:name="_Toc488143546"/>
            <w:bookmarkEnd w:id="2039"/>
            <w:bookmarkEnd w:id="2040"/>
          </w:p>
        </w:tc>
        <w:tc>
          <w:tcPr>
            <w:tcW w:w="0" w:type="auto"/>
          </w:tcPr>
          <w:p w14:paraId="713C5C29" w14:textId="2BD4D422" w:rsidR="00A3368F" w:rsidDel="00173E82" w:rsidRDefault="00A3368F">
            <w:pPr>
              <w:pStyle w:val="Heading2"/>
              <w:rPr>
                <w:del w:id="2041" w:author="Maxim Moinat" w:date="2016-08-09T15:40:00Z"/>
              </w:rPr>
              <w:pPrChange w:id="2042" w:author="Maxim Moinat" w:date="2016-08-09T15:40:00Z">
                <w:pPr/>
              </w:pPrChange>
            </w:pPr>
            <w:bookmarkStart w:id="2043" w:name="_Toc488143429"/>
            <w:bookmarkStart w:id="2044" w:name="_Toc488143547"/>
            <w:bookmarkEnd w:id="2043"/>
            <w:bookmarkEnd w:id="2044"/>
          </w:p>
        </w:tc>
        <w:tc>
          <w:tcPr>
            <w:tcW w:w="0" w:type="auto"/>
          </w:tcPr>
          <w:p w14:paraId="33A87BAB" w14:textId="1EDAF033" w:rsidR="00A3368F" w:rsidDel="00173E82" w:rsidRDefault="00A3368F">
            <w:pPr>
              <w:pStyle w:val="Heading2"/>
              <w:rPr>
                <w:del w:id="2045" w:author="Maxim Moinat" w:date="2016-08-09T15:40:00Z"/>
              </w:rPr>
              <w:pPrChange w:id="2046" w:author="Maxim Moinat" w:date="2016-08-09T15:40:00Z">
                <w:pPr/>
              </w:pPrChange>
            </w:pPr>
            <w:bookmarkStart w:id="2047" w:name="_Toc488143430"/>
            <w:bookmarkStart w:id="2048" w:name="_Toc488143548"/>
            <w:bookmarkEnd w:id="2047"/>
            <w:bookmarkEnd w:id="2048"/>
          </w:p>
        </w:tc>
        <w:bookmarkStart w:id="2049" w:name="_Toc488143431"/>
        <w:bookmarkStart w:id="2050" w:name="_Toc488143549"/>
        <w:bookmarkEnd w:id="2049"/>
        <w:bookmarkEnd w:id="2050"/>
      </w:tr>
    </w:tbl>
    <w:p w14:paraId="3558F380" w14:textId="77777777" w:rsidR="00EC4573" w:rsidRDefault="00EC4573" w:rsidP="00EC4573">
      <w:pPr>
        <w:pStyle w:val="Heading2"/>
        <w:rPr>
          <w:ins w:id="2051" w:author="Maxim Moinat" w:date="2017-07-18T12:06:00Z"/>
        </w:rPr>
      </w:pPr>
      <w:bookmarkStart w:id="2052" w:name="_Toc488143550"/>
      <w:moveFromRangeEnd w:id="1730"/>
      <w:ins w:id="2053" w:author="Maxim Moinat" w:date="2017-07-18T12:06:00Z">
        <w:r>
          <w:t>Table: procedure_occurrence</w:t>
        </w:r>
        <w:bookmarkEnd w:id="2052"/>
      </w:ins>
    </w:p>
    <w:p w14:paraId="2DDB9499" w14:textId="75ECB49B" w:rsidR="00A3368F" w:rsidDel="00B07DBA" w:rsidRDefault="00A3368F">
      <w:pPr>
        <w:pStyle w:val="Heading2"/>
        <w:numPr>
          <w:ilvl w:val="0"/>
          <w:numId w:val="0"/>
        </w:numPr>
        <w:ind w:left="720" w:hanging="720"/>
        <w:rPr>
          <w:del w:id="2054" w:author="Maxim Moinat" w:date="2016-08-03T10:29:00Z"/>
        </w:rPr>
        <w:pPrChange w:id="2055" w:author="Maxim Moinat" w:date="2017-07-18T12:05:00Z">
          <w:pPr>
            <w:pStyle w:val="Heading2"/>
          </w:pPr>
        </w:pPrChange>
      </w:pPr>
    </w:p>
    <w:p w14:paraId="650A3A01" w14:textId="22572850" w:rsidR="008F5EC0" w:rsidDel="00EC4573" w:rsidRDefault="008F5EC0" w:rsidP="008F5EC0">
      <w:pPr>
        <w:pStyle w:val="Heading2"/>
        <w:rPr>
          <w:del w:id="2056" w:author="Maxim Moinat" w:date="2017-07-18T12:06:00Z"/>
        </w:rPr>
      </w:pPr>
      <w:del w:id="2057" w:author="Maxim Moinat" w:date="2017-07-18T12:06:00Z">
        <w:r w:rsidDel="00EC4573">
          <w:delText>Table</w:delText>
        </w:r>
      </w:del>
      <w:del w:id="2058" w:author="Maxim Moinat" w:date="2017-05-09T15:38:00Z">
        <w:r w:rsidDel="009B4903">
          <w:delText xml:space="preserve"> Name:</w:delText>
        </w:r>
        <w:r w:rsidRPr="008F5EC0" w:rsidDel="009B4903">
          <w:delText xml:space="preserve"> </w:delText>
        </w:r>
      </w:del>
      <w:del w:id="2059" w:author="Maxim Moinat" w:date="2017-07-18T12:06:00Z">
        <w:r w:rsidDel="00EC4573">
          <w:delText>procedure_occurrence</w:delText>
        </w:r>
      </w:del>
    </w:p>
    <w:p w14:paraId="1477E68B" w14:textId="08885AB3" w:rsidR="00D73F20" w:rsidRDefault="00D73F20" w:rsidP="00D73F20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2060" w:author="Maxim Moinat" w:date="2017-07-18T11:3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99"/>
        <w:gridCol w:w="1907"/>
        <w:gridCol w:w="1861"/>
        <w:gridCol w:w="2405"/>
        <w:tblGridChange w:id="2061">
          <w:tblGrid>
            <w:gridCol w:w="2757"/>
            <w:gridCol w:w="1670"/>
            <w:gridCol w:w="1662"/>
            <w:gridCol w:w="2693"/>
          </w:tblGrid>
        </w:tblGridChange>
      </w:tblGrid>
      <w:tr w:rsidR="00B26888" w14:paraId="43FE2AC7" w14:textId="77777777" w:rsidTr="004A03AD">
        <w:tc>
          <w:tcPr>
            <w:tcW w:w="0" w:type="auto"/>
            <w:shd w:val="clear" w:color="auto" w:fill="AAAAFF"/>
            <w:tcPrChange w:id="2062" w:author="Maxim Moinat" w:date="2017-07-18T11:33:00Z">
              <w:tcPr>
                <w:tcW w:w="0" w:type="auto"/>
                <w:shd w:val="clear" w:color="auto" w:fill="AAAAFF"/>
              </w:tcPr>
            </w:tcPrChange>
          </w:tcPr>
          <w:p w14:paraId="068E05C9" w14:textId="77777777" w:rsidR="00D73F20" w:rsidRDefault="00D73F20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  <w:tcPrChange w:id="2063" w:author="Maxim Moinat" w:date="2017-07-18T11:33:00Z">
              <w:tcPr>
                <w:tcW w:w="0" w:type="auto"/>
                <w:shd w:val="clear" w:color="auto" w:fill="AAAAFF"/>
              </w:tcPr>
            </w:tcPrChange>
          </w:tcPr>
          <w:p w14:paraId="1180AB84" w14:textId="77777777" w:rsidR="00D73F20" w:rsidRDefault="00D73F20" w:rsidP="00A74099">
            <w:r>
              <w:t>Source Field</w:t>
            </w:r>
          </w:p>
        </w:tc>
        <w:tc>
          <w:tcPr>
            <w:tcW w:w="1861" w:type="dxa"/>
            <w:shd w:val="clear" w:color="auto" w:fill="AAAAFF"/>
            <w:tcPrChange w:id="2064" w:author="Maxim Moinat" w:date="2017-07-18T11:33:00Z">
              <w:tcPr>
                <w:tcW w:w="1662" w:type="dxa"/>
                <w:shd w:val="clear" w:color="auto" w:fill="AAAAFF"/>
              </w:tcPr>
            </w:tcPrChange>
          </w:tcPr>
          <w:p w14:paraId="1040A2F9" w14:textId="77777777" w:rsidR="00D73F20" w:rsidRDefault="00D73F20" w:rsidP="00A74099">
            <w:r>
              <w:t>Logic</w:t>
            </w:r>
          </w:p>
        </w:tc>
        <w:tc>
          <w:tcPr>
            <w:tcW w:w="2405" w:type="dxa"/>
            <w:shd w:val="clear" w:color="auto" w:fill="AAAAFF"/>
            <w:tcPrChange w:id="2065" w:author="Maxim Moinat" w:date="2017-07-18T11:33:00Z">
              <w:tcPr>
                <w:tcW w:w="2693" w:type="dxa"/>
                <w:shd w:val="clear" w:color="auto" w:fill="AAAAFF"/>
              </w:tcPr>
            </w:tcPrChange>
          </w:tcPr>
          <w:p w14:paraId="1AB8F0E4" w14:textId="77777777" w:rsidR="00D73F20" w:rsidRDefault="00D73F20" w:rsidP="00A74099">
            <w:r>
              <w:t>Comment</w:t>
            </w:r>
          </w:p>
        </w:tc>
      </w:tr>
      <w:tr w:rsidR="00B26888" w14:paraId="60DFCBBC" w14:textId="77777777" w:rsidTr="004A03AD">
        <w:tc>
          <w:tcPr>
            <w:tcW w:w="0" w:type="auto"/>
            <w:tcPrChange w:id="2066" w:author="Maxim Moinat" w:date="2017-07-18T11:33:00Z">
              <w:tcPr>
                <w:tcW w:w="0" w:type="auto"/>
              </w:tcPr>
            </w:tcPrChange>
          </w:tcPr>
          <w:p w14:paraId="08BBE6DE" w14:textId="77777777" w:rsidR="00D73F20" w:rsidRDefault="00D73F20" w:rsidP="00A74099">
            <w:r>
              <w:t>person_id</w:t>
            </w:r>
          </w:p>
        </w:tc>
        <w:tc>
          <w:tcPr>
            <w:tcW w:w="0" w:type="auto"/>
            <w:tcPrChange w:id="2067" w:author="Maxim Moinat" w:date="2017-07-18T11:33:00Z">
              <w:tcPr>
                <w:tcW w:w="0" w:type="auto"/>
              </w:tcPr>
            </w:tcPrChange>
          </w:tcPr>
          <w:p w14:paraId="2B948C92" w14:textId="78427C5F" w:rsidR="00D73F20" w:rsidRDefault="00D73F20" w:rsidP="00A74099">
            <w:r>
              <w:t>PATREG.lpnr</w:t>
            </w:r>
          </w:p>
        </w:tc>
        <w:tc>
          <w:tcPr>
            <w:tcW w:w="1861" w:type="dxa"/>
            <w:tcPrChange w:id="2068" w:author="Maxim Moinat" w:date="2017-07-18T11:33:00Z">
              <w:tcPr>
                <w:tcW w:w="1662" w:type="dxa"/>
              </w:tcPr>
            </w:tcPrChange>
          </w:tcPr>
          <w:p w14:paraId="7CE1802C" w14:textId="77777777" w:rsidR="00D73F20" w:rsidRDefault="00D73F20" w:rsidP="00A74099"/>
        </w:tc>
        <w:tc>
          <w:tcPr>
            <w:tcW w:w="2405" w:type="dxa"/>
            <w:tcPrChange w:id="2069" w:author="Maxim Moinat" w:date="2017-07-18T11:33:00Z">
              <w:tcPr>
                <w:tcW w:w="2693" w:type="dxa"/>
              </w:tcPr>
            </w:tcPrChange>
          </w:tcPr>
          <w:p w14:paraId="71FF0E98" w14:textId="77777777" w:rsidR="00D73F20" w:rsidRDefault="00D73F20" w:rsidP="00A74099"/>
        </w:tc>
      </w:tr>
      <w:tr w:rsidR="00B26888" w14:paraId="26FA6B71" w14:textId="77777777" w:rsidTr="004A03AD">
        <w:tc>
          <w:tcPr>
            <w:tcW w:w="0" w:type="auto"/>
            <w:tcPrChange w:id="2070" w:author="Maxim Moinat" w:date="2017-07-18T11:33:00Z">
              <w:tcPr>
                <w:tcW w:w="0" w:type="auto"/>
              </w:tcPr>
            </w:tcPrChange>
          </w:tcPr>
          <w:p w14:paraId="0497E882" w14:textId="77777777" w:rsidR="00D73F20" w:rsidRDefault="00D73F20" w:rsidP="00A74099">
            <w:r>
              <w:t>procedure_occurrence_id</w:t>
            </w:r>
          </w:p>
        </w:tc>
        <w:tc>
          <w:tcPr>
            <w:tcW w:w="0" w:type="auto"/>
            <w:tcPrChange w:id="2071" w:author="Maxim Moinat" w:date="2017-07-18T11:33:00Z">
              <w:tcPr>
                <w:tcW w:w="0" w:type="auto"/>
              </w:tcPr>
            </w:tcPrChange>
          </w:tcPr>
          <w:p w14:paraId="52BF6458" w14:textId="77777777" w:rsidR="00D73F20" w:rsidRDefault="00D73F20" w:rsidP="00A74099"/>
        </w:tc>
        <w:tc>
          <w:tcPr>
            <w:tcW w:w="1861" w:type="dxa"/>
            <w:tcPrChange w:id="2072" w:author="Maxim Moinat" w:date="2017-07-18T11:33:00Z">
              <w:tcPr>
                <w:tcW w:w="1662" w:type="dxa"/>
              </w:tcPr>
            </w:tcPrChange>
          </w:tcPr>
          <w:p w14:paraId="137968C0" w14:textId="77777777" w:rsidR="00D73F20" w:rsidRDefault="00D73F20" w:rsidP="00A74099"/>
        </w:tc>
        <w:tc>
          <w:tcPr>
            <w:tcW w:w="2405" w:type="dxa"/>
            <w:tcPrChange w:id="2073" w:author="Maxim Moinat" w:date="2017-07-18T11:33:00Z">
              <w:tcPr>
                <w:tcW w:w="2693" w:type="dxa"/>
              </w:tcPr>
            </w:tcPrChange>
          </w:tcPr>
          <w:p w14:paraId="33B44CFE" w14:textId="77777777" w:rsidR="00D73F20" w:rsidRDefault="00D73F20" w:rsidP="00A74099"/>
        </w:tc>
      </w:tr>
      <w:tr w:rsidR="00B26888" w:rsidRPr="0015685C" w14:paraId="328EC90D" w14:textId="77777777" w:rsidTr="004A03AD">
        <w:tc>
          <w:tcPr>
            <w:tcW w:w="0" w:type="auto"/>
            <w:tcPrChange w:id="2074" w:author="Maxim Moinat" w:date="2017-07-18T11:33:00Z">
              <w:tcPr>
                <w:tcW w:w="0" w:type="auto"/>
              </w:tcPr>
            </w:tcPrChange>
          </w:tcPr>
          <w:p w14:paraId="6FF8863F" w14:textId="77777777" w:rsidR="00D73F20" w:rsidRDefault="00D73F20" w:rsidP="00A74099">
            <w:r>
              <w:t>procedure_date</w:t>
            </w:r>
          </w:p>
        </w:tc>
        <w:tc>
          <w:tcPr>
            <w:tcW w:w="0" w:type="auto"/>
            <w:tcPrChange w:id="2075" w:author="Maxim Moinat" w:date="2017-07-18T11:33:00Z">
              <w:tcPr>
                <w:tcW w:w="0" w:type="auto"/>
              </w:tcPr>
            </w:tcPrChange>
          </w:tcPr>
          <w:p w14:paraId="2C430192" w14:textId="44AE9CFA" w:rsidR="00D73F20" w:rsidRDefault="00D73F20" w:rsidP="00A74099">
            <w:r>
              <w:t>PATREG.utdatuma</w:t>
            </w:r>
          </w:p>
        </w:tc>
        <w:tc>
          <w:tcPr>
            <w:tcW w:w="1861" w:type="dxa"/>
            <w:tcPrChange w:id="2076" w:author="Maxim Moinat" w:date="2017-07-18T11:33:00Z">
              <w:tcPr>
                <w:tcW w:w="1662" w:type="dxa"/>
              </w:tcPr>
            </w:tcPrChange>
          </w:tcPr>
          <w:p w14:paraId="219FFA0F" w14:textId="77777777" w:rsidR="00D73F20" w:rsidRDefault="00D73F20" w:rsidP="00A74099"/>
        </w:tc>
        <w:tc>
          <w:tcPr>
            <w:tcW w:w="2405" w:type="dxa"/>
            <w:tcPrChange w:id="2077" w:author="Maxim Moinat" w:date="2017-07-18T11:33:00Z">
              <w:tcPr>
                <w:tcW w:w="2693" w:type="dxa"/>
              </w:tcPr>
            </w:tcPrChange>
          </w:tcPr>
          <w:p w14:paraId="1148D7E3" w14:textId="3905527D" w:rsidR="00D73F20" w:rsidRPr="00D73F20" w:rsidRDefault="00101B52">
            <w:ins w:id="2078" w:author="Maxim Moinat" w:date="2016-08-03T10:29:00Z">
              <w:r>
                <w:t>Precise date of procedure is</w:t>
              </w:r>
            </w:ins>
            <w:ins w:id="2079" w:author="Maxim Moinat" w:date="2016-08-03T10:30:00Z">
              <w:r>
                <w:t xml:space="preserve"> unknown, but must be</w:t>
              </w:r>
            </w:ins>
            <w:ins w:id="2080" w:author="Maxim Moinat" w:date="2016-08-03T10:29:00Z">
              <w:r>
                <w:t xml:space="preserve"> in between indatum and utdatum</w:t>
              </w:r>
            </w:ins>
            <w:ins w:id="2081" w:author="Maxim Moinat" w:date="2016-08-03T10:30:00Z">
              <w:r>
                <w:t>. As a convention, we use utdatum.</w:t>
              </w:r>
            </w:ins>
            <w:del w:id="2082" w:author="Maxim Moinat" w:date="2016-08-03T10:29:00Z">
              <w:r w:rsidR="00D73F20" w:rsidRPr="00D73F20" w:rsidDel="00101B52">
                <w:delText>not completely correct. Convention for now.s</w:delText>
              </w:r>
            </w:del>
          </w:p>
        </w:tc>
      </w:tr>
      <w:tr w:rsidR="00B26888" w14:paraId="4A91BA78" w14:textId="77777777" w:rsidTr="004A03AD">
        <w:tc>
          <w:tcPr>
            <w:tcW w:w="0" w:type="auto"/>
            <w:tcPrChange w:id="2083" w:author="Maxim Moinat" w:date="2017-07-18T11:33:00Z">
              <w:tcPr>
                <w:tcW w:w="0" w:type="auto"/>
              </w:tcPr>
            </w:tcPrChange>
          </w:tcPr>
          <w:p w14:paraId="2AC3CA4C" w14:textId="77777777" w:rsidR="00D73F20" w:rsidRDefault="00D73F20" w:rsidP="00A74099">
            <w:r>
              <w:t>procedure_source_concept_id</w:t>
            </w:r>
          </w:p>
        </w:tc>
        <w:tc>
          <w:tcPr>
            <w:tcW w:w="0" w:type="auto"/>
            <w:tcPrChange w:id="2084" w:author="Maxim Moinat" w:date="2017-07-18T11:33:00Z">
              <w:tcPr>
                <w:tcW w:w="0" w:type="auto"/>
              </w:tcPr>
            </w:tcPrChange>
          </w:tcPr>
          <w:p w14:paraId="34347F88" w14:textId="305776DF" w:rsidR="00D73F20" w:rsidRDefault="00D73F20" w:rsidP="00A74099"/>
        </w:tc>
        <w:tc>
          <w:tcPr>
            <w:tcW w:w="1861" w:type="dxa"/>
            <w:tcPrChange w:id="2085" w:author="Maxim Moinat" w:date="2017-07-18T11:33:00Z">
              <w:tcPr>
                <w:tcW w:w="1662" w:type="dxa"/>
              </w:tcPr>
            </w:tcPrChange>
          </w:tcPr>
          <w:p w14:paraId="5D0D478A" w14:textId="77777777" w:rsidR="00D73F20" w:rsidRDefault="00D73F20" w:rsidP="00A74099"/>
        </w:tc>
        <w:tc>
          <w:tcPr>
            <w:tcW w:w="2405" w:type="dxa"/>
            <w:tcPrChange w:id="2086" w:author="Maxim Moinat" w:date="2017-07-18T11:33:00Z">
              <w:tcPr>
                <w:tcW w:w="2693" w:type="dxa"/>
              </w:tcPr>
            </w:tcPrChange>
          </w:tcPr>
          <w:p w14:paraId="617E6FBE" w14:textId="77777777" w:rsidR="00D73F20" w:rsidRDefault="00D73F20" w:rsidP="00A74099"/>
        </w:tc>
      </w:tr>
      <w:tr w:rsidR="00B26888" w14:paraId="7B138DBE" w14:textId="77777777" w:rsidTr="004A03AD">
        <w:tc>
          <w:tcPr>
            <w:tcW w:w="0" w:type="auto"/>
            <w:tcPrChange w:id="2087" w:author="Maxim Moinat" w:date="2017-07-18T11:33:00Z">
              <w:tcPr>
                <w:tcW w:w="0" w:type="auto"/>
              </w:tcPr>
            </w:tcPrChange>
          </w:tcPr>
          <w:p w14:paraId="53AB5D64" w14:textId="77777777" w:rsidR="00D73F20" w:rsidRDefault="00D73F20" w:rsidP="00A74099">
            <w:r>
              <w:t>procedure_concept_id</w:t>
            </w:r>
          </w:p>
        </w:tc>
        <w:tc>
          <w:tcPr>
            <w:tcW w:w="0" w:type="auto"/>
            <w:tcPrChange w:id="2088" w:author="Maxim Moinat" w:date="2017-07-18T11:33:00Z">
              <w:tcPr>
                <w:tcW w:w="0" w:type="auto"/>
              </w:tcPr>
            </w:tcPrChange>
          </w:tcPr>
          <w:p w14:paraId="702AB053" w14:textId="1002293C" w:rsidR="00D73F20" w:rsidRDefault="00D73F20" w:rsidP="00A74099">
            <w:r>
              <w:t>PATREG.op</w:t>
            </w:r>
            <w:ins w:id="2089" w:author="Maxim Moinat" w:date="2016-08-03T10:30:00Z">
              <w:r w:rsidR="00C42D3F">
                <w:t>#</w:t>
              </w:r>
            </w:ins>
            <w:del w:id="2090" w:author="Maxim Moinat" w:date="2016-08-03T10:30:00Z">
              <w:r w:rsidDel="00C42D3F">
                <w:delText>1</w:delText>
              </w:r>
            </w:del>
          </w:p>
        </w:tc>
        <w:tc>
          <w:tcPr>
            <w:tcW w:w="1861" w:type="dxa"/>
            <w:tcPrChange w:id="2091" w:author="Maxim Moinat" w:date="2017-07-18T11:33:00Z">
              <w:tcPr>
                <w:tcW w:w="1662" w:type="dxa"/>
              </w:tcPr>
            </w:tcPrChange>
          </w:tcPr>
          <w:p w14:paraId="30BB48AE" w14:textId="6D12F7A2" w:rsidR="00D73F20" w:rsidRDefault="0010173A" w:rsidP="00A74099">
            <w:r>
              <w:t>Mapp</w:t>
            </w:r>
            <w:ins w:id="2092" w:author="Maxim Moinat" w:date="2016-08-03T10:31:00Z">
              <w:r w:rsidR="00C42D3F">
                <w:t>ed from NOMESCO to SNOMED concept.</w:t>
              </w:r>
            </w:ins>
            <w:del w:id="2093" w:author="Maxim Moinat" w:date="2016-08-03T10:31:00Z">
              <w:r w:rsidDel="00C42D3F">
                <w:delText>ing</w:delText>
              </w:r>
            </w:del>
          </w:p>
        </w:tc>
        <w:tc>
          <w:tcPr>
            <w:tcW w:w="2405" w:type="dxa"/>
            <w:tcPrChange w:id="2094" w:author="Maxim Moinat" w:date="2017-07-18T11:33:00Z">
              <w:tcPr>
                <w:tcW w:w="2693" w:type="dxa"/>
              </w:tcPr>
            </w:tcPrChange>
          </w:tcPr>
          <w:p w14:paraId="1BDFFDAD" w14:textId="77777777" w:rsidR="00D73F20" w:rsidRDefault="00D73F20" w:rsidP="00A74099"/>
        </w:tc>
      </w:tr>
      <w:tr w:rsidR="00B26888" w:rsidRPr="0015685C" w14:paraId="4392C687" w14:textId="77777777" w:rsidTr="004A03AD">
        <w:tc>
          <w:tcPr>
            <w:tcW w:w="0" w:type="auto"/>
            <w:tcPrChange w:id="2095" w:author="Maxim Moinat" w:date="2017-07-18T11:33:00Z">
              <w:tcPr>
                <w:tcW w:w="0" w:type="auto"/>
              </w:tcPr>
            </w:tcPrChange>
          </w:tcPr>
          <w:p w14:paraId="38319F32" w14:textId="77777777" w:rsidR="00D73F20" w:rsidRDefault="00D73F20" w:rsidP="00A74099">
            <w:r>
              <w:t>procedure_type_concept_id</w:t>
            </w:r>
          </w:p>
        </w:tc>
        <w:tc>
          <w:tcPr>
            <w:tcW w:w="0" w:type="auto"/>
            <w:tcPrChange w:id="2096" w:author="Maxim Moinat" w:date="2017-07-18T11:33:00Z">
              <w:tcPr>
                <w:tcW w:w="0" w:type="auto"/>
              </w:tcPr>
            </w:tcPrChange>
          </w:tcPr>
          <w:p w14:paraId="62B50DAA" w14:textId="77777777" w:rsidR="00D73F20" w:rsidRDefault="00D73F20" w:rsidP="00A74099"/>
        </w:tc>
        <w:tc>
          <w:tcPr>
            <w:tcW w:w="1861" w:type="dxa"/>
            <w:tcPrChange w:id="2097" w:author="Maxim Moinat" w:date="2017-07-18T11:33:00Z">
              <w:tcPr>
                <w:tcW w:w="1662" w:type="dxa"/>
              </w:tcPr>
            </w:tcPrChange>
          </w:tcPr>
          <w:p w14:paraId="0E43C4F1" w14:textId="07A4C0C5" w:rsidR="004A03AD" w:rsidRPr="00547494" w:rsidRDefault="004A03AD" w:rsidP="004A03AD">
            <w:pPr>
              <w:rPr>
                <w:ins w:id="2098" w:author="Maxim Moinat" w:date="2017-07-18T11:33:00Z"/>
              </w:rPr>
            </w:pPr>
            <w:ins w:id="2099" w:author="Maxim Moinat" w:date="2017-07-18T11:33:00Z">
              <w:r>
                <w:t>‘</w:t>
              </w:r>
              <w:r w:rsidRPr="00547494">
                <w:t>op1</w:t>
              </w:r>
              <w:r>
                <w:t>’</w:t>
              </w:r>
              <w:r w:rsidRPr="00547494">
                <w:t xml:space="preserve"> = 44786630 </w:t>
              </w:r>
            </w:ins>
          </w:p>
          <w:p w14:paraId="488EDF6D" w14:textId="77777777" w:rsidR="00D73F20" w:rsidRDefault="004A03AD">
            <w:pPr>
              <w:rPr>
                <w:ins w:id="2100" w:author="Maxim Moinat" w:date="2017-07-18T11:34:00Z"/>
              </w:rPr>
            </w:pPr>
            <w:ins w:id="2101" w:author="Maxim Moinat" w:date="2017-07-18T11:34:00Z">
              <w:r>
                <w:t>‘</w:t>
              </w:r>
            </w:ins>
            <w:ins w:id="2102" w:author="Maxim Moinat" w:date="2017-07-18T11:33:00Z">
              <w:r w:rsidRPr="00547494">
                <w:t>op2</w:t>
              </w:r>
            </w:ins>
            <w:ins w:id="2103" w:author="Maxim Moinat" w:date="2017-07-18T11:34:00Z">
              <w:r>
                <w:t>’</w:t>
              </w:r>
            </w:ins>
            <w:ins w:id="2104" w:author="Maxim Moinat" w:date="2017-07-18T11:33:00Z">
              <w:r w:rsidRPr="00547494">
                <w:t xml:space="preserve"> = </w:t>
              </w:r>
              <w:r>
                <w:t>44786631</w:t>
              </w:r>
            </w:ins>
          </w:p>
          <w:p w14:paraId="56DA1E0E" w14:textId="59052633" w:rsidR="004A03AD" w:rsidRDefault="004A03AD">
            <w:ins w:id="2105" w:author="Maxim Moinat" w:date="2017-07-18T11:34:00Z">
              <w:r>
                <w:t>‘op#’ = 44786631</w:t>
              </w:r>
            </w:ins>
          </w:p>
        </w:tc>
        <w:tc>
          <w:tcPr>
            <w:tcW w:w="2405" w:type="dxa"/>
            <w:tcPrChange w:id="2106" w:author="Maxim Moinat" w:date="2017-07-18T11:33:00Z">
              <w:tcPr>
                <w:tcW w:w="2693" w:type="dxa"/>
              </w:tcPr>
            </w:tcPrChange>
          </w:tcPr>
          <w:p w14:paraId="6189647E" w14:textId="5683F18C" w:rsidR="000D7783" w:rsidRPr="00547494" w:rsidDel="004A03AD" w:rsidRDefault="004A03AD" w:rsidP="000D7783">
            <w:pPr>
              <w:rPr>
                <w:del w:id="2107" w:author="Maxim Moinat" w:date="2017-07-18T11:33:00Z"/>
              </w:rPr>
            </w:pPr>
            <w:ins w:id="2108" w:author="Maxim Moinat" w:date="2017-07-18T11:33:00Z">
              <w:r>
                <w:t>Distinction between primary and secondary procedure.</w:t>
              </w:r>
            </w:ins>
            <w:del w:id="2109" w:author="Maxim Moinat" w:date="2017-07-18T11:33:00Z">
              <w:r w:rsidR="00684A4C" w:rsidRPr="00547494" w:rsidDel="004A03AD">
                <w:delText xml:space="preserve">op1 = 44786630 </w:delText>
              </w:r>
            </w:del>
            <w:del w:id="2110" w:author="Maxim Moinat" w:date="2016-08-03T10:31:00Z">
              <w:r w:rsidR="00684A4C" w:rsidRPr="00547494" w:rsidDel="00B26888">
                <w:delText xml:space="preserve">-- </w:delText>
              </w:r>
            </w:del>
            <w:del w:id="2111" w:author="Maxim Moinat" w:date="2017-07-18T11:33:00Z">
              <w:r w:rsidR="00684A4C" w:rsidRPr="00547494" w:rsidDel="004A03AD">
                <w:delText>Primary Procedure</w:delText>
              </w:r>
            </w:del>
          </w:p>
          <w:p w14:paraId="08BFDD20" w14:textId="116D9CFF" w:rsidR="00D73F20" w:rsidRPr="00547494" w:rsidRDefault="000D7783" w:rsidP="000D7783">
            <w:del w:id="2112" w:author="Maxim Moinat" w:date="2017-07-18T11:33:00Z">
              <w:r w:rsidRPr="00547494" w:rsidDel="004A03AD">
                <w:delText xml:space="preserve">op2+ = </w:delText>
              </w:r>
              <w:r w:rsidR="00684A4C" w:rsidRPr="00547494" w:rsidDel="004A03AD">
                <w:delText xml:space="preserve">44786631 </w:delText>
              </w:r>
            </w:del>
            <w:del w:id="2113" w:author="Maxim Moinat" w:date="2016-08-03T10:31:00Z">
              <w:r w:rsidR="00684A4C" w:rsidRPr="00547494" w:rsidDel="00B26888">
                <w:delText xml:space="preserve">-- </w:delText>
              </w:r>
            </w:del>
            <w:del w:id="2114" w:author="Maxim Moinat" w:date="2017-07-18T11:33:00Z">
              <w:r w:rsidR="00684A4C" w:rsidRPr="00547494" w:rsidDel="004A03AD">
                <w:delText>Secondary Procedure</w:delText>
              </w:r>
            </w:del>
          </w:p>
        </w:tc>
      </w:tr>
      <w:tr w:rsidR="00B26888" w14:paraId="1C8BEF8B" w14:textId="77777777" w:rsidTr="004A03AD">
        <w:tc>
          <w:tcPr>
            <w:tcW w:w="0" w:type="auto"/>
            <w:tcPrChange w:id="2115" w:author="Maxim Moinat" w:date="2017-07-18T11:33:00Z">
              <w:tcPr>
                <w:tcW w:w="0" w:type="auto"/>
              </w:tcPr>
            </w:tcPrChange>
          </w:tcPr>
          <w:p w14:paraId="70D701D5" w14:textId="77777777" w:rsidR="00D73F20" w:rsidRDefault="00D73F20" w:rsidP="00A74099">
            <w:r>
              <w:t>visit_occurrence_id</w:t>
            </w:r>
          </w:p>
        </w:tc>
        <w:tc>
          <w:tcPr>
            <w:tcW w:w="0" w:type="auto"/>
            <w:tcPrChange w:id="2116" w:author="Maxim Moinat" w:date="2017-07-18T11:33:00Z">
              <w:tcPr>
                <w:tcW w:w="0" w:type="auto"/>
              </w:tcPr>
            </w:tcPrChange>
          </w:tcPr>
          <w:p w14:paraId="036E2B97" w14:textId="24524497" w:rsidR="00D73F20" w:rsidDel="00B07DBA" w:rsidRDefault="00D73F20" w:rsidP="00A74099">
            <w:pPr>
              <w:rPr>
                <w:del w:id="2117" w:author="Maxim Moinat" w:date="2016-08-03T10:48:00Z"/>
              </w:rPr>
            </w:pPr>
            <w:del w:id="2118" w:author="Maxim Moinat" w:date="2016-08-03T10:48:00Z">
              <w:r w:rsidDel="00B07DBA">
                <w:delText>PATREG.indatuma</w:delText>
              </w:r>
            </w:del>
          </w:p>
          <w:p w14:paraId="348ADFDA" w14:textId="031E2110" w:rsidR="00D73F20" w:rsidRDefault="00D73F20" w:rsidP="00A74099">
            <w:del w:id="2119" w:author="Maxim Moinat" w:date="2016-08-03T10:48:00Z">
              <w:r w:rsidDel="00B07DBA">
                <w:delText>PATREG.utdatuma</w:delText>
              </w:r>
            </w:del>
          </w:p>
        </w:tc>
        <w:tc>
          <w:tcPr>
            <w:tcW w:w="1861" w:type="dxa"/>
            <w:tcPrChange w:id="2120" w:author="Maxim Moinat" w:date="2017-07-18T11:33:00Z">
              <w:tcPr>
                <w:tcW w:w="1662" w:type="dxa"/>
              </w:tcPr>
            </w:tcPrChange>
          </w:tcPr>
          <w:p w14:paraId="4EBA772D" w14:textId="55DE9E06" w:rsidR="00D73F20" w:rsidRPr="00B07DBA" w:rsidRDefault="00B07DBA" w:rsidP="00A74099">
            <w:pPr>
              <w:rPr>
                <w:i/>
                <w:rPrChange w:id="2121" w:author="Maxim Moinat" w:date="2016-08-03T10:48:00Z">
                  <w:rPr/>
                </w:rPrChange>
              </w:rPr>
            </w:pPr>
            <w:ins w:id="2122" w:author="Maxim Moinat" w:date="2016-08-03T10:48:00Z">
              <w:r w:rsidRPr="00B07DBA">
                <w:rPr>
                  <w:i/>
                  <w:rPrChange w:id="2123" w:author="Maxim Moinat" w:date="2016-08-03T10:48:00Z">
                    <w:rPr/>
                  </w:rPrChange>
                </w:rPr>
                <w:t>Automatically generated</w:t>
              </w:r>
            </w:ins>
          </w:p>
        </w:tc>
        <w:tc>
          <w:tcPr>
            <w:tcW w:w="2405" w:type="dxa"/>
            <w:tcPrChange w:id="2124" w:author="Maxim Moinat" w:date="2017-07-18T11:33:00Z">
              <w:tcPr>
                <w:tcW w:w="2693" w:type="dxa"/>
              </w:tcPr>
            </w:tcPrChange>
          </w:tcPr>
          <w:p w14:paraId="627AD00A" w14:textId="77777777" w:rsidR="00D73F20" w:rsidRDefault="00D73F20" w:rsidP="00A74099"/>
        </w:tc>
      </w:tr>
      <w:tr w:rsidR="00B26888" w14:paraId="5BF40151" w14:textId="77777777" w:rsidTr="004A03AD">
        <w:tc>
          <w:tcPr>
            <w:tcW w:w="0" w:type="auto"/>
            <w:tcPrChange w:id="2125" w:author="Maxim Moinat" w:date="2017-07-18T11:33:00Z">
              <w:tcPr>
                <w:tcW w:w="0" w:type="auto"/>
              </w:tcPr>
            </w:tcPrChange>
          </w:tcPr>
          <w:p w14:paraId="3F716E27" w14:textId="77777777" w:rsidR="00D73F20" w:rsidRDefault="00D73F20" w:rsidP="00A74099">
            <w:r>
              <w:t>modifier_concept_id</w:t>
            </w:r>
          </w:p>
        </w:tc>
        <w:tc>
          <w:tcPr>
            <w:tcW w:w="0" w:type="auto"/>
            <w:tcPrChange w:id="2126" w:author="Maxim Moinat" w:date="2017-07-18T11:33:00Z">
              <w:tcPr>
                <w:tcW w:w="0" w:type="auto"/>
              </w:tcPr>
            </w:tcPrChange>
          </w:tcPr>
          <w:p w14:paraId="7D9BB305" w14:textId="77777777" w:rsidR="00D73F20" w:rsidRDefault="00D73F20" w:rsidP="00A74099"/>
        </w:tc>
        <w:tc>
          <w:tcPr>
            <w:tcW w:w="1861" w:type="dxa"/>
            <w:tcPrChange w:id="2127" w:author="Maxim Moinat" w:date="2017-07-18T11:33:00Z">
              <w:tcPr>
                <w:tcW w:w="1662" w:type="dxa"/>
              </w:tcPr>
            </w:tcPrChange>
          </w:tcPr>
          <w:p w14:paraId="592FB363" w14:textId="77777777" w:rsidR="00D73F20" w:rsidRDefault="00D73F20" w:rsidP="00A74099"/>
        </w:tc>
        <w:tc>
          <w:tcPr>
            <w:tcW w:w="2405" w:type="dxa"/>
            <w:tcPrChange w:id="2128" w:author="Maxim Moinat" w:date="2017-07-18T11:33:00Z">
              <w:tcPr>
                <w:tcW w:w="2693" w:type="dxa"/>
              </w:tcPr>
            </w:tcPrChange>
          </w:tcPr>
          <w:p w14:paraId="1601BE73" w14:textId="77777777" w:rsidR="00D73F20" w:rsidRDefault="00D73F20" w:rsidP="00A74099"/>
        </w:tc>
      </w:tr>
      <w:tr w:rsidR="00B26888" w14:paraId="61CFD21E" w14:textId="77777777" w:rsidTr="004A03AD">
        <w:tc>
          <w:tcPr>
            <w:tcW w:w="0" w:type="auto"/>
            <w:tcPrChange w:id="2129" w:author="Maxim Moinat" w:date="2017-07-18T11:33:00Z">
              <w:tcPr>
                <w:tcW w:w="0" w:type="auto"/>
              </w:tcPr>
            </w:tcPrChange>
          </w:tcPr>
          <w:p w14:paraId="3AE35B77" w14:textId="77777777" w:rsidR="00D73F20" w:rsidRDefault="00D73F20" w:rsidP="00A74099">
            <w:r>
              <w:t>quantity</w:t>
            </w:r>
          </w:p>
        </w:tc>
        <w:tc>
          <w:tcPr>
            <w:tcW w:w="0" w:type="auto"/>
            <w:tcPrChange w:id="2130" w:author="Maxim Moinat" w:date="2017-07-18T11:33:00Z">
              <w:tcPr>
                <w:tcW w:w="0" w:type="auto"/>
              </w:tcPr>
            </w:tcPrChange>
          </w:tcPr>
          <w:p w14:paraId="3F38B24E" w14:textId="77777777" w:rsidR="00D73F20" w:rsidRDefault="00D73F20" w:rsidP="00A74099"/>
        </w:tc>
        <w:tc>
          <w:tcPr>
            <w:tcW w:w="1861" w:type="dxa"/>
            <w:tcPrChange w:id="2131" w:author="Maxim Moinat" w:date="2017-07-18T11:33:00Z">
              <w:tcPr>
                <w:tcW w:w="1662" w:type="dxa"/>
              </w:tcPr>
            </w:tcPrChange>
          </w:tcPr>
          <w:p w14:paraId="7D1D3E83" w14:textId="77777777" w:rsidR="00D73F20" w:rsidRDefault="00D73F20" w:rsidP="00A74099"/>
        </w:tc>
        <w:tc>
          <w:tcPr>
            <w:tcW w:w="2405" w:type="dxa"/>
            <w:tcPrChange w:id="2132" w:author="Maxim Moinat" w:date="2017-07-18T11:33:00Z">
              <w:tcPr>
                <w:tcW w:w="2693" w:type="dxa"/>
              </w:tcPr>
            </w:tcPrChange>
          </w:tcPr>
          <w:p w14:paraId="65F4222C" w14:textId="77777777" w:rsidR="00D73F20" w:rsidRDefault="00D73F20" w:rsidP="00A74099"/>
        </w:tc>
      </w:tr>
      <w:tr w:rsidR="00B26888" w14:paraId="50ABD93F" w14:textId="77777777" w:rsidTr="004A03AD">
        <w:tc>
          <w:tcPr>
            <w:tcW w:w="0" w:type="auto"/>
            <w:tcPrChange w:id="2133" w:author="Maxim Moinat" w:date="2017-07-18T11:33:00Z">
              <w:tcPr>
                <w:tcW w:w="0" w:type="auto"/>
              </w:tcPr>
            </w:tcPrChange>
          </w:tcPr>
          <w:p w14:paraId="7CBCA475" w14:textId="77777777" w:rsidR="00D73F20" w:rsidRDefault="00D73F20" w:rsidP="00A74099">
            <w:r>
              <w:t>provider_id</w:t>
            </w:r>
          </w:p>
        </w:tc>
        <w:tc>
          <w:tcPr>
            <w:tcW w:w="0" w:type="auto"/>
            <w:tcPrChange w:id="2134" w:author="Maxim Moinat" w:date="2017-07-18T11:33:00Z">
              <w:tcPr>
                <w:tcW w:w="0" w:type="auto"/>
              </w:tcPr>
            </w:tcPrChange>
          </w:tcPr>
          <w:p w14:paraId="6BFE1B5B" w14:textId="77777777" w:rsidR="00D73F20" w:rsidRDefault="00D73F20" w:rsidP="00A74099"/>
        </w:tc>
        <w:tc>
          <w:tcPr>
            <w:tcW w:w="1861" w:type="dxa"/>
            <w:tcPrChange w:id="2135" w:author="Maxim Moinat" w:date="2017-07-18T11:33:00Z">
              <w:tcPr>
                <w:tcW w:w="1662" w:type="dxa"/>
              </w:tcPr>
            </w:tcPrChange>
          </w:tcPr>
          <w:p w14:paraId="0E6C5FD5" w14:textId="77777777" w:rsidR="00D73F20" w:rsidRDefault="00D73F20" w:rsidP="00A74099"/>
        </w:tc>
        <w:tc>
          <w:tcPr>
            <w:tcW w:w="2405" w:type="dxa"/>
            <w:tcPrChange w:id="2136" w:author="Maxim Moinat" w:date="2017-07-18T11:33:00Z">
              <w:tcPr>
                <w:tcW w:w="2693" w:type="dxa"/>
              </w:tcPr>
            </w:tcPrChange>
          </w:tcPr>
          <w:p w14:paraId="6EA525E6" w14:textId="77777777" w:rsidR="00D73F20" w:rsidRDefault="00D73F20" w:rsidP="00A74099"/>
        </w:tc>
      </w:tr>
      <w:tr w:rsidR="00B26888" w:rsidRPr="0015685C" w14:paraId="1329A2E8" w14:textId="77777777" w:rsidTr="004A03AD">
        <w:tc>
          <w:tcPr>
            <w:tcW w:w="0" w:type="auto"/>
            <w:tcPrChange w:id="2137" w:author="Maxim Moinat" w:date="2017-07-18T11:33:00Z">
              <w:tcPr>
                <w:tcW w:w="0" w:type="auto"/>
              </w:tcPr>
            </w:tcPrChange>
          </w:tcPr>
          <w:p w14:paraId="6BBA26EB" w14:textId="77777777" w:rsidR="00D73F20" w:rsidRDefault="00D73F20" w:rsidP="00A74099">
            <w:r>
              <w:t>procedure_source_value</w:t>
            </w:r>
          </w:p>
        </w:tc>
        <w:tc>
          <w:tcPr>
            <w:tcW w:w="0" w:type="auto"/>
            <w:tcPrChange w:id="2138" w:author="Maxim Moinat" w:date="2017-07-18T11:33:00Z">
              <w:tcPr>
                <w:tcW w:w="0" w:type="auto"/>
              </w:tcPr>
            </w:tcPrChange>
          </w:tcPr>
          <w:p w14:paraId="5F73E7D3" w14:textId="359752F6" w:rsidR="00D73F20" w:rsidRDefault="00D167EC" w:rsidP="00A74099">
            <w:r>
              <w:t>PATREG.op</w:t>
            </w:r>
            <w:ins w:id="2139" w:author="Maxim Moinat" w:date="2016-08-03T10:48:00Z">
              <w:r w:rsidR="00B07DBA">
                <w:t>#</w:t>
              </w:r>
            </w:ins>
            <w:del w:id="2140" w:author="Maxim Moinat" w:date="2016-08-03T10:48:00Z">
              <w:r w:rsidDel="00B07DBA">
                <w:delText>1</w:delText>
              </w:r>
            </w:del>
          </w:p>
        </w:tc>
        <w:tc>
          <w:tcPr>
            <w:tcW w:w="1861" w:type="dxa"/>
            <w:tcPrChange w:id="2141" w:author="Maxim Moinat" w:date="2017-07-18T11:33:00Z">
              <w:tcPr>
                <w:tcW w:w="1662" w:type="dxa"/>
              </w:tcPr>
            </w:tcPrChange>
          </w:tcPr>
          <w:p w14:paraId="7C917D90" w14:textId="77777777" w:rsidR="00D73F20" w:rsidRDefault="00D73F20" w:rsidP="00A74099"/>
        </w:tc>
        <w:tc>
          <w:tcPr>
            <w:tcW w:w="2405" w:type="dxa"/>
            <w:tcPrChange w:id="2142" w:author="Maxim Moinat" w:date="2017-07-18T11:33:00Z">
              <w:tcPr>
                <w:tcW w:w="2693" w:type="dxa"/>
              </w:tcPr>
            </w:tcPrChange>
          </w:tcPr>
          <w:p w14:paraId="748AFD70" w14:textId="7BBF5888" w:rsidR="00D73F20" w:rsidRPr="00A925E4" w:rsidRDefault="00D167EC" w:rsidP="00A74099">
            <w:del w:id="2143" w:author="Maxim Moinat" w:date="2016-08-03T10:48:00Z">
              <w:r w:rsidRPr="00A925E4" w:rsidDel="00B07DBA">
                <w:delText>Not allowed in source_concept_id (no integer)</w:delText>
              </w:r>
            </w:del>
          </w:p>
        </w:tc>
      </w:tr>
      <w:tr w:rsidR="00B26888" w14:paraId="7D4DA729" w14:textId="77777777" w:rsidTr="004A03AD">
        <w:tc>
          <w:tcPr>
            <w:tcW w:w="0" w:type="auto"/>
            <w:tcPrChange w:id="2144" w:author="Maxim Moinat" w:date="2017-07-18T11:33:00Z">
              <w:tcPr>
                <w:tcW w:w="0" w:type="auto"/>
              </w:tcPr>
            </w:tcPrChange>
          </w:tcPr>
          <w:p w14:paraId="3F5B6371" w14:textId="77777777" w:rsidR="00D73F20" w:rsidRDefault="00D73F20" w:rsidP="00A74099">
            <w:r>
              <w:t>qualifier_source_value</w:t>
            </w:r>
          </w:p>
        </w:tc>
        <w:tc>
          <w:tcPr>
            <w:tcW w:w="0" w:type="auto"/>
            <w:tcPrChange w:id="2145" w:author="Maxim Moinat" w:date="2017-07-18T11:33:00Z">
              <w:tcPr>
                <w:tcW w:w="0" w:type="auto"/>
              </w:tcPr>
            </w:tcPrChange>
          </w:tcPr>
          <w:p w14:paraId="3002B2A1" w14:textId="77777777" w:rsidR="00D73F20" w:rsidRDefault="00D73F20" w:rsidP="00A74099"/>
        </w:tc>
        <w:tc>
          <w:tcPr>
            <w:tcW w:w="1861" w:type="dxa"/>
            <w:tcPrChange w:id="2146" w:author="Maxim Moinat" w:date="2017-07-18T11:33:00Z">
              <w:tcPr>
                <w:tcW w:w="1662" w:type="dxa"/>
              </w:tcPr>
            </w:tcPrChange>
          </w:tcPr>
          <w:p w14:paraId="728B9663" w14:textId="77777777" w:rsidR="00D73F20" w:rsidRDefault="00D73F20" w:rsidP="00A74099"/>
        </w:tc>
        <w:tc>
          <w:tcPr>
            <w:tcW w:w="2405" w:type="dxa"/>
            <w:tcPrChange w:id="2147" w:author="Maxim Moinat" w:date="2017-07-18T11:33:00Z">
              <w:tcPr>
                <w:tcW w:w="2693" w:type="dxa"/>
              </w:tcPr>
            </w:tcPrChange>
          </w:tcPr>
          <w:p w14:paraId="7015543D" w14:textId="77777777" w:rsidR="00D73F20" w:rsidRDefault="00D73F20" w:rsidP="00A74099"/>
        </w:tc>
      </w:tr>
    </w:tbl>
    <w:p w14:paraId="720C33DB" w14:textId="6555A93B" w:rsidR="00D73F20" w:rsidDel="004A03AD" w:rsidRDefault="00D73F20" w:rsidP="00D73F20">
      <w:pPr>
        <w:rPr>
          <w:del w:id="2148" w:author="Maxim Moinat" w:date="2017-07-18T11:32:00Z"/>
        </w:rPr>
      </w:pPr>
    </w:p>
    <w:p w14:paraId="6B956256" w14:textId="5F204C5F" w:rsidR="00444CA2" w:rsidDel="00B07DBA" w:rsidRDefault="00444CA2" w:rsidP="00D73F20">
      <w:pPr>
        <w:rPr>
          <w:del w:id="2149" w:author="Maxim Moinat" w:date="2016-08-03T10:29:00Z"/>
        </w:rPr>
      </w:pPr>
    </w:p>
    <w:p w14:paraId="7B61D874" w14:textId="751EB80B" w:rsidR="00444CA2" w:rsidDel="00101B52" w:rsidRDefault="00444CA2" w:rsidP="00D73F20">
      <w:pPr>
        <w:rPr>
          <w:del w:id="2150" w:author="Maxim Moinat" w:date="2016-08-03T10:29:00Z"/>
        </w:rPr>
      </w:pPr>
    </w:p>
    <w:p w14:paraId="4674A3EB" w14:textId="470CE300" w:rsidR="00444CA2" w:rsidDel="004A03AD" w:rsidRDefault="00450388" w:rsidP="00D73F20">
      <w:pPr>
        <w:rPr>
          <w:del w:id="2151" w:author="Maxim Moinat" w:date="2017-07-18T11:32:00Z"/>
          <w:rFonts w:cs="Arial"/>
          <w:szCs w:val="20"/>
          <w:lang w:val="en-GB"/>
        </w:rPr>
      </w:pPr>
      <w:del w:id="2152" w:author="Maxim Moinat" w:date="2017-07-18T11:32:00Z">
        <w:r w:rsidRPr="000D4864" w:rsidDel="004A03AD">
          <w:rPr>
            <w:rFonts w:cs="Arial"/>
            <w:szCs w:val="20"/>
            <w:lang w:val="en-GB"/>
          </w:rPr>
          <w:delText>Concept mapping for source field</w:delText>
        </w:r>
        <w:r w:rsidDel="004A03AD">
          <w:rPr>
            <w:rFonts w:cs="Arial"/>
            <w:szCs w:val="20"/>
            <w:lang w:val="en-GB"/>
          </w:rPr>
          <w:delText xml:space="preserve"> PATREG.op1: NOMESCO codes. </w:delText>
        </w:r>
      </w:del>
    </w:p>
    <w:p w14:paraId="54F44918" w14:textId="46DD4579" w:rsidR="00CF13C0" w:rsidDel="004A03AD" w:rsidRDefault="00CF13C0" w:rsidP="00444CA2">
      <w:pPr>
        <w:rPr>
          <w:del w:id="2153" w:author="Maxim Moinat" w:date="2017-07-18T11:32:00Z"/>
        </w:rPr>
      </w:pPr>
      <w:del w:id="2154" w:author="Maxim Moinat" w:date="2017-07-18T11:32:00Z">
        <w:r w:rsidDel="004A03AD">
          <w:delText xml:space="preserve">It was agreed to map on chapters except for the “cardiology” chapter (F). </w:delText>
        </w:r>
        <w:r w:rsidDel="004A03AD">
          <w:rPr>
            <w:rFonts w:ascii="Calibri" w:hAnsi="Calibri"/>
            <w:color w:val="000000"/>
          </w:rPr>
          <w:delText xml:space="preserve">The document used as reference for the NOMESCO code set up was: </w:delText>
        </w:r>
        <w:r w:rsidRPr="00D66FB8" w:rsidDel="004A03AD">
          <w:rPr>
            <w:rFonts w:cs="Arial"/>
            <w:szCs w:val="20"/>
            <w:lang w:val="en-GB"/>
          </w:rPr>
          <w:delText>NOMESCO codes for surgical procedures</w:delText>
        </w:r>
        <w:r w:rsidDel="004A03AD">
          <w:rPr>
            <w:rFonts w:cs="Arial"/>
            <w:szCs w:val="20"/>
            <w:lang w:val="en-GB"/>
          </w:rPr>
          <w:delText xml:space="preserve"> (</w:delText>
        </w:r>
        <w:r w:rsidRPr="00D66FB8" w:rsidDel="004A03AD">
          <w:rPr>
            <w:rFonts w:cs="Arial"/>
            <w:szCs w:val="20"/>
            <w:lang w:val="en-GB"/>
          </w:rPr>
          <w:delText xml:space="preserve"> version 1.16</w:delText>
        </w:r>
        <w:r w:rsidDel="004A03AD">
          <w:rPr>
            <w:rFonts w:cs="Arial"/>
            <w:szCs w:val="20"/>
            <w:lang w:val="en-GB"/>
          </w:rPr>
          <w:delText>, 2011)</w:delText>
        </w:r>
        <w:r w:rsidR="00284D99" w:rsidDel="004A03AD">
          <w:rPr>
            <w:rFonts w:cs="Arial"/>
            <w:szCs w:val="20"/>
            <w:lang w:val="en-GB"/>
          </w:rPr>
          <w:delText>. Mapping was done using both Usagi and the official SNOMED website (</w:delText>
        </w:r>
        <w:r w:rsidR="00170B32" w:rsidDel="004A03AD">
          <w:fldChar w:fldCharType="begin"/>
        </w:r>
        <w:r w:rsidR="00170B32" w:rsidDel="004A03AD">
          <w:delInstrText xml:space="preserve"> HYPERLINK "http://browser.ihtsdotools.org/" </w:delInstrText>
        </w:r>
        <w:r w:rsidR="00170B32" w:rsidDel="004A03AD">
          <w:fldChar w:fldCharType="separate"/>
        </w:r>
        <w:r w:rsidR="0025584F" w:rsidRPr="0025584F" w:rsidDel="004A03AD">
          <w:rPr>
            <w:rStyle w:val="Hyperlink"/>
            <w:rFonts w:cs="Arial"/>
            <w:szCs w:val="20"/>
            <w:lang w:val="en-GB"/>
          </w:rPr>
          <w:delText>http://browser.ihtsdotools.org/</w:delText>
        </w:r>
        <w:r w:rsidR="00170B32" w:rsidDel="004A03AD">
          <w:rPr>
            <w:rStyle w:val="Hyperlink"/>
            <w:rFonts w:cs="Arial"/>
            <w:szCs w:val="20"/>
            <w:lang w:val="en-GB"/>
          </w:rPr>
          <w:fldChar w:fldCharType="end"/>
        </w:r>
        <w:r w:rsidR="00284D99" w:rsidDel="004A03AD">
          <w:rPr>
            <w:rFonts w:cs="Arial"/>
            <w:szCs w:val="20"/>
            <w:lang w:val="en-GB"/>
          </w:rPr>
          <w:delText>). In the latter case the found concept would be entered in Usagi to receive the OMOP concept ID.</w:delText>
        </w:r>
      </w:del>
    </w:p>
    <w:p w14:paraId="4F6B8FF3" w14:textId="31902880" w:rsidR="00444CA2" w:rsidDel="004A03AD" w:rsidRDefault="00CF13C0" w:rsidP="00444CA2">
      <w:pPr>
        <w:rPr>
          <w:del w:id="2155" w:author="Maxim Moinat" w:date="2017-07-18T11:32:00Z"/>
          <w:rFonts w:ascii="Calibri" w:hAnsi="Calibri"/>
          <w:color w:val="000000"/>
        </w:rPr>
      </w:pPr>
      <w:del w:id="2156" w:author="Maxim Moinat" w:date="2017-07-18T11:32:00Z">
        <w:r w:rsidDel="004A03AD">
          <w:delText>T</w:delText>
        </w:r>
        <w:r w:rsidR="00444CA2" w:rsidDel="004A03AD">
          <w:delText>he NOMESCO chapter titles sometimes</w:delText>
        </w:r>
        <w:r w:rsidR="00DF720E" w:rsidDel="004A03AD">
          <w:delText xml:space="preserve"> merge</w:delText>
        </w:r>
        <w:r w:rsidR="00444CA2" w:rsidDel="004A03AD">
          <w:delText xml:space="preserve"> different body structures (for instance “</w:delText>
        </w:r>
        <w:r w:rsidR="00444CA2" w:rsidRPr="00713B92" w:rsidDel="004A03AD">
          <w:rPr>
            <w:rFonts w:ascii="Calibri" w:hAnsi="Calibri"/>
            <w:color w:val="000000"/>
          </w:rPr>
          <w:delText>Teeth, jaws, mouth and pharynx</w:delText>
        </w:r>
        <w:r w:rsidR="00444CA2" w:rsidDel="004A03AD">
          <w:rPr>
            <w:rFonts w:ascii="Calibri" w:hAnsi="Calibri"/>
            <w:color w:val="000000"/>
          </w:rPr>
          <w:delText>”), but in SNOMED these are separate concepts.</w:delText>
        </w:r>
        <w:r w:rsidR="00637727" w:rsidDel="004A03AD">
          <w:rPr>
            <w:rFonts w:ascii="Calibri" w:hAnsi="Calibri"/>
            <w:color w:val="000000"/>
          </w:rPr>
          <w:delText xml:space="preserve"> </w:delText>
        </w:r>
        <w:r w:rsidDel="004A03AD">
          <w:rPr>
            <w:rFonts w:ascii="Calibri" w:hAnsi="Calibri"/>
            <w:color w:val="000000"/>
          </w:rPr>
          <w:delText xml:space="preserve"> </w:delText>
        </w:r>
        <w:r w:rsidR="00444CA2" w:rsidDel="004A03AD">
          <w:rPr>
            <w:rFonts w:ascii="Calibri" w:hAnsi="Calibri"/>
            <w:color w:val="000000"/>
          </w:rPr>
          <w:delText xml:space="preserve">We mapped at “subchapter” level in these cases (first 2 letters of the code). We grouped subchapters as much as possible If grouping was difficult the individual 2 letter code was mapped. </w:delText>
        </w:r>
      </w:del>
    </w:p>
    <w:p w14:paraId="6C7E3611" w14:textId="17B47218" w:rsidR="00444CA2" w:rsidDel="004A03AD" w:rsidRDefault="00444CA2" w:rsidP="00444CA2">
      <w:pPr>
        <w:rPr>
          <w:del w:id="2157" w:author="Maxim Moinat" w:date="2017-07-18T11:32:00Z"/>
          <w:rFonts w:ascii="Calibri" w:hAnsi="Calibri"/>
          <w:color w:val="000000"/>
        </w:rPr>
      </w:pPr>
      <w:del w:id="2158" w:author="Maxim Moinat" w:date="2017-07-18T11:32:00Z">
        <w:r w:rsidDel="004A03AD">
          <w:rPr>
            <w:rFonts w:ascii="Calibri" w:hAnsi="Calibri"/>
            <w:color w:val="000000"/>
          </w:rPr>
          <w:delText xml:space="preserve">If an </w:delText>
        </w:r>
        <w:r w:rsidR="00CF13C0" w:rsidDel="004A03AD">
          <w:rPr>
            <w:rFonts w:ascii="Calibri" w:hAnsi="Calibri"/>
            <w:color w:val="000000"/>
          </w:rPr>
          <w:delText>subchapter</w:delText>
        </w:r>
        <w:r w:rsidDel="004A03AD">
          <w:rPr>
            <w:rFonts w:ascii="Calibri" w:hAnsi="Calibri"/>
            <w:color w:val="000000"/>
          </w:rPr>
          <w:delText xml:space="preserve"> code couldn’t be mapped correctly and the frequency was lower than 6600 in the “hospital” patient registry data (which equals 0.1% of the total number of entries in the data set) the code was not mapped. </w:delText>
        </w:r>
      </w:del>
    </w:p>
    <w:p w14:paraId="2CEA0886" w14:textId="14673E33" w:rsidR="00991E37" w:rsidDel="004A03AD" w:rsidRDefault="00991E37" w:rsidP="00991E37">
      <w:pPr>
        <w:rPr>
          <w:del w:id="2159" w:author="Maxim Moinat" w:date="2017-07-18T11:32:00Z"/>
          <w:rFonts w:cs="Arial"/>
          <w:szCs w:val="20"/>
          <w:lang w:val="en-GB"/>
        </w:rPr>
      </w:pPr>
      <w:del w:id="2160" w:author="Maxim Moinat" w:date="2017-07-18T11:32:00Z">
        <w:r w:rsidDel="004A03AD">
          <w:rPr>
            <w:rFonts w:cs="Arial"/>
            <w:szCs w:val="20"/>
          </w:rPr>
          <w:delText>A</w:delText>
        </w:r>
        <w:r w:rsidDel="004A03AD">
          <w:rPr>
            <w:rFonts w:cs="Arial"/>
            <w:szCs w:val="20"/>
            <w:lang w:val="en-GB"/>
          </w:rPr>
          <w:delText xml:space="preserve">ll codes for the chapter “F Heart and major thoracic veins” present in the PATREG data set for fields “PATREG.op1-op18” were mapped </w:delText>
        </w:r>
        <w:r w:rsidR="00413C8A" w:rsidDel="004A03AD">
          <w:rPr>
            <w:rFonts w:cs="Arial"/>
            <w:szCs w:val="20"/>
            <w:lang w:val="en-GB"/>
          </w:rPr>
          <w:delText>for which the frequency in the “hospital” registry was higher than 1000.</w:delText>
        </w:r>
        <w:r w:rsidR="0025584F" w:rsidDel="004A03AD">
          <w:rPr>
            <w:rFonts w:cs="Arial"/>
            <w:szCs w:val="20"/>
            <w:lang w:val="en-GB"/>
          </w:rPr>
          <w:delText xml:space="preserve"> An exception was made for FPB10 (“</w:delText>
        </w:r>
        <w:r w:rsidR="0025584F" w:rsidRPr="0025584F" w:rsidDel="004A03AD">
          <w:rPr>
            <w:rFonts w:cs="Arial"/>
            <w:szCs w:val="20"/>
            <w:lang w:val="en-GB"/>
          </w:rPr>
          <w:delText>Cryoablation operation for arrhythmia</w:delText>
        </w:r>
        <w:r w:rsidR="0025584F" w:rsidDel="004A03AD">
          <w:rPr>
            <w:rFonts w:cs="Arial"/>
            <w:szCs w:val="20"/>
            <w:lang w:val="en-GB"/>
          </w:rPr>
          <w:delText>”), which was an important code for this study.</w:delText>
        </w:r>
      </w:del>
    </w:p>
    <w:p w14:paraId="2E9EB3E4" w14:textId="1F0FD35F" w:rsidR="00991E37" w:rsidDel="004A03AD" w:rsidRDefault="00637727" w:rsidP="00444CA2">
      <w:pPr>
        <w:rPr>
          <w:del w:id="2161" w:author="Maxim Moinat" w:date="2017-07-18T11:32:00Z"/>
          <w:rFonts w:ascii="Calibri" w:hAnsi="Calibri"/>
          <w:color w:val="000000"/>
          <w:lang w:val="en-GB"/>
        </w:rPr>
      </w:pPr>
      <w:del w:id="2162" w:author="Maxim Moinat" w:date="2017-07-18T11:32:00Z">
        <w:r w:rsidDel="004A03AD">
          <w:rPr>
            <w:rFonts w:ascii="Calibri" w:hAnsi="Calibri"/>
            <w:color w:val="000000"/>
            <w:lang w:val="en-GB"/>
          </w:rPr>
          <w:delText>For some concepts</w:delText>
        </w:r>
        <w:r w:rsidR="00CF13C0" w:rsidDel="004A03AD">
          <w:rPr>
            <w:rFonts w:ascii="Calibri" w:hAnsi="Calibri"/>
            <w:color w:val="000000"/>
            <w:lang w:val="en-GB"/>
          </w:rPr>
          <w:delText xml:space="preserve"> the exact description would not be present in SNOMED. In that case </w:delText>
        </w:r>
        <w:r w:rsidDel="004A03AD">
          <w:rPr>
            <w:rFonts w:ascii="Calibri" w:hAnsi="Calibri"/>
            <w:color w:val="000000"/>
            <w:lang w:val="en-GB"/>
          </w:rPr>
          <w:delText xml:space="preserve">a “higher level” </w:delText>
        </w:r>
        <w:r w:rsidR="00284D99" w:rsidDel="004A03AD">
          <w:rPr>
            <w:rFonts w:ascii="Calibri" w:hAnsi="Calibri"/>
            <w:color w:val="000000"/>
            <w:lang w:val="en-GB"/>
          </w:rPr>
          <w:delText>was choosen instead (e.g. original code description “</w:delText>
        </w:r>
        <w:r w:rsidR="00284D99" w:rsidRPr="00284D99" w:rsidDel="004A03AD">
          <w:rPr>
            <w:rFonts w:ascii="Calibri" w:hAnsi="Calibri"/>
            <w:color w:val="000000"/>
            <w:lang w:val="en-GB"/>
          </w:rPr>
          <w:delText>Resection and reconstruction of the ascending aorta with a vascular prosthesis</w:delText>
        </w:r>
        <w:r w:rsidR="00284D99" w:rsidDel="004A03AD">
          <w:rPr>
            <w:rFonts w:ascii="Calibri" w:hAnsi="Calibri"/>
            <w:color w:val="000000"/>
            <w:lang w:val="en-GB"/>
          </w:rPr>
          <w:delText>” was mapped to “</w:delText>
        </w:r>
        <w:r w:rsidR="00284D99" w:rsidRPr="00284D99" w:rsidDel="004A03AD">
          <w:rPr>
            <w:rFonts w:ascii="Calibri" w:hAnsi="Calibri"/>
            <w:color w:val="000000"/>
            <w:lang w:val="en-GB"/>
          </w:rPr>
          <w:delText>Repair of ascending aorta</w:delText>
        </w:r>
        <w:r w:rsidR="00284D99" w:rsidDel="004A03AD">
          <w:rPr>
            <w:rFonts w:ascii="Calibri" w:hAnsi="Calibri"/>
            <w:color w:val="000000"/>
            <w:lang w:val="en-GB"/>
          </w:rPr>
          <w:delText>”</w:delText>
        </w:r>
      </w:del>
    </w:p>
    <w:p w14:paraId="5D618F88" w14:textId="3D2CB230" w:rsidR="00637727" w:rsidDel="004A03AD" w:rsidRDefault="00637727" w:rsidP="00444CA2">
      <w:pPr>
        <w:rPr>
          <w:del w:id="2163" w:author="Maxim Moinat" w:date="2017-07-18T11:32:00Z"/>
          <w:rFonts w:ascii="Calibri" w:hAnsi="Calibri"/>
          <w:color w:val="000000"/>
          <w:lang w:val="en-GB"/>
        </w:rPr>
      </w:pPr>
      <w:del w:id="2164" w:author="Maxim Moinat" w:date="2017-07-18T11:32:00Z">
        <w:r w:rsidDel="004A03AD">
          <w:rPr>
            <w:rFonts w:ascii="Calibri" w:hAnsi="Calibri"/>
            <w:color w:val="000000"/>
            <w:lang w:val="en-GB"/>
          </w:rPr>
          <w:delText>Some subchapter letters that were present in the data set were not present in the PDF file. This is mentioned where appropriate in the tables below.</w:delText>
        </w:r>
      </w:del>
    </w:p>
    <w:p w14:paraId="63B571D8" w14:textId="76BCAAA2" w:rsidR="00637727" w:rsidRPr="00991E37" w:rsidDel="004A03AD" w:rsidRDefault="00637727" w:rsidP="00444CA2">
      <w:pPr>
        <w:rPr>
          <w:del w:id="2165" w:author="Maxim Moinat" w:date="2017-07-18T11:32:00Z"/>
          <w:rFonts w:ascii="Calibri" w:hAnsi="Calibri"/>
          <w:color w:val="000000"/>
          <w:lang w:val="en-GB"/>
        </w:rPr>
      </w:pPr>
    </w:p>
    <w:p w14:paraId="295A2ACB" w14:textId="64E76C34" w:rsidR="00444CA2" w:rsidDel="004A03AD" w:rsidRDefault="00637727" w:rsidP="00D73F20">
      <w:pPr>
        <w:rPr>
          <w:del w:id="2166" w:author="Maxim Moinat" w:date="2017-07-18T11:32:00Z"/>
          <w:rFonts w:cs="Arial"/>
          <w:szCs w:val="20"/>
        </w:rPr>
      </w:pPr>
      <w:del w:id="2167" w:author="Maxim Moinat" w:date="2017-07-18T11:32:00Z">
        <w:r w:rsidDel="004A03AD">
          <w:rPr>
            <w:rFonts w:cs="Arial"/>
            <w:szCs w:val="20"/>
          </w:rPr>
          <w:delText>Below you find an o</w:delText>
        </w:r>
        <w:r w:rsidR="004E2BE1" w:rsidDel="004A03AD">
          <w:rPr>
            <w:rFonts w:cs="Arial"/>
            <w:szCs w:val="20"/>
          </w:rPr>
          <w:delText xml:space="preserve">verview </w:delText>
        </w:r>
        <w:r w:rsidDel="004A03AD">
          <w:rPr>
            <w:rFonts w:cs="Arial"/>
            <w:szCs w:val="20"/>
          </w:rPr>
          <w:delText xml:space="preserve">of all the subchapters that were mapped, with </w:delText>
        </w:r>
        <w:r w:rsidR="00A741AE" w:rsidDel="004A03AD">
          <w:rPr>
            <w:rFonts w:cs="Arial"/>
            <w:szCs w:val="20"/>
          </w:rPr>
          <w:delText>direct</w:delText>
        </w:r>
        <w:r w:rsidR="004E2BE1" w:rsidDel="004A03AD">
          <w:rPr>
            <w:rFonts w:cs="Arial"/>
            <w:szCs w:val="20"/>
          </w:rPr>
          <w:delText xml:space="preserve"> links to </w:delText>
        </w:r>
        <w:r w:rsidDel="004A03AD">
          <w:rPr>
            <w:rFonts w:cs="Arial"/>
            <w:szCs w:val="20"/>
          </w:rPr>
          <w:delText>the appropriate tables</w:delText>
        </w:r>
        <w:r w:rsidR="004E2BE1" w:rsidDel="004A03AD">
          <w:rPr>
            <w:rFonts w:cs="Arial"/>
            <w:szCs w:val="20"/>
          </w:rPr>
          <w:delText>:</w:delText>
        </w:r>
      </w:del>
    </w:p>
    <w:p w14:paraId="09CFF66E" w14:textId="5FFFDB78" w:rsidR="004E2BE1" w:rsidDel="004A03AD" w:rsidRDefault="00170B32" w:rsidP="00D73F20">
      <w:pPr>
        <w:rPr>
          <w:del w:id="2168" w:author="Maxim Moinat" w:date="2017-07-18T11:32:00Z"/>
          <w:rFonts w:cs="Arial"/>
          <w:szCs w:val="20"/>
        </w:rPr>
      </w:pPr>
      <w:del w:id="2169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32BC" w:rsidRPr="002132BC" w:rsidDel="004A03AD">
          <w:rPr>
            <w:rStyle w:val="Hyperlink"/>
            <w:rFonts w:cs="Arial"/>
            <w:szCs w:val="20"/>
          </w:rPr>
          <w:delText>Chapters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43F6D104" w14:textId="20912A42" w:rsidR="002132BC" w:rsidRPr="00444CA2" w:rsidDel="004A03AD" w:rsidRDefault="00170B32" w:rsidP="00D73F20">
      <w:pPr>
        <w:rPr>
          <w:del w:id="2170" w:author="Maxim Moinat" w:date="2017-07-18T11:32:00Z"/>
          <w:rFonts w:cs="Arial"/>
          <w:szCs w:val="20"/>
        </w:rPr>
      </w:pPr>
      <w:del w:id="2171" w:author="Maxim Moinat" w:date="2017-07-18T11:32:00Z">
        <w:r w:rsidDel="004A03AD">
          <w:fldChar w:fldCharType="begin"/>
        </w:r>
        <w:r w:rsidDel="004A03AD">
          <w:delInstrText xml:space="preserve"> HYPERLINK \l "NOMESCO_sub_D" </w:delInstrText>
        </w:r>
        <w:r w:rsidDel="004A03AD">
          <w:fldChar w:fldCharType="separate"/>
        </w:r>
        <w:r w:rsidR="002132BC" w:rsidRPr="002132BC" w:rsidDel="004A03AD">
          <w:rPr>
            <w:rStyle w:val="Hyperlink"/>
            <w:rFonts w:cs="Arial"/>
            <w:szCs w:val="20"/>
          </w:rPr>
          <w:delText>Subchapter D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1CE94DCF" w14:textId="19322BE4" w:rsidR="00826604" w:rsidDel="004A03AD" w:rsidRDefault="00170B32" w:rsidP="00D73F20">
      <w:pPr>
        <w:rPr>
          <w:del w:id="2172" w:author="Maxim Moinat" w:date="2017-07-18T11:32:00Z"/>
          <w:rStyle w:val="Hyperlink"/>
          <w:rFonts w:cs="Arial"/>
          <w:szCs w:val="20"/>
        </w:rPr>
      </w:pPr>
      <w:del w:id="2173" w:author="Maxim Moinat" w:date="2017-07-18T11:32:00Z">
        <w:r w:rsidDel="004A03AD">
          <w:fldChar w:fldCharType="begin"/>
        </w:r>
        <w:r w:rsidDel="004A03AD">
          <w:delInstrText xml:space="preserve"> HYPERLINK \l "NOMESCO_sub_E"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Subchapter E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5D22D688" w14:textId="55BE9AFA" w:rsidR="00911F24" w:rsidDel="004A03AD" w:rsidRDefault="00170B32" w:rsidP="00D73F20">
      <w:pPr>
        <w:rPr>
          <w:del w:id="2174" w:author="Maxim Moinat" w:date="2017-07-18T11:32:00Z"/>
          <w:rFonts w:cs="Arial"/>
          <w:szCs w:val="20"/>
        </w:rPr>
      </w:pPr>
      <w:del w:id="2175" w:author="Maxim Moinat" w:date="2017-07-18T11:32:00Z">
        <w:r w:rsidDel="004A03AD">
          <w:fldChar w:fldCharType="begin"/>
        </w:r>
        <w:r w:rsidDel="004A03AD">
          <w:delInstrText xml:space="preserve"> HYPERLINK \l "NOMESCO_sub_F" </w:delInstrText>
        </w:r>
        <w:r w:rsidDel="004A03AD">
          <w:fldChar w:fldCharType="separate"/>
        </w:r>
        <w:r w:rsidR="00911F24" w:rsidRPr="00911F24" w:rsidDel="004A03AD">
          <w:rPr>
            <w:rStyle w:val="Hyperlink"/>
            <w:rFonts w:cs="Arial"/>
            <w:szCs w:val="20"/>
          </w:rPr>
          <w:delText>Subchapter F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5C36063C" w14:textId="31204703" w:rsidR="00826604" w:rsidDel="004A03AD" w:rsidRDefault="00170B32" w:rsidP="00D73F20">
      <w:pPr>
        <w:rPr>
          <w:del w:id="2176" w:author="Maxim Moinat" w:date="2017-07-18T11:32:00Z"/>
          <w:rFonts w:cs="Arial"/>
          <w:szCs w:val="20"/>
        </w:rPr>
      </w:pPr>
      <w:del w:id="2177" w:author="Maxim Moinat" w:date="2017-07-18T11:32:00Z">
        <w:r w:rsidDel="004A03AD">
          <w:fldChar w:fldCharType="begin"/>
        </w:r>
        <w:r w:rsidDel="004A03AD">
          <w:delInstrText xml:space="preserve"> HYPERLINK \l "NOMESCO_sub_J"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Subchapter J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7449786C" w14:textId="0A93CD18" w:rsidR="00826604" w:rsidDel="004A03AD" w:rsidRDefault="00170B32" w:rsidP="00D73F20">
      <w:pPr>
        <w:rPr>
          <w:del w:id="2178" w:author="Maxim Moinat" w:date="2017-07-18T11:32:00Z"/>
          <w:rStyle w:val="Hyperlink"/>
          <w:rFonts w:cs="Arial"/>
          <w:szCs w:val="20"/>
        </w:rPr>
      </w:pPr>
      <w:del w:id="2179" w:author="Maxim Moinat" w:date="2017-07-18T11:32:00Z">
        <w:r w:rsidDel="004A03AD">
          <w:fldChar w:fldCharType="begin"/>
        </w:r>
        <w:r w:rsidDel="004A03AD">
          <w:delInstrText xml:space="preserve"> HYPERLINK \l "NOMESCO_sub_K"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Subchapter K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25FEB8C5" w14:textId="051047F5" w:rsidR="00241954" w:rsidDel="004A03AD" w:rsidRDefault="00170B32" w:rsidP="00D73F20">
      <w:pPr>
        <w:rPr>
          <w:del w:id="2180" w:author="Maxim Moinat" w:date="2017-07-18T11:32:00Z"/>
          <w:rFonts w:cs="Arial"/>
          <w:szCs w:val="20"/>
        </w:rPr>
      </w:pPr>
      <w:del w:id="2181" w:author="Maxim Moinat" w:date="2017-07-18T11:32:00Z">
        <w:r w:rsidDel="004A03AD">
          <w:fldChar w:fldCharType="begin"/>
        </w:r>
        <w:r w:rsidDel="004A03AD">
          <w:delInstrText xml:space="preserve"> HYPERLINK \l "NOMESCO_sub_P" </w:delInstrText>
        </w:r>
        <w:r w:rsidDel="004A03AD">
          <w:fldChar w:fldCharType="separate"/>
        </w:r>
        <w:r w:rsidR="00241954" w:rsidDel="004A03AD">
          <w:rPr>
            <w:rStyle w:val="Hyperlink"/>
            <w:rFonts w:cs="Arial"/>
            <w:szCs w:val="20"/>
          </w:rPr>
          <w:delText>Subchapter P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4C946C6B" w14:textId="30A8A514" w:rsidR="00241954" w:rsidDel="004A03AD" w:rsidRDefault="00170B32" w:rsidP="00D73F20">
      <w:pPr>
        <w:rPr>
          <w:del w:id="2182" w:author="Maxim Moinat" w:date="2017-07-18T11:32:00Z"/>
          <w:rFonts w:cs="Arial"/>
          <w:szCs w:val="20"/>
        </w:rPr>
      </w:pPr>
      <w:del w:id="2183" w:author="Maxim Moinat" w:date="2017-07-18T11:32:00Z">
        <w:r w:rsidDel="004A03AD">
          <w:fldChar w:fldCharType="begin"/>
        </w:r>
        <w:r w:rsidDel="004A03AD">
          <w:delInstrText xml:space="preserve"> HYPERLINK \l "NOMESCO_sub_T" </w:delInstrText>
        </w:r>
        <w:r w:rsidDel="004A03AD">
          <w:fldChar w:fldCharType="separate"/>
        </w:r>
        <w:r w:rsidR="00241954" w:rsidRPr="00241954" w:rsidDel="004A03AD">
          <w:rPr>
            <w:rStyle w:val="Hyperlink"/>
            <w:rFonts w:cs="Arial"/>
            <w:szCs w:val="20"/>
          </w:rPr>
          <w:delText>Subchapter T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0903C708" w14:textId="1210A887" w:rsidR="00826604" w:rsidDel="004A03AD" w:rsidRDefault="00170B32" w:rsidP="00D73F20">
      <w:pPr>
        <w:rPr>
          <w:del w:id="2184" w:author="Maxim Moinat" w:date="2017-07-18T11:32:00Z"/>
          <w:rFonts w:cs="Arial"/>
          <w:szCs w:val="20"/>
        </w:rPr>
      </w:pPr>
      <w:del w:id="2185" w:author="Maxim Moinat" w:date="2017-07-18T11:32:00Z">
        <w:r w:rsidDel="004A03AD">
          <w:fldChar w:fldCharType="begin"/>
        </w:r>
        <w:r w:rsidDel="004A03AD">
          <w:delInstrText xml:space="preserve"> HYPERLINK \l "NOMESCO_additional" </w:delInstrText>
        </w:r>
        <w:r w:rsidDel="004A03AD">
          <w:fldChar w:fldCharType="separate"/>
        </w:r>
        <w:r w:rsidR="00826604" w:rsidRPr="00826604" w:rsidDel="004A03AD">
          <w:rPr>
            <w:rStyle w:val="Hyperlink"/>
            <w:rFonts w:cs="Arial"/>
            <w:szCs w:val="20"/>
          </w:rPr>
          <w:delText>Additional codes</w:delText>
        </w:r>
        <w:r w:rsidDel="004A03AD">
          <w:rPr>
            <w:rStyle w:val="Hyperlink"/>
            <w:rFonts w:cs="Arial"/>
            <w:szCs w:val="20"/>
          </w:rPr>
          <w:fldChar w:fldCharType="end"/>
        </w:r>
      </w:del>
    </w:p>
    <w:p w14:paraId="23630A43" w14:textId="241E0CC6" w:rsidR="00637727" w:rsidDel="004A03AD" w:rsidRDefault="00637727" w:rsidP="00D73F20">
      <w:pPr>
        <w:rPr>
          <w:del w:id="2186" w:author="Maxim Moinat" w:date="2017-07-18T11:32:00Z"/>
          <w:rFonts w:cs="Arial"/>
          <w:szCs w:val="20"/>
          <w:lang w:val="en-GB"/>
        </w:rPr>
      </w:pPr>
      <w:bookmarkStart w:id="2187" w:name="NOMESCO_chapters"/>
    </w:p>
    <w:p w14:paraId="315CAEA7" w14:textId="2FDCD794" w:rsidR="0074109D" w:rsidDel="004A03AD" w:rsidRDefault="0074109D" w:rsidP="00D73F20">
      <w:pPr>
        <w:rPr>
          <w:del w:id="2188" w:author="Maxim Moinat" w:date="2017-07-18T11:32:00Z"/>
          <w:rFonts w:cs="Arial"/>
          <w:szCs w:val="20"/>
          <w:lang w:val="en-GB"/>
        </w:rPr>
      </w:pPr>
      <w:del w:id="2189" w:author="Maxim Moinat" w:date="2017-07-18T11:32:00Z">
        <w:r w:rsidDel="004A03AD">
          <w:rPr>
            <w:rFonts w:cs="Arial"/>
            <w:szCs w:val="20"/>
            <w:lang w:val="en-GB"/>
          </w:rPr>
          <w:delText>Chapter names (except chapter F)</w:delText>
        </w:r>
        <w:bookmarkEnd w:id="2187"/>
        <w:r w:rsidDel="004A03AD">
          <w:rPr>
            <w:rFonts w:cs="Arial"/>
            <w:szCs w:val="20"/>
            <w:lang w:val="en-GB"/>
          </w:rPr>
          <w:delText>: SNOMED</w:delText>
        </w:r>
      </w:del>
    </w:p>
    <w:p w14:paraId="53F5242F" w14:textId="1297FA92" w:rsidR="00D66FB8" w:rsidRPr="00D66FB8" w:rsidDel="004A03AD" w:rsidRDefault="00D66FB8" w:rsidP="00D73F20">
      <w:pPr>
        <w:rPr>
          <w:del w:id="2190" w:author="Maxim Moinat" w:date="2017-07-18T11:32:00Z"/>
        </w:rPr>
      </w:pPr>
      <w:del w:id="2191" w:author="Maxim Moinat" w:date="2017-07-18T11:32:00Z">
        <w:r w:rsidDel="004A03AD">
          <w:rPr>
            <w:rFonts w:cs="Arial"/>
            <w:szCs w:val="20"/>
            <w:lang w:val="en-GB"/>
          </w:rPr>
          <w:delText>Chapter names used mentioned in file “</w:delText>
        </w:r>
        <w:r w:rsidRPr="00D66FB8" w:rsidDel="004A03AD">
          <w:rPr>
            <w:rFonts w:cs="Arial"/>
            <w:szCs w:val="20"/>
            <w:lang w:val="en-GB"/>
          </w:rPr>
          <w:delText>NOMESCO codes for surgical procedures</w:delText>
        </w:r>
        <w:r w:rsidDel="004A03AD">
          <w:rPr>
            <w:rFonts w:cs="Arial"/>
            <w:szCs w:val="20"/>
            <w:lang w:val="en-GB"/>
          </w:rPr>
          <w:delText>”(</w:delText>
        </w:r>
        <w:r w:rsidRPr="00D66FB8" w:rsidDel="004A03AD">
          <w:rPr>
            <w:rFonts w:cs="Arial"/>
            <w:szCs w:val="20"/>
            <w:lang w:val="en-GB"/>
          </w:rPr>
          <w:delText xml:space="preserve"> version 1.16</w:delText>
        </w:r>
        <w:r w:rsidDel="004A03AD">
          <w:rPr>
            <w:rFonts w:cs="Arial"/>
            <w:szCs w:val="20"/>
            <w:lang w:val="en-GB"/>
          </w:rPr>
          <w:delText>, 2011)</w:delText>
        </w:r>
        <w:r w:rsidR="00637727" w:rsidDel="004A03AD">
          <w:rPr>
            <w:rFonts w:cs="Arial"/>
            <w:szCs w:val="20"/>
            <w:lang w:val="en-GB"/>
          </w:rPr>
          <w:delText xml:space="preserve">. </w:delText>
        </w:r>
      </w:del>
    </w:p>
    <w:tbl>
      <w:tblPr>
        <w:tblW w:w="93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2013"/>
        <w:gridCol w:w="2127"/>
        <w:gridCol w:w="1559"/>
        <w:gridCol w:w="2410"/>
      </w:tblGrid>
      <w:tr w:rsidR="00907A37" w:rsidRPr="00225E58" w:rsidDel="004A03AD" w14:paraId="1B7B0CB7" w14:textId="04751F30" w:rsidTr="00713B92">
        <w:trPr>
          <w:trHeight w:val="240"/>
          <w:del w:id="2192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C7097B9" w14:textId="71A94599" w:rsidR="00907A37" w:rsidRPr="00CF2DF7" w:rsidDel="004A03AD" w:rsidRDefault="00907A37" w:rsidP="00907A37">
            <w:pPr>
              <w:jc w:val="center"/>
              <w:rPr>
                <w:del w:id="2193" w:author="Maxim Moinat" w:date="2017-07-18T11:32:00Z"/>
                <w:b/>
                <w:bCs/>
                <w:szCs w:val="20"/>
                <w:lang w:val="en-GB" w:eastAsia="en-GB"/>
              </w:rPr>
            </w:pPr>
            <w:del w:id="2194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67945E2" w14:textId="60E8C349" w:rsidR="00907A37" w:rsidRPr="00CF2DF7" w:rsidDel="004A03AD" w:rsidRDefault="00907A37" w:rsidP="00907A37">
            <w:pPr>
              <w:jc w:val="center"/>
              <w:rPr>
                <w:del w:id="2195" w:author="Maxim Moinat" w:date="2017-07-18T11:32:00Z"/>
                <w:b/>
                <w:bCs/>
                <w:szCs w:val="20"/>
                <w:lang w:val="en-GB" w:eastAsia="en-GB"/>
              </w:rPr>
            </w:pPr>
            <w:del w:id="2196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57AD95B" w14:textId="6A570E2B" w:rsidR="00907A37" w:rsidRPr="00CF2DF7" w:rsidDel="004A03AD" w:rsidRDefault="00907A37" w:rsidP="00907A37">
            <w:pPr>
              <w:jc w:val="center"/>
              <w:rPr>
                <w:del w:id="2197" w:author="Maxim Moinat" w:date="2017-07-18T11:32:00Z"/>
                <w:b/>
                <w:bCs/>
                <w:szCs w:val="20"/>
                <w:lang w:val="en-GB" w:eastAsia="en-GB"/>
              </w:rPr>
            </w:pPr>
            <w:del w:id="2198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54F11AE6" w14:textId="09FA5818" w:rsidR="00907A37" w:rsidRPr="00CF2DF7" w:rsidDel="004A03AD" w:rsidRDefault="00907A37" w:rsidP="00907A37">
            <w:pPr>
              <w:jc w:val="center"/>
              <w:rPr>
                <w:del w:id="2199" w:author="Maxim Moinat" w:date="2017-07-18T11:32:00Z"/>
                <w:b/>
                <w:bCs/>
                <w:szCs w:val="20"/>
                <w:lang w:val="en-GB" w:eastAsia="en-GB"/>
              </w:rPr>
            </w:pPr>
            <w:del w:id="2200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0A1D527" w14:textId="2D8C8FCB" w:rsidR="00907A37" w:rsidRPr="00CF2DF7" w:rsidDel="004A03AD" w:rsidRDefault="00907A37" w:rsidP="00907A37">
            <w:pPr>
              <w:jc w:val="center"/>
              <w:rPr>
                <w:del w:id="2201" w:author="Maxim Moinat" w:date="2017-07-18T11:32:00Z"/>
                <w:b/>
                <w:bCs/>
                <w:szCs w:val="20"/>
                <w:lang w:val="en-GB" w:eastAsia="en-GB"/>
              </w:rPr>
            </w:pPr>
            <w:del w:id="2202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D270DB" w:rsidRPr="009C74C8" w:rsidDel="004A03AD" w14:paraId="6F84769D" w14:textId="528E6EFB" w:rsidTr="00D270DB">
        <w:trPr>
          <w:trHeight w:val="240"/>
          <w:del w:id="220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39043" w14:textId="1C3A3002" w:rsidR="00D270DB" w:rsidRPr="007E5BB4" w:rsidDel="004A03AD" w:rsidRDefault="00D270DB" w:rsidP="00D270DB">
            <w:pPr>
              <w:rPr>
                <w:del w:id="2204" w:author="Maxim Moinat" w:date="2017-07-18T11:32:00Z"/>
                <w:rFonts w:ascii="Calibri" w:hAnsi="Calibri"/>
                <w:color w:val="000000"/>
              </w:rPr>
            </w:pPr>
            <w:del w:id="220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A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34A1" w14:textId="7F507FB5" w:rsidR="00D270DB" w:rsidRPr="007E5BB4" w:rsidDel="004A03AD" w:rsidRDefault="00D270DB" w:rsidP="00D270DB">
            <w:pPr>
              <w:rPr>
                <w:del w:id="2206" w:author="Maxim Moinat" w:date="2017-07-18T11:32:00Z"/>
                <w:rFonts w:ascii="Calibri" w:hAnsi="Calibri"/>
                <w:color w:val="000000"/>
              </w:rPr>
            </w:pPr>
            <w:del w:id="220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Nervous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9D99C" w14:textId="148EA926" w:rsidR="00D270DB" w:rsidRPr="007E5BB4" w:rsidDel="004A03AD" w:rsidRDefault="00D270DB" w:rsidP="00D270DB">
            <w:pPr>
              <w:rPr>
                <w:del w:id="2208" w:author="Maxim Moinat" w:date="2017-07-18T11:32:00Z"/>
                <w:szCs w:val="20"/>
                <w:lang w:val="en-GB" w:eastAsia="en-GB"/>
              </w:rPr>
            </w:pPr>
            <w:del w:id="220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nervous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DF655" w14:textId="3FFBC676" w:rsidR="00D270DB" w:rsidRPr="007E5BB4" w:rsidDel="004A03AD" w:rsidRDefault="00D270DB" w:rsidP="00D270DB">
            <w:pPr>
              <w:ind w:right="90"/>
              <w:rPr>
                <w:del w:id="2210" w:author="Maxim Moinat" w:date="2017-07-18T11:32:00Z"/>
                <w:szCs w:val="20"/>
                <w:lang w:val="en-GB" w:eastAsia="en-GB"/>
              </w:rPr>
            </w:pPr>
            <w:del w:id="2211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4041193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011B7" w14:textId="38F9646D" w:rsidR="00D270DB" w:rsidRPr="007E5BB4" w:rsidDel="004A03AD" w:rsidRDefault="00D270DB" w:rsidP="00D270DB">
            <w:pPr>
              <w:rPr>
                <w:del w:id="2212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9C74C8" w:rsidDel="004A03AD" w14:paraId="23E480A9" w14:textId="4E97F417" w:rsidTr="00D270DB">
        <w:trPr>
          <w:trHeight w:val="240"/>
          <w:del w:id="221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75CC5" w14:textId="3D4474AA" w:rsidR="00D270DB" w:rsidRPr="007E5BB4" w:rsidDel="004A03AD" w:rsidRDefault="00D270DB" w:rsidP="00D270DB">
            <w:pPr>
              <w:rPr>
                <w:del w:id="2214" w:author="Maxim Moinat" w:date="2017-07-18T11:32:00Z"/>
                <w:rFonts w:ascii="Calibri" w:hAnsi="Calibri"/>
                <w:color w:val="000000"/>
              </w:rPr>
            </w:pPr>
            <w:del w:id="221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B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D598" w14:textId="063C83AA" w:rsidR="00D270DB" w:rsidRPr="007E5BB4" w:rsidDel="004A03AD" w:rsidRDefault="00D270DB" w:rsidP="00D270DB">
            <w:pPr>
              <w:rPr>
                <w:del w:id="2216" w:author="Maxim Moinat" w:date="2017-07-18T11:32:00Z"/>
                <w:rFonts w:ascii="Calibri" w:hAnsi="Calibri"/>
                <w:color w:val="000000"/>
              </w:rPr>
            </w:pPr>
            <w:del w:id="221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Endocrine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514DD" w14:textId="5A93C56E" w:rsidR="00D270DB" w:rsidRPr="007E5BB4" w:rsidDel="004A03AD" w:rsidRDefault="00D270DB" w:rsidP="00D270DB">
            <w:pPr>
              <w:rPr>
                <w:del w:id="2218" w:author="Maxim Moinat" w:date="2017-07-18T11:32:00Z"/>
                <w:szCs w:val="20"/>
                <w:lang w:val="en-GB" w:eastAsia="en-GB"/>
              </w:rPr>
            </w:pPr>
            <w:del w:id="221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endocrine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E4AA9" w14:textId="720A0166" w:rsidR="00D270DB" w:rsidRPr="007E5BB4" w:rsidDel="004A03AD" w:rsidRDefault="00D270DB" w:rsidP="00D270DB">
            <w:pPr>
              <w:rPr>
                <w:del w:id="2220" w:author="Maxim Moinat" w:date="2017-07-18T11:32:00Z"/>
                <w:szCs w:val="20"/>
                <w:lang w:val="en-GB" w:eastAsia="en-GB"/>
              </w:rPr>
            </w:pPr>
            <w:del w:id="2221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4194964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31049" w14:textId="04E48A3D" w:rsidR="00D270DB" w:rsidRPr="007E5BB4" w:rsidDel="004A03AD" w:rsidRDefault="00D270DB" w:rsidP="00D270DB">
            <w:pPr>
              <w:rPr>
                <w:del w:id="2222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9C74C8" w:rsidDel="004A03AD" w14:paraId="05473278" w14:textId="1210DEE6" w:rsidTr="00D270DB">
        <w:trPr>
          <w:trHeight w:val="240"/>
          <w:del w:id="222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9975" w14:textId="367BFD75" w:rsidR="00D270DB" w:rsidRPr="007E5BB4" w:rsidDel="004A03AD" w:rsidRDefault="00D270DB" w:rsidP="00D270DB">
            <w:pPr>
              <w:rPr>
                <w:del w:id="2224" w:author="Maxim Moinat" w:date="2017-07-18T11:32:00Z"/>
                <w:rFonts w:ascii="Calibri" w:hAnsi="Calibri"/>
                <w:color w:val="000000"/>
              </w:rPr>
            </w:pPr>
            <w:del w:id="222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CA9D" w14:textId="4DB748F2" w:rsidR="00D270DB" w:rsidRPr="007E5BB4" w:rsidDel="004A03AD" w:rsidRDefault="00D270DB" w:rsidP="00D270DB">
            <w:pPr>
              <w:rPr>
                <w:del w:id="2226" w:author="Maxim Moinat" w:date="2017-07-18T11:32:00Z"/>
                <w:rFonts w:ascii="Calibri" w:hAnsi="Calibri"/>
                <w:color w:val="000000"/>
              </w:rPr>
            </w:pPr>
            <w:del w:id="222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Eye and adjacent structures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0A9D9" w14:textId="53397077" w:rsidR="00D270DB" w:rsidRPr="007E5BB4" w:rsidDel="004A03AD" w:rsidRDefault="00C139E5" w:rsidP="00D270DB">
            <w:pPr>
              <w:rPr>
                <w:del w:id="2228" w:author="Maxim Moinat" w:date="2017-07-18T11:32:00Z"/>
                <w:szCs w:val="20"/>
                <w:lang w:val="en-GB" w:eastAsia="en-GB"/>
              </w:rPr>
            </w:pPr>
            <w:del w:id="222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Surgical procedure on eye region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0C83F" w14:textId="552E4DBC" w:rsidR="00D270DB" w:rsidRPr="007E5BB4" w:rsidDel="004A03AD" w:rsidRDefault="00C139E5" w:rsidP="00D270DB">
            <w:pPr>
              <w:rPr>
                <w:del w:id="2230" w:author="Maxim Moinat" w:date="2017-07-18T11:32:00Z"/>
                <w:szCs w:val="20"/>
                <w:lang w:val="en-GB" w:eastAsia="en-GB"/>
              </w:rPr>
            </w:pPr>
            <w:del w:id="2231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4154279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ED2BB" w14:textId="6C68F877" w:rsidR="00D270DB" w:rsidRPr="007E5BB4" w:rsidDel="004A03AD" w:rsidRDefault="00D270DB" w:rsidP="00D270DB">
            <w:pPr>
              <w:rPr>
                <w:del w:id="2232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15685C" w:rsidDel="004A03AD" w14:paraId="00C43BB4" w14:textId="43601574" w:rsidTr="00D270DB">
        <w:trPr>
          <w:trHeight w:val="240"/>
          <w:del w:id="223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50FCD" w14:textId="2C43E629" w:rsidR="00D270DB" w:rsidRPr="007E5BB4" w:rsidDel="004A03AD" w:rsidRDefault="00D270DB" w:rsidP="00D270DB">
            <w:pPr>
              <w:rPr>
                <w:del w:id="2234" w:author="Maxim Moinat" w:date="2017-07-18T11:32:00Z"/>
                <w:rFonts w:ascii="Calibri" w:hAnsi="Calibri"/>
                <w:color w:val="000000"/>
              </w:rPr>
            </w:pPr>
            <w:del w:id="223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C1A5E" w14:textId="43E18D1C" w:rsidR="00D270DB" w:rsidRPr="007E5BB4" w:rsidDel="004A03AD" w:rsidRDefault="00D270DB" w:rsidP="00D270DB">
            <w:pPr>
              <w:rPr>
                <w:del w:id="2236" w:author="Maxim Moinat" w:date="2017-07-18T11:32:00Z"/>
                <w:rFonts w:ascii="Calibri" w:hAnsi="Calibri"/>
                <w:color w:val="000000"/>
              </w:rPr>
            </w:pPr>
            <w:del w:id="223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Ear, nose and larynx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C5B64" w14:textId="3EEF3953" w:rsidR="00D270DB" w:rsidRPr="007E5BB4" w:rsidDel="004A03AD" w:rsidRDefault="00D270DB" w:rsidP="00D270DB">
            <w:pPr>
              <w:rPr>
                <w:del w:id="2238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B03F7" w14:textId="7A76E9EF" w:rsidR="00D270DB" w:rsidRPr="007E5BB4" w:rsidDel="004A03AD" w:rsidRDefault="00D270DB" w:rsidP="00D270DB">
            <w:pPr>
              <w:rPr>
                <w:del w:id="2239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3DF24" w14:textId="67F52A2E" w:rsidR="00D270DB" w:rsidRPr="007E5BB4" w:rsidDel="004A03AD" w:rsidRDefault="0053534B" w:rsidP="008A17D6">
            <w:pPr>
              <w:rPr>
                <w:del w:id="2240" w:author="Maxim Moinat" w:date="2017-07-18T11:32:00Z"/>
                <w:szCs w:val="20"/>
                <w:lang w:val="en-GB" w:eastAsia="en-GB"/>
              </w:rPr>
            </w:pPr>
            <w:del w:id="2241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No good concept in SNOMED. </w:delText>
              </w:r>
              <w:r w:rsidR="008A17D6" w:rsidRPr="007E5BB4" w:rsidDel="004A03AD">
                <w:rPr>
                  <w:szCs w:val="20"/>
                  <w:lang w:val="en-GB" w:eastAsia="en-GB"/>
                </w:rPr>
                <w:delText>Mapped on more detailed level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"NOMESCO_sub_D" </w:delInstrText>
              </w:r>
              <w:r w:rsidR="00170B32" w:rsidDel="004A03AD">
                <w:fldChar w:fldCharType="separate"/>
              </w:r>
              <w:r w:rsidR="008A17D6"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8A17D6" w:rsidRPr="007E5BB4" w:rsidDel="004A03AD">
                <w:rPr>
                  <w:szCs w:val="20"/>
                  <w:lang w:val="en-GB" w:eastAsia="en-GB"/>
                </w:rPr>
                <w:delText xml:space="preserve">) </w:delText>
              </w:r>
            </w:del>
          </w:p>
        </w:tc>
      </w:tr>
      <w:tr w:rsidR="00D270DB" w:rsidRPr="0015685C" w:rsidDel="004A03AD" w14:paraId="47DA5464" w14:textId="3F20B3F0" w:rsidTr="00D270DB">
        <w:trPr>
          <w:trHeight w:val="240"/>
          <w:del w:id="2242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5C403" w14:textId="5823EED0" w:rsidR="00D270DB" w:rsidRPr="007E5BB4" w:rsidDel="004A03AD" w:rsidRDefault="00D270DB" w:rsidP="00D270DB">
            <w:pPr>
              <w:rPr>
                <w:del w:id="2243" w:author="Maxim Moinat" w:date="2017-07-18T11:32:00Z"/>
                <w:rFonts w:ascii="Calibri" w:hAnsi="Calibri"/>
                <w:color w:val="000000"/>
              </w:rPr>
            </w:pPr>
            <w:del w:id="224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924F" w14:textId="758D7C13" w:rsidR="00D270DB" w:rsidRPr="007E5BB4" w:rsidDel="004A03AD" w:rsidRDefault="00D270DB" w:rsidP="00D270DB">
            <w:pPr>
              <w:rPr>
                <w:del w:id="2245" w:author="Maxim Moinat" w:date="2017-07-18T11:32:00Z"/>
                <w:rFonts w:ascii="Calibri" w:hAnsi="Calibri"/>
                <w:color w:val="000000"/>
              </w:rPr>
            </w:pPr>
            <w:del w:id="224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Teeth, jaws, mouth and pharynx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2DE21" w14:textId="4FDDCEED" w:rsidR="00D270DB" w:rsidRPr="007E5BB4" w:rsidDel="004A03AD" w:rsidRDefault="00D270DB" w:rsidP="009E0482">
            <w:pPr>
              <w:rPr>
                <w:del w:id="2247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07486" w14:textId="0B5834D7" w:rsidR="00D270DB" w:rsidRPr="007E5BB4" w:rsidDel="004A03AD" w:rsidRDefault="00D270DB" w:rsidP="00D270DB">
            <w:pPr>
              <w:rPr>
                <w:del w:id="2248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31F09" w14:textId="6CEF9B2B" w:rsidR="009C6733" w:rsidRPr="007E5BB4" w:rsidDel="004A03AD" w:rsidRDefault="009C6733" w:rsidP="00D270DB">
            <w:pPr>
              <w:rPr>
                <w:del w:id="2249" w:author="Maxim Moinat" w:date="2017-07-18T11:32:00Z"/>
                <w:szCs w:val="20"/>
                <w:lang w:val="en-GB" w:eastAsia="en-GB"/>
              </w:rPr>
            </w:pPr>
            <w:del w:id="225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Separate mappings for subcodes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"NOMESCO_sub_E" </w:delInstrText>
              </w:r>
              <w:r w:rsidR="00170B32" w:rsidDel="004A03AD">
                <w:fldChar w:fldCharType="separate"/>
              </w:r>
              <w:r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444CA2" w:rsidRPr="0015685C" w:rsidDel="004A03AD" w14:paraId="73547328" w14:textId="1308A157" w:rsidTr="00D270DB">
        <w:trPr>
          <w:trHeight w:val="240"/>
          <w:del w:id="225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A598D" w14:textId="64A3C6A4" w:rsidR="00444CA2" w:rsidRPr="007E5BB4" w:rsidDel="004A03AD" w:rsidRDefault="00444CA2" w:rsidP="00D270DB">
            <w:pPr>
              <w:rPr>
                <w:del w:id="2252" w:author="Maxim Moinat" w:date="2017-07-18T11:32:00Z"/>
                <w:rFonts w:ascii="Calibri" w:hAnsi="Calibri"/>
                <w:color w:val="000000"/>
              </w:rPr>
            </w:pPr>
            <w:del w:id="225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F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A4893" w14:textId="315F5EBD" w:rsidR="00444CA2" w:rsidRPr="007E5BB4" w:rsidDel="004A03AD" w:rsidRDefault="006A2FCC" w:rsidP="00D270DB">
            <w:pPr>
              <w:rPr>
                <w:del w:id="2254" w:author="Maxim Moinat" w:date="2017-07-18T11:32:00Z"/>
                <w:rFonts w:ascii="Calibri" w:hAnsi="Calibri"/>
                <w:color w:val="000000"/>
              </w:rPr>
            </w:pPr>
            <w:del w:id="225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Heart and major thoracic vessels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D46B" w14:textId="32C23CC5" w:rsidR="00444CA2" w:rsidRPr="007E5BB4" w:rsidDel="004A03AD" w:rsidRDefault="00444CA2" w:rsidP="00D270DB">
            <w:pPr>
              <w:rPr>
                <w:del w:id="2256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7DC60" w14:textId="60A22FAD" w:rsidR="00444CA2" w:rsidRPr="007E5BB4" w:rsidDel="004A03AD" w:rsidRDefault="00444CA2" w:rsidP="00D270DB">
            <w:pPr>
              <w:rPr>
                <w:del w:id="2257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E0EA3" w14:textId="2484BB0D" w:rsidR="00444CA2" w:rsidRPr="007E5BB4" w:rsidDel="004A03AD" w:rsidRDefault="00444CA2" w:rsidP="00D270DB">
            <w:pPr>
              <w:rPr>
                <w:del w:id="2258" w:author="Maxim Moinat" w:date="2017-07-18T11:32:00Z"/>
                <w:szCs w:val="20"/>
                <w:lang w:val="en-GB" w:eastAsia="en-GB"/>
              </w:rPr>
            </w:pPr>
            <w:del w:id="225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All codes mapped</w:delText>
              </w:r>
              <w:r w:rsidR="006A2FCC" w:rsidRPr="007E5BB4" w:rsidDel="004A03AD">
                <w:rPr>
                  <w:szCs w:val="20"/>
                  <w:lang w:val="en-GB" w:eastAsia="en-GB"/>
                </w:rPr>
                <w:delText xml:space="preserve"> individually </w:delText>
              </w:r>
              <w:r w:rsidR="00FC4355" w:rsidRPr="007E5BB4" w:rsidDel="004A03AD">
                <w:rPr>
                  <w:szCs w:val="20"/>
                  <w:lang w:val="en-GB" w:eastAsia="en-GB"/>
                </w:rPr>
                <w:delText>(see separate</w:delText>
              </w:r>
              <w:r w:rsidR="006A2FCC" w:rsidRPr="007E5BB4" w:rsidDel="004A03AD">
                <w:rPr>
                  <w:szCs w:val="20"/>
                  <w:lang w:val="en-GB" w:eastAsia="en-GB"/>
                </w:rPr>
                <w:delText xml:space="preserve"> file</w:delText>
              </w:r>
              <w:r w:rsidR="00FC4355" w:rsidRPr="007E5BB4" w:rsidDel="004A03AD">
                <w:rPr>
                  <w:szCs w:val="20"/>
                  <w:lang w:val="en-GB" w:eastAsia="en-GB"/>
                </w:rPr>
                <w:delText xml:space="preserve"> “Usagi NOMESCO codes cardiac procedures overview 20160608”</w:delText>
              </w:r>
              <w:r w:rsidR="006A2FCC"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15685C" w:rsidDel="004A03AD" w14:paraId="02318B7A" w14:textId="1F7299E0" w:rsidTr="00D270DB">
        <w:trPr>
          <w:trHeight w:val="240"/>
          <w:del w:id="226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45C0B" w14:textId="4D22423F" w:rsidR="00D270DB" w:rsidRPr="007E5BB4" w:rsidDel="004A03AD" w:rsidRDefault="00D270DB" w:rsidP="00D270DB">
            <w:pPr>
              <w:rPr>
                <w:del w:id="2261" w:author="Maxim Moinat" w:date="2017-07-18T11:32:00Z"/>
                <w:rFonts w:ascii="Calibri" w:hAnsi="Calibri"/>
                <w:color w:val="000000"/>
              </w:rPr>
            </w:pPr>
            <w:del w:id="226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G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BD20F" w14:textId="36545B35" w:rsidR="00D270DB" w:rsidRPr="007E5BB4" w:rsidDel="004A03AD" w:rsidRDefault="00D270DB" w:rsidP="00D270DB">
            <w:pPr>
              <w:rPr>
                <w:del w:id="2263" w:author="Maxim Moinat" w:date="2017-07-18T11:32:00Z"/>
                <w:rFonts w:ascii="Calibri" w:hAnsi="Calibri"/>
                <w:color w:val="000000"/>
              </w:rPr>
            </w:pPr>
            <w:del w:id="226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Chest wall, pleura, mediastinum, diaphragm, trachea, bronchus and lung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66EE7" w14:textId="5D3BBE71" w:rsidR="00D270DB" w:rsidRPr="007E5BB4" w:rsidDel="004A03AD" w:rsidRDefault="00D270DB" w:rsidP="00D270DB">
            <w:pPr>
              <w:rPr>
                <w:del w:id="2265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96B82" w14:textId="5805EC1C" w:rsidR="00D270DB" w:rsidRPr="007E5BB4" w:rsidDel="004A03AD" w:rsidRDefault="00D270DB" w:rsidP="00D270DB">
            <w:pPr>
              <w:rPr>
                <w:del w:id="2266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E4107" w14:textId="33C4C97D" w:rsidR="00E63A8F" w:rsidRPr="007E5BB4" w:rsidDel="004A03AD" w:rsidRDefault="00E63A8F" w:rsidP="00D270DB">
            <w:pPr>
              <w:rPr>
                <w:del w:id="2267" w:author="Maxim Moinat" w:date="2017-07-18T11:32:00Z"/>
                <w:szCs w:val="20"/>
                <w:lang w:val="en-GB" w:eastAsia="en-GB"/>
              </w:rPr>
            </w:pPr>
            <w:del w:id="226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Separate mappings for subcodes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"NOMESCO_sub_G" </w:delInstrText>
              </w:r>
              <w:r w:rsidR="00170B32" w:rsidDel="004A03AD">
                <w:fldChar w:fldCharType="separate"/>
              </w:r>
              <w:r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8E017A" w:rsidDel="004A03AD" w14:paraId="565ACA96" w14:textId="296E4EA2" w:rsidTr="00D270DB">
        <w:trPr>
          <w:trHeight w:val="240"/>
          <w:del w:id="226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EC51" w14:textId="0A85FB92" w:rsidR="00D270DB" w:rsidRPr="007E5BB4" w:rsidDel="004A03AD" w:rsidRDefault="00D270DB" w:rsidP="00D270DB">
            <w:pPr>
              <w:rPr>
                <w:del w:id="2270" w:author="Maxim Moinat" w:date="2017-07-18T11:32:00Z"/>
                <w:rFonts w:ascii="Calibri" w:hAnsi="Calibri"/>
                <w:color w:val="000000"/>
              </w:rPr>
            </w:pPr>
            <w:del w:id="227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C434" w14:textId="5110D7AB" w:rsidR="00D270DB" w:rsidRPr="007E5BB4" w:rsidDel="004A03AD" w:rsidRDefault="00D270DB" w:rsidP="00D270DB">
            <w:pPr>
              <w:rPr>
                <w:del w:id="2272" w:author="Maxim Moinat" w:date="2017-07-18T11:32:00Z"/>
                <w:rFonts w:ascii="Calibri" w:hAnsi="Calibri"/>
                <w:color w:val="000000"/>
              </w:rPr>
            </w:pPr>
            <w:del w:id="227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Mammary gland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5E47F" w14:textId="2FCFC81B" w:rsidR="00D270DB" w:rsidRPr="007E5BB4" w:rsidDel="004A03AD" w:rsidRDefault="009E0482" w:rsidP="00D270DB">
            <w:pPr>
              <w:rPr>
                <w:del w:id="2274" w:author="Maxim Moinat" w:date="2017-07-18T11:32:00Z"/>
                <w:szCs w:val="20"/>
                <w:lang w:val="en-GB" w:eastAsia="en-GB"/>
              </w:rPr>
            </w:pPr>
            <w:del w:id="227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breast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B9B4E" w14:textId="4DB349AF" w:rsidR="00D270DB" w:rsidRPr="007E5BB4" w:rsidDel="004A03AD" w:rsidRDefault="00A00339" w:rsidP="008E017A">
            <w:pPr>
              <w:rPr>
                <w:del w:id="2276" w:author="Maxim Moinat" w:date="2017-07-18T11:32:00Z"/>
                <w:szCs w:val="20"/>
                <w:lang w:val="en-GB" w:eastAsia="en-GB"/>
              </w:rPr>
            </w:pPr>
            <w:del w:id="227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41942</w:delText>
              </w:r>
              <w:r w:rsidR="006E4612" w:rsidRPr="007E5BB4" w:rsidDel="004A03AD">
                <w:rPr>
                  <w:szCs w:val="20"/>
                  <w:lang w:val="en-GB" w:eastAsia="en-GB"/>
                </w:rPr>
                <w:delText>5</w:delText>
              </w:r>
              <w:r w:rsidRPr="007E5BB4" w:rsidDel="004A03AD">
                <w:rPr>
                  <w:szCs w:val="20"/>
                  <w:lang w:val="en-GB" w:eastAsia="en-GB"/>
                </w:rPr>
                <w:delText>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1B788" w14:textId="53060803" w:rsidR="00D270DB" w:rsidRPr="007E5BB4" w:rsidDel="004A03AD" w:rsidRDefault="008E017A" w:rsidP="00D270DB">
            <w:pPr>
              <w:rPr>
                <w:del w:id="2278" w:author="Maxim Moinat" w:date="2017-07-18T11:32:00Z"/>
                <w:szCs w:val="20"/>
                <w:lang w:val="en-GB" w:eastAsia="en-GB"/>
              </w:rPr>
            </w:pPr>
            <w:del w:id="227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Synonym according to SNOMED</w:delText>
              </w:r>
            </w:del>
          </w:p>
        </w:tc>
      </w:tr>
      <w:tr w:rsidR="00D270DB" w:rsidRPr="0015685C" w:rsidDel="004A03AD" w14:paraId="617E3FFD" w14:textId="379F24A2" w:rsidTr="00D270DB">
        <w:trPr>
          <w:trHeight w:val="240"/>
          <w:del w:id="228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CD7B" w14:textId="07CB53C7" w:rsidR="00D270DB" w:rsidRPr="007E5BB4" w:rsidDel="004A03AD" w:rsidRDefault="00D270DB" w:rsidP="00D270DB">
            <w:pPr>
              <w:rPr>
                <w:del w:id="2281" w:author="Maxim Moinat" w:date="2017-07-18T11:32:00Z"/>
                <w:rFonts w:ascii="Calibri" w:hAnsi="Calibri"/>
                <w:color w:val="000000"/>
              </w:rPr>
            </w:pPr>
            <w:del w:id="228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J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E497" w14:textId="1E59B23E" w:rsidR="00D270DB" w:rsidRPr="007E5BB4" w:rsidDel="004A03AD" w:rsidRDefault="00D270DB" w:rsidP="00D270DB">
            <w:pPr>
              <w:rPr>
                <w:del w:id="2283" w:author="Maxim Moinat" w:date="2017-07-18T11:32:00Z"/>
                <w:rFonts w:ascii="Calibri" w:hAnsi="Calibri"/>
                <w:color w:val="000000"/>
              </w:rPr>
            </w:pPr>
            <w:del w:id="228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Digestive system and spleen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346E8" w14:textId="10D9D692" w:rsidR="00D270DB" w:rsidRPr="007E5BB4" w:rsidDel="004A03AD" w:rsidRDefault="00FA38BA" w:rsidP="00D270DB">
            <w:pPr>
              <w:rPr>
                <w:del w:id="2285" w:author="Maxim Moinat" w:date="2017-07-18T11:32:00Z"/>
                <w:szCs w:val="20"/>
                <w:lang w:val="en-GB" w:eastAsia="en-GB"/>
              </w:rPr>
            </w:pPr>
            <w:del w:id="228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E1C9" w14:textId="5310C835" w:rsidR="00D270DB" w:rsidRPr="007E5BB4" w:rsidDel="004A03AD" w:rsidRDefault="00A00339" w:rsidP="00D270DB">
            <w:pPr>
              <w:rPr>
                <w:del w:id="2287" w:author="Maxim Moinat" w:date="2017-07-18T11:32:00Z"/>
                <w:szCs w:val="20"/>
                <w:lang w:val="en-GB" w:eastAsia="en-GB"/>
              </w:rPr>
            </w:pPr>
            <w:del w:id="228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BC02" w14:textId="2EBA2EB8" w:rsidR="00D270DB" w:rsidRPr="007E5BB4" w:rsidDel="004A03AD" w:rsidRDefault="008E017A" w:rsidP="00D270DB">
            <w:pPr>
              <w:rPr>
                <w:del w:id="2289" w:author="Maxim Moinat" w:date="2017-07-18T11:32:00Z"/>
                <w:szCs w:val="20"/>
                <w:lang w:val="en-GB" w:eastAsia="en-GB"/>
              </w:rPr>
            </w:pPr>
            <w:del w:id="229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Map spleen </w:delText>
              </w:r>
              <w:r w:rsidR="009C6733" w:rsidRPr="007E5BB4" w:rsidDel="004A03AD">
                <w:rPr>
                  <w:szCs w:val="20"/>
                  <w:lang w:val="en-GB" w:eastAsia="en-GB"/>
                </w:rPr>
                <w:delText xml:space="preserve">(JM) </w:delText>
              </w:r>
              <w:r w:rsidRPr="007E5BB4" w:rsidDel="004A03AD">
                <w:rPr>
                  <w:szCs w:val="20"/>
                  <w:lang w:val="en-GB" w:eastAsia="en-GB"/>
                </w:rPr>
                <w:delText>separately</w:delText>
              </w:r>
              <w:r w:rsidR="00797718" w:rsidRPr="007E5BB4" w:rsidDel="004A03AD">
                <w:rPr>
                  <w:szCs w:val="20"/>
                  <w:lang w:val="en-GB" w:eastAsia="en-GB"/>
                </w:rPr>
                <w:delText xml:space="preserve">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"NOMESCO_sub_J" </w:delInstrText>
              </w:r>
              <w:r w:rsidR="00170B32" w:rsidDel="004A03AD">
                <w:fldChar w:fldCharType="separate"/>
              </w:r>
              <w:r w:rsidR="00133E91" w:rsidRPr="007E5BB4" w:rsidDel="004A03AD">
                <w:rPr>
                  <w:rStyle w:val="Hyperlink"/>
                  <w:szCs w:val="20"/>
                  <w:lang w:val="en-GB" w:eastAsia="en-GB"/>
                </w:rPr>
                <w:delText xml:space="preserve">see </w:delText>
              </w:r>
              <w:r w:rsidR="00797718" w:rsidRPr="007E5BB4" w:rsidDel="004A03AD">
                <w:rPr>
                  <w:rStyle w:val="Hyperlink"/>
                  <w:szCs w:val="20"/>
                  <w:lang w:val="en-GB" w:eastAsia="en-GB"/>
                </w:rPr>
                <w:delText>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797718"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15685C" w:rsidDel="004A03AD" w14:paraId="77E06025" w14:textId="4027F8D0" w:rsidTr="00D270DB">
        <w:trPr>
          <w:trHeight w:val="240"/>
          <w:del w:id="2291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9ADA5" w14:textId="6F4D21E2" w:rsidR="00D270DB" w:rsidRPr="007E5BB4" w:rsidDel="004A03AD" w:rsidRDefault="00D270DB" w:rsidP="00D270DB">
            <w:pPr>
              <w:rPr>
                <w:del w:id="2292" w:author="Maxim Moinat" w:date="2017-07-18T11:32:00Z"/>
                <w:rFonts w:ascii="Calibri" w:hAnsi="Calibri"/>
                <w:color w:val="000000"/>
              </w:rPr>
            </w:pPr>
            <w:del w:id="229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K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5986" w14:textId="7D19BC6E" w:rsidR="00D270DB" w:rsidRPr="007E5BB4" w:rsidDel="004A03AD" w:rsidRDefault="00D270DB" w:rsidP="00D270DB">
            <w:pPr>
              <w:rPr>
                <w:del w:id="2294" w:author="Maxim Moinat" w:date="2017-07-18T11:32:00Z"/>
                <w:rFonts w:ascii="Calibri" w:hAnsi="Calibri"/>
                <w:color w:val="000000"/>
              </w:rPr>
            </w:pPr>
            <w:del w:id="229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Urinary system, male genital organs and retroperitoneal space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24791" w14:textId="5F5EC65D" w:rsidR="00FA38BA" w:rsidRPr="007E5BB4" w:rsidDel="004A03AD" w:rsidRDefault="00FA38BA" w:rsidP="00D270DB">
            <w:pPr>
              <w:rPr>
                <w:del w:id="2296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05001" w14:textId="51ECC81C" w:rsidR="00FA38BA" w:rsidRPr="007E5BB4" w:rsidDel="004A03AD" w:rsidRDefault="00FA38BA" w:rsidP="00D270DB">
            <w:pPr>
              <w:rPr>
                <w:del w:id="2297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A1765" w14:textId="487EB664" w:rsidR="000C6810" w:rsidRPr="007E5BB4" w:rsidDel="004A03AD" w:rsidRDefault="00D85CF5" w:rsidP="00D270DB">
            <w:pPr>
              <w:rPr>
                <w:del w:id="2298" w:author="Maxim Moinat" w:date="2017-07-18T11:32:00Z"/>
                <w:szCs w:val="20"/>
                <w:lang w:val="en-GB" w:eastAsia="en-GB"/>
              </w:rPr>
            </w:pPr>
            <w:del w:id="229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</w:delText>
              </w:r>
              <w:r w:rsidR="000C6810" w:rsidRPr="007E5BB4" w:rsidDel="004A03AD">
                <w:rPr>
                  <w:szCs w:val="20"/>
                  <w:lang w:val="en-GB" w:eastAsia="en-GB"/>
                </w:rPr>
                <w:delText>eparate mappings for subcodes (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"NOMESCO_sub_K" </w:delInstrText>
              </w:r>
              <w:r w:rsidR="00170B32" w:rsidDel="004A03AD">
                <w:fldChar w:fldCharType="separate"/>
              </w:r>
              <w:r w:rsidR="000C6810"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0C6810" w:rsidRPr="007E5BB4" w:rsidDel="004A03AD">
                <w:rPr>
                  <w:szCs w:val="20"/>
                  <w:lang w:val="en-GB" w:eastAsia="en-GB"/>
                </w:rPr>
                <w:delText>)</w:delText>
              </w:r>
            </w:del>
          </w:p>
        </w:tc>
      </w:tr>
      <w:tr w:rsidR="00D270DB" w:rsidRPr="0005203C" w:rsidDel="004A03AD" w14:paraId="37947F2F" w14:textId="08E408AD" w:rsidTr="00D270DB">
        <w:trPr>
          <w:trHeight w:val="240"/>
          <w:del w:id="230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4ED2F" w14:textId="58811F46" w:rsidR="00D270DB" w:rsidRPr="007E5BB4" w:rsidDel="004A03AD" w:rsidRDefault="00D270DB" w:rsidP="00D270DB">
            <w:pPr>
              <w:rPr>
                <w:del w:id="2301" w:author="Maxim Moinat" w:date="2017-07-18T11:32:00Z"/>
                <w:rFonts w:ascii="Calibri" w:hAnsi="Calibri"/>
                <w:color w:val="000000"/>
              </w:rPr>
            </w:pPr>
            <w:del w:id="230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L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F3A7" w14:textId="6C99A6DB" w:rsidR="00D270DB" w:rsidRPr="007E5BB4" w:rsidDel="004A03AD" w:rsidRDefault="00D270DB" w:rsidP="00D270DB">
            <w:pPr>
              <w:rPr>
                <w:del w:id="2303" w:author="Maxim Moinat" w:date="2017-07-18T11:32:00Z"/>
                <w:rFonts w:ascii="Calibri" w:hAnsi="Calibri"/>
                <w:color w:val="000000"/>
              </w:rPr>
            </w:pPr>
            <w:del w:id="230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Female genital organs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EFD65" w14:textId="52041BD5" w:rsidR="00D270DB" w:rsidRPr="007E5BB4" w:rsidDel="004A03AD" w:rsidRDefault="00242FEF" w:rsidP="00242FEF">
            <w:pPr>
              <w:rPr>
                <w:del w:id="2305" w:author="Maxim Moinat" w:date="2017-07-18T11:32:00Z"/>
                <w:szCs w:val="20"/>
                <w:lang w:val="en-GB" w:eastAsia="en-GB"/>
              </w:rPr>
            </w:pPr>
            <w:del w:id="230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Operation on female genital organs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C0094" w14:textId="30072DCE" w:rsidR="00D270DB" w:rsidRPr="007E5BB4" w:rsidDel="004A03AD" w:rsidRDefault="00242FEF" w:rsidP="00D270DB">
            <w:pPr>
              <w:rPr>
                <w:del w:id="2307" w:author="Maxim Moinat" w:date="2017-07-18T11:32:00Z"/>
                <w:szCs w:val="20"/>
                <w:lang w:val="en-GB" w:eastAsia="en-GB"/>
              </w:rPr>
            </w:pPr>
            <w:del w:id="230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4129747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F1564" w14:textId="1E74FB93" w:rsidR="00D270DB" w:rsidRPr="007E5BB4" w:rsidDel="004A03AD" w:rsidRDefault="00D270DB" w:rsidP="00D270DB">
            <w:pPr>
              <w:rPr>
                <w:del w:id="2309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05203C" w:rsidDel="004A03AD" w14:paraId="476F55DD" w14:textId="6C5B0BB9" w:rsidTr="00713B92">
        <w:trPr>
          <w:trHeight w:val="240"/>
          <w:del w:id="231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1074" w14:textId="2F2D9942" w:rsidR="00D270DB" w:rsidRPr="007E5BB4" w:rsidDel="004A03AD" w:rsidRDefault="00D270DB" w:rsidP="00D270DB">
            <w:pPr>
              <w:rPr>
                <w:del w:id="2311" w:author="Maxim Moinat" w:date="2017-07-18T11:32:00Z"/>
                <w:rFonts w:ascii="Calibri" w:hAnsi="Calibri"/>
                <w:color w:val="000000"/>
              </w:rPr>
            </w:pPr>
            <w:del w:id="231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1EEF" w14:textId="035D4C9A" w:rsidR="00D270DB" w:rsidRPr="007E5BB4" w:rsidDel="004A03AD" w:rsidRDefault="00D270DB" w:rsidP="00D270DB">
            <w:pPr>
              <w:rPr>
                <w:del w:id="2313" w:author="Maxim Moinat" w:date="2017-07-18T11:32:00Z"/>
                <w:rFonts w:ascii="Calibri" w:hAnsi="Calibri"/>
                <w:color w:val="000000"/>
              </w:rPr>
            </w:pPr>
            <w:del w:id="231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Obstetric procedures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3AD24" w14:textId="7E598B0B" w:rsidR="00D270DB" w:rsidRPr="007E5BB4" w:rsidDel="004A03AD" w:rsidRDefault="00D270DB" w:rsidP="00D270DB">
            <w:pPr>
              <w:rPr>
                <w:del w:id="2315" w:author="Maxim Moinat" w:date="2017-07-18T11:32:00Z"/>
                <w:szCs w:val="20"/>
                <w:lang w:val="en-GB" w:eastAsia="en-GB"/>
              </w:rPr>
            </w:pPr>
            <w:del w:id="231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Obstetric procedure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5EA5D" w14:textId="20512EC7" w:rsidR="00D270DB" w:rsidRPr="007E5BB4" w:rsidDel="004A03AD" w:rsidRDefault="00D270DB" w:rsidP="00D270DB">
            <w:pPr>
              <w:rPr>
                <w:del w:id="2317" w:author="Maxim Moinat" w:date="2017-07-18T11:32:00Z"/>
                <w:szCs w:val="20"/>
                <w:lang w:val="en-GB" w:eastAsia="en-GB"/>
              </w:rPr>
            </w:pPr>
            <w:del w:id="231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4302541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CB2AD" w14:textId="657C4B21" w:rsidR="00D270DB" w:rsidRPr="007E5BB4" w:rsidDel="004A03AD" w:rsidRDefault="00D270DB" w:rsidP="00D270DB">
            <w:pPr>
              <w:rPr>
                <w:del w:id="2319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05203C" w:rsidDel="004A03AD" w14:paraId="3A3C2612" w14:textId="2E9E2DE6" w:rsidTr="00D270DB">
        <w:trPr>
          <w:trHeight w:val="240"/>
          <w:del w:id="232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CFE9" w14:textId="7BDDB722" w:rsidR="00D270DB" w:rsidRPr="007E5BB4" w:rsidDel="004A03AD" w:rsidRDefault="00D270DB" w:rsidP="00D270DB">
            <w:pPr>
              <w:rPr>
                <w:del w:id="2321" w:author="Maxim Moinat" w:date="2017-07-18T11:32:00Z"/>
                <w:rFonts w:ascii="Calibri" w:hAnsi="Calibri"/>
                <w:color w:val="000000"/>
              </w:rPr>
            </w:pPr>
            <w:del w:id="232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DE233" w14:textId="03C7882B" w:rsidR="00D270DB" w:rsidRPr="007E5BB4" w:rsidDel="004A03AD" w:rsidRDefault="00D270DB" w:rsidP="00D270DB">
            <w:pPr>
              <w:rPr>
                <w:del w:id="2323" w:author="Maxim Moinat" w:date="2017-07-18T11:32:00Z"/>
                <w:rFonts w:ascii="Calibri" w:hAnsi="Calibri"/>
                <w:color w:val="000000"/>
              </w:rPr>
            </w:pPr>
            <w:del w:id="232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Musculoskeletal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BC672" w14:textId="135AD872" w:rsidR="00D270DB" w:rsidRPr="007E5BB4" w:rsidDel="004A03AD" w:rsidRDefault="00992A78" w:rsidP="00992A78">
            <w:pPr>
              <w:rPr>
                <w:del w:id="2325" w:author="Maxim Moinat" w:date="2017-07-18T11:32:00Z"/>
                <w:szCs w:val="20"/>
                <w:lang w:val="en-GB" w:eastAsia="en-GB"/>
              </w:rPr>
            </w:pPr>
            <w:del w:id="232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musculoskeletal system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8F06F" w14:textId="4FE8F50E" w:rsidR="00D270DB" w:rsidRPr="007E5BB4" w:rsidDel="004A03AD" w:rsidRDefault="00992A78" w:rsidP="00D270DB">
            <w:pPr>
              <w:rPr>
                <w:del w:id="2327" w:author="Maxim Moinat" w:date="2017-07-18T11:32:00Z"/>
                <w:szCs w:val="20"/>
                <w:lang w:val="en-GB" w:eastAsia="en-GB"/>
              </w:rPr>
            </w:pPr>
            <w:del w:id="2328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4012907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CB72D" w14:textId="370DFC8B" w:rsidR="00D270DB" w:rsidRPr="007E5BB4" w:rsidDel="004A03AD" w:rsidRDefault="00D270DB" w:rsidP="00D270DB">
            <w:pPr>
              <w:rPr>
                <w:del w:id="2329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D270DB" w:rsidDel="004A03AD" w14:paraId="0BA50EDC" w14:textId="258F8CE0" w:rsidTr="00D270DB">
        <w:trPr>
          <w:trHeight w:val="240"/>
          <w:del w:id="233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D4985" w14:textId="05539C63" w:rsidR="00D270DB" w:rsidRPr="007E5BB4" w:rsidDel="004A03AD" w:rsidRDefault="00D270DB" w:rsidP="00D270DB">
            <w:pPr>
              <w:rPr>
                <w:del w:id="2331" w:author="Maxim Moinat" w:date="2017-07-18T11:32:00Z"/>
                <w:rFonts w:ascii="Calibri" w:hAnsi="Calibri"/>
                <w:color w:val="000000"/>
              </w:rPr>
            </w:pPr>
            <w:del w:id="233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A4A02" w14:textId="73A32E8B" w:rsidR="00D270DB" w:rsidRPr="007E5BB4" w:rsidDel="004A03AD" w:rsidRDefault="00D270DB" w:rsidP="00D270DB">
            <w:pPr>
              <w:rPr>
                <w:del w:id="2333" w:author="Maxim Moinat" w:date="2017-07-18T11:32:00Z"/>
                <w:rFonts w:ascii="Calibri" w:hAnsi="Calibri"/>
                <w:color w:val="000000"/>
              </w:rPr>
            </w:pPr>
            <w:del w:id="233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Peripheral vessels and lymphatic system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0927B" w14:textId="563D8D9F" w:rsidR="00992A78" w:rsidRPr="007E5BB4" w:rsidDel="004A03AD" w:rsidRDefault="00992A78" w:rsidP="00992A78">
            <w:pPr>
              <w:rPr>
                <w:del w:id="2335" w:author="Maxim Moinat" w:date="2017-07-18T11:32:00Z"/>
                <w:szCs w:val="20"/>
                <w:lang w:val="en-GB" w:eastAsia="en-GB"/>
              </w:rPr>
            </w:pPr>
          </w:p>
          <w:p w14:paraId="38060EA3" w14:textId="42D97BE5" w:rsidR="00D270DB" w:rsidRPr="007E5BB4" w:rsidDel="004A03AD" w:rsidRDefault="00992A78" w:rsidP="00992A78">
            <w:pPr>
              <w:rPr>
                <w:del w:id="2336" w:author="Maxim Moinat" w:date="2017-07-18T11:32:00Z"/>
                <w:szCs w:val="20"/>
                <w:lang w:val="en-GB" w:eastAsia="en-GB"/>
              </w:rPr>
            </w:pPr>
            <w:del w:id="233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C49DF" w14:textId="2C72D4C9" w:rsidR="00D270DB" w:rsidRPr="007E5BB4" w:rsidDel="004A03AD" w:rsidRDefault="00D270DB" w:rsidP="00D270DB">
            <w:pPr>
              <w:rPr>
                <w:del w:id="2338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73C0D" w14:textId="52AC4837" w:rsidR="005541D3" w:rsidRPr="007E5BB4" w:rsidDel="004A03AD" w:rsidRDefault="00E138BF" w:rsidP="00D270DB">
            <w:pPr>
              <w:rPr>
                <w:del w:id="2339" w:author="Maxim Moinat" w:date="2017-07-18T11:32:00Z"/>
                <w:rFonts w:ascii="Calibri" w:hAnsi="Calibri"/>
                <w:color w:val="000000"/>
              </w:rPr>
            </w:pPr>
            <w:del w:id="234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</w:delText>
              </w:r>
              <w:r w:rsidR="005541D3" w:rsidRPr="007E5BB4" w:rsidDel="004A03AD">
                <w:rPr>
                  <w:rFonts w:ascii="Calibri" w:hAnsi="Calibri"/>
                  <w:color w:val="000000"/>
                </w:rPr>
                <w:delText>ap</w:delText>
              </w:r>
              <w:r w:rsidRPr="007E5BB4" w:rsidDel="004A03AD">
                <w:rPr>
                  <w:rFonts w:ascii="Calibri" w:hAnsi="Calibri"/>
                  <w:color w:val="000000"/>
                </w:rPr>
                <w:delText>ped</w:delText>
              </w:r>
              <w:r w:rsidR="005541D3" w:rsidRPr="007E5BB4" w:rsidDel="004A03AD">
                <w:rPr>
                  <w:rFonts w:ascii="Calibri" w:hAnsi="Calibri"/>
                  <w:color w:val="000000"/>
                </w:rPr>
                <w:delText xml:space="preserve"> on subcodes. </w:delText>
              </w:r>
              <w:r w:rsidRPr="007E5BB4" w:rsidDel="004A03AD">
                <w:rPr>
                  <w:rFonts w:ascii="Calibri" w:hAnsi="Calibri"/>
                  <w:color w:val="000000"/>
                </w:rPr>
                <w:delText>important concept for thi</w:delText>
              </w:r>
              <w:r w:rsidR="005541D3" w:rsidRPr="007E5BB4" w:rsidDel="004A03AD">
                <w:rPr>
                  <w:rFonts w:ascii="Calibri" w:hAnsi="Calibri"/>
                  <w:color w:val="000000"/>
                </w:rPr>
                <w:delText>s study</w:delText>
              </w:r>
            </w:del>
          </w:p>
          <w:p w14:paraId="645AD4DD" w14:textId="7B73D3C1" w:rsidR="00216E11" w:rsidRPr="007E5BB4" w:rsidDel="004A03AD" w:rsidRDefault="00170B32" w:rsidP="00D270DB">
            <w:pPr>
              <w:rPr>
                <w:del w:id="2341" w:author="Maxim Moinat" w:date="2017-07-18T11:32:00Z"/>
                <w:rFonts w:ascii="Calibri" w:hAnsi="Calibri"/>
                <w:color w:val="000000"/>
              </w:rPr>
            </w:pPr>
            <w:del w:id="2342" w:author="Maxim Moinat" w:date="2017-07-18T11:32:00Z">
              <w:r w:rsidDel="004A03AD">
                <w:fldChar w:fldCharType="begin"/>
              </w:r>
              <w:r w:rsidDel="004A03AD">
                <w:delInstrText xml:space="preserve"> HYPERLINK \l "NOMESCO_sub_P" </w:delInstrText>
              </w:r>
              <w:r w:rsidDel="004A03AD">
                <w:fldChar w:fldCharType="separate"/>
              </w:r>
              <w:r w:rsidR="00216E11" w:rsidRPr="007E5BB4" w:rsidDel="004A03AD">
                <w:rPr>
                  <w:rStyle w:val="Hyperlink"/>
                  <w:rFonts w:ascii="Calibri" w:hAnsi="Calibri"/>
                </w:rPr>
                <w:delText>See table below</w:delText>
              </w:r>
              <w:r w:rsidDel="004A03AD">
                <w:rPr>
                  <w:rStyle w:val="Hyperlink"/>
                  <w:rFonts w:ascii="Calibri" w:hAnsi="Calibri"/>
                </w:rPr>
                <w:fldChar w:fldCharType="end"/>
              </w:r>
            </w:del>
          </w:p>
        </w:tc>
      </w:tr>
      <w:tr w:rsidR="00D270DB" w:rsidRPr="0005203C" w:rsidDel="004A03AD" w14:paraId="0AB02DDC" w14:textId="571B94D8" w:rsidTr="00D270DB">
        <w:trPr>
          <w:trHeight w:val="240"/>
          <w:del w:id="234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7C8F7" w14:textId="0F1C274C" w:rsidR="00D270DB" w:rsidRPr="007E5BB4" w:rsidDel="004A03AD" w:rsidRDefault="00D270DB" w:rsidP="00D270DB">
            <w:pPr>
              <w:rPr>
                <w:del w:id="2344" w:author="Maxim Moinat" w:date="2017-07-18T11:32:00Z"/>
                <w:rFonts w:ascii="Calibri" w:hAnsi="Calibri"/>
                <w:color w:val="000000"/>
              </w:rPr>
            </w:pPr>
            <w:del w:id="234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Q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58AAA" w14:textId="461C51BF" w:rsidR="00D270DB" w:rsidRPr="007E5BB4" w:rsidDel="004A03AD" w:rsidRDefault="00D270DB" w:rsidP="00D270DB">
            <w:pPr>
              <w:rPr>
                <w:del w:id="2346" w:author="Maxim Moinat" w:date="2017-07-18T11:32:00Z"/>
                <w:rFonts w:ascii="Calibri" w:hAnsi="Calibri"/>
                <w:color w:val="000000"/>
              </w:rPr>
            </w:pPr>
            <w:del w:id="234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Skin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57AEA" w14:textId="02B5214D" w:rsidR="00D270DB" w:rsidRPr="007E5BB4" w:rsidDel="004A03AD" w:rsidRDefault="00992A78" w:rsidP="00D270DB">
            <w:pPr>
              <w:rPr>
                <w:del w:id="2348" w:author="Maxim Moinat" w:date="2017-07-18T11:32:00Z"/>
                <w:szCs w:val="20"/>
                <w:lang w:val="en-GB" w:eastAsia="en-GB"/>
              </w:rPr>
            </w:pPr>
            <w:del w:id="234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Operation on skin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95713" w14:textId="030CF0C9" w:rsidR="00D270DB" w:rsidRPr="007E5BB4" w:rsidDel="004A03AD" w:rsidRDefault="001947F1" w:rsidP="00D270DB">
            <w:pPr>
              <w:rPr>
                <w:del w:id="2350" w:author="Maxim Moinat" w:date="2017-07-18T11:32:00Z"/>
                <w:szCs w:val="20"/>
                <w:lang w:val="en-GB" w:eastAsia="en-GB"/>
              </w:rPr>
            </w:pPr>
            <w:del w:id="2351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4213041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3550" w14:textId="227E01E6" w:rsidR="00D270DB" w:rsidRPr="007E5BB4" w:rsidDel="004A03AD" w:rsidRDefault="00D270DB" w:rsidP="00D270DB">
            <w:pPr>
              <w:rPr>
                <w:del w:id="2352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15685C" w:rsidDel="004A03AD" w14:paraId="2833FB10" w14:textId="35CA9BB8" w:rsidTr="00713B92">
        <w:trPr>
          <w:trHeight w:val="240"/>
          <w:del w:id="235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C04B3" w14:textId="582A0D77" w:rsidR="00D270DB" w:rsidRPr="007E5BB4" w:rsidDel="004A03AD" w:rsidRDefault="00D270DB" w:rsidP="00D270DB">
            <w:pPr>
              <w:rPr>
                <w:del w:id="2354" w:author="Maxim Moinat" w:date="2017-07-18T11:32:00Z"/>
                <w:rFonts w:ascii="Calibri" w:hAnsi="Calibri"/>
                <w:color w:val="000000"/>
              </w:rPr>
            </w:pPr>
            <w:del w:id="235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0E35" w14:textId="605376C1" w:rsidR="00D270DB" w:rsidRPr="007E5BB4" w:rsidDel="004A03AD" w:rsidRDefault="00D270DB" w:rsidP="00D270DB">
            <w:pPr>
              <w:rPr>
                <w:del w:id="2356" w:author="Maxim Moinat" w:date="2017-07-18T11:32:00Z"/>
                <w:rFonts w:ascii="Calibri" w:hAnsi="Calibri"/>
                <w:color w:val="000000"/>
              </w:rPr>
            </w:pPr>
            <w:del w:id="235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Minor surgical procedures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B808E" w14:textId="787D9F93" w:rsidR="001947F1" w:rsidRPr="007E5BB4" w:rsidDel="004A03AD" w:rsidRDefault="00FC4355" w:rsidP="00FC4355">
            <w:pPr>
              <w:rPr>
                <w:del w:id="2358" w:author="Maxim Moinat" w:date="2017-07-18T11:32:00Z"/>
                <w:rFonts w:ascii="Calibri" w:hAnsi="Calibri"/>
                <w:color w:val="000000"/>
              </w:rPr>
            </w:pPr>
            <w:del w:id="235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  <w:p w14:paraId="6C06F685" w14:textId="065FBBC6" w:rsidR="003D39CF" w:rsidRPr="007E5BB4" w:rsidDel="004A03AD" w:rsidRDefault="003D39CF" w:rsidP="00FC4355">
            <w:pPr>
              <w:rPr>
                <w:del w:id="2360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C4267" w14:textId="75D10917" w:rsidR="00041EE2" w:rsidRPr="007E5BB4" w:rsidDel="004A03AD" w:rsidRDefault="00FC4355" w:rsidP="00D270DB">
            <w:pPr>
              <w:rPr>
                <w:del w:id="2361" w:author="Maxim Moinat" w:date="2017-07-18T11:32:00Z"/>
                <w:rFonts w:ascii="Calibri" w:hAnsi="Calibri"/>
                <w:color w:val="000000"/>
              </w:rPr>
            </w:pPr>
            <w:del w:id="236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F05D8" w14:textId="791708C0" w:rsidR="002D3B7D" w:rsidRPr="007E5BB4" w:rsidDel="004A03AD" w:rsidRDefault="00FC4355" w:rsidP="00FC4355">
            <w:pPr>
              <w:rPr>
                <w:del w:id="2363" w:author="Maxim Moinat" w:date="2017-07-18T11:32:00Z"/>
                <w:rStyle w:val="Hyperlink"/>
                <w:szCs w:val="20"/>
                <w:lang w:val="en-GB" w:eastAsia="en-GB"/>
              </w:rPr>
            </w:pPr>
            <w:del w:id="2364" w:author="Maxim Moinat" w:date="2017-07-18T11:32:00Z">
              <w:r w:rsidRPr="007E5BB4" w:rsidDel="004A03AD">
                <w:delText xml:space="preserve">For subchapters (Not mapped) </w:delText>
              </w:r>
              <w:r w:rsidR="00170B32" w:rsidDel="004A03AD">
                <w:fldChar w:fldCharType="begin"/>
              </w:r>
              <w:r w:rsidR="00170B32" w:rsidDel="004A03AD">
                <w:delInstrText xml:space="preserve"> HYPERLINK \l "NOMESCO_sub_T" </w:delInstrText>
              </w:r>
              <w:r w:rsidR="00170B32" w:rsidDel="004A03AD">
                <w:fldChar w:fldCharType="separate"/>
              </w:r>
              <w:r w:rsidR="00241954" w:rsidRPr="007E5BB4" w:rsidDel="004A03AD">
                <w:rPr>
                  <w:rStyle w:val="Hyperlink"/>
                  <w:szCs w:val="20"/>
                  <w:lang w:val="en-GB" w:eastAsia="en-GB"/>
                </w:rPr>
                <w:delText>See table below</w:delText>
              </w:r>
              <w:r w:rsidR="00170B32" w:rsidDel="004A03AD">
                <w:rPr>
                  <w:rStyle w:val="Hyperlink"/>
                  <w:szCs w:val="20"/>
                  <w:lang w:val="en-GB" w:eastAsia="en-GB"/>
                </w:rPr>
                <w:fldChar w:fldCharType="end"/>
              </w:r>
              <w:r w:rsidR="009713ED" w:rsidRPr="007E5BB4" w:rsidDel="004A03AD">
                <w:rPr>
                  <w:rStyle w:val="Hyperlink"/>
                  <w:szCs w:val="20"/>
                  <w:lang w:val="en-GB" w:eastAsia="en-GB"/>
                </w:rPr>
                <w:delText xml:space="preserve"> </w:delText>
              </w:r>
            </w:del>
          </w:p>
          <w:p w14:paraId="56FC4D72" w14:textId="03B79B39" w:rsidR="003D39CF" w:rsidRPr="007E5BB4" w:rsidDel="004A03AD" w:rsidRDefault="003D39CF" w:rsidP="00FC4355">
            <w:pPr>
              <w:rPr>
                <w:del w:id="2365" w:author="Maxim Moinat" w:date="2017-07-18T11:32:00Z"/>
                <w:szCs w:val="20"/>
                <w:lang w:val="en-GB" w:eastAsia="en-GB"/>
              </w:rPr>
            </w:pPr>
          </w:p>
        </w:tc>
      </w:tr>
      <w:tr w:rsidR="00D270DB" w:rsidRPr="0015685C" w:rsidDel="004A03AD" w14:paraId="68B6ED5C" w14:textId="5E7BA6AB" w:rsidTr="00713B92">
        <w:trPr>
          <w:trHeight w:val="240"/>
          <w:del w:id="236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356D2" w14:textId="38C4BCA8" w:rsidR="00D270DB" w:rsidRPr="007E5BB4" w:rsidDel="004A03AD" w:rsidRDefault="00D270DB" w:rsidP="00D270DB">
            <w:pPr>
              <w:rPr>
                <w:del w:id="2367" w:author="Maxim Moinat" w:date="2017-07-18T11:32:00Z"/>
                <w:rFonts w:ascii="Calibri" w:hAnsi="Calibri"/>
                <w:color w:val="000000"/>
              </w:rPr>
            </w:pPr>
            <w:del w:id="236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B777" w14:textId="6E865890" w:rsidR="00D270DB" w:rsidRPr="007E5BB4" w:rsidDel="004A03AD" w:rsidRDefault="00D270DB" w:rsidP="00D270DB">
            <w:pPr>
              <w:rPr>
                <w:del w:id="2369" w:author="Maxim Moinat" w:date="2017-07-18T11:32:00Z"/>
                <w:rFonts w:ascii="Calibri" w:hAnsi="Calibri"/>
                <w:color w:val="000000"/>
              </w:rPr>
            </w:pPr>
            <w:del w:id="237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Transluminal endoscopy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92FC3" w14:textId="34C2B0CE" w:rsidR="00D270DB" w:rsidRPr="007E5BB4" w:rsidDel="004A03AD" w:rsidRDefault="00D270DB" w:rsidP="00D270DB">
            <w:pPr>
              <w:rPr>
                <w:del w:id="2371" w:author="Maxim Moinat" w:date="2017-07-18T11:32:00Z"/>
                <w:szCs w:val="20"/>
                <w:lang w:val="en-GB" w:eastAsia="en-GB"/>
              </w:rPr>
            </w:pPr>
            <w:del w:id="237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Endoscopy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A3C63" w14:textId="6F027394" w:rsidR="00D270DB" w:rsidRPr="007E5BB4" w:rsidDel="004A03AD" w:rsidRDefault="00D270DB" w:rsidP="00D270DB">
            <w:pPr>
              <w:rPr>
                <w:del w:id="2373" w:author="Maxim Moinat" w:date="2017-07-18T11:32:00Z"/>
                <w:szCs w:val="20"/>
                <w:lang w:val="en-GB" w:eastAsia="en-GB"/>
              </w:rPr>
            </w:pPr>
            <w:del w:id="237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4313889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B4EB3" w14:textId="738C0A7F" w:rsidR="00D270DB" w:rsidRPr="007E5BB4" w:rsidDel="004A03AD" w:rsidRDefault="004E2BE1" w:rsidP="00D270DB">
            <w:pPr>
              <w:rPr>
                <w:del w:id="2375" w:author="Maxim Moinat" w:date="2017-07-18T11:32:00Z"/>
                <w:szCs w:val="20"/>
                <w:lang w:val="en-GB" w:eastAsia="en-GB"/>
              </w:rPr>
            </w:pPr>
            <w:del w:id="237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Some codes mapped individually (present in “additional codes” overview)</w:delText>
              </w:r>
            </w:del>
          </w:p>
        </w:tc>
      </w:tr>
      <w:tr w:rsidR="00D270DB" w:rsidRPr="0005203C" w:rsidDel="004A03AD" w14:paraId="7FB222C1" w14:textId="190801F9" w:rsidTr="001947F1">
        <w:trPr>
          <w:trHeight w:val="240"/>
          <w:del w:id="237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1B5A35A0" w14:textId="48B5C3C4" w:rsidR="00D270DB" w:rsidRPr="007E5BB4" w:rsidDel="004A03AD" w:rsidRDefault="00D270DB" w:rsidP="00D270DB">
            <w:pPr>
              <w:rPr>
                <w:del w:id="2378" w:author="Maxim Moinat" w:date="2017-07-18T11:32:00Z"/>
                <w:rFonts w:ascii="Calibri" w:hAnsi="Calibri"/>
                <w:color w:val="000000"/>
              </w:rPr>
            </w:pPr>
            <w:del w:id="237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X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6EC80D2B" w14:textId="00520126" w:rsidR="00D270DB" w:rsidRPr="007E5BB4" w:rsidDel="004A03AD" w:rsidRDefault="00D270DB" w:rsidP="00D270DB">
            <w:pPr>
              <w:rPr>
                <w:del w:id="2380" w:author="Maxim Moinat" w:date="2017-07-18T11:32:00Z"/>
                <w:rFonts w:ascii="Calibri" w:hAnsi="Calibri"/>
                <w:color w:val="000000"/>
              </w:rPr>
            </w:pPr>
            <w:del w:id="238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Investigative procedures connected with surgery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0BAE26DB" w14:textId="6502C80D" w:rsidR="00D270DB" w:rsidRPr="007E5BB4" w:rsidDel="004A03AD" w:rsidRDefault="00D270DB" w:rsidP="00D270DB">
            <w:pPr>
              <w:rPr>
                <w:del w:id="2382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33155954" w14:textId="36C17A3F" w:rsidR="00D270DB" w:rsidRPr="007E5BB4" w:rsidDel="004A03AD" w:rsidRDefault="00D270DB" w:rsidP="00D270DB">
            <w:pPr>
              <w:rPr>
                <w:del w:id="2383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510C714" w14:textId="377B8772" w:rsidR="00D270DB" w:rsidRPr="007E5BB4" w:rsidDel="004A03AD" w:rsidRDefault="00D270DB" w:rsidP="00D270DB">
            <w:pPr>
              <w:rPr>
                <w:del w:id="2384" w:author="Maxim Moinat" w:date="2017-07-18T11:32:00Z"/>
                <w:szCs w:val="20"/>
                <w:lang w:val="en-GB" w:eastAsia="en-GB"/>
              </w:rPr>
            </w:pPr>
            <w:del w:id="2385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Not mapped for now</w:delText>
              </w:r>
            </w:del>
          </w:p>
        </w:tc>
      </w:tr>
      <w:tr w:rsidR="00D270DB" w:rsidRPr="00D270DB" w:rsidDel="004A03AD" w14:paraId="5F9A6602" w14:textId="6E0D9893" w:rsidTr="001947F1">
        <w:trPr>
          <w:trHeight w:val="240"/>
          <w:del w:id="238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6C380B3B" w14:textId="634073F6" w:rsidR="00D270DB" w:rsidRPr="007E5BB4" w:rsidDel="004A03AD" w:rsidRDefault="00D270DB" w:rsidP="00D270DB">
            <w:pPr>
              <w:rPr>
                <w:del w:id="2387" w:author="Maxim Moinat" w:date="2017-07-18T11:32:00Z"/>
                <w:rFonts w:ascii="Calibri" w:hAnsi="Calibri"/>
                <w:color w:val="000000"/>
              </w:rPr>
            </w:pPr>
            <w:del w:id="238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Y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3D13C69A" w14:textId="3AADA1A6" w:rsidR="00D270DB" w:rsidRPr="007E5BB4" w:rsidDel="004A03AD" w:rsidRDefault="00D270DB" w:rsidP="00D270DB">
            <w:pPr>
              <w:rPr>
                <w:del w:id="2389" w:author="Maxim Moinat" w:date="2017-07-18T11:32:00Z"/>
                <w:rFonts w:ascii="Calibri" w:hAnsi="Calibri"/>
                <w:color w:val="000000"/>
              </w:rPr>
            </w:pPr>
            <w:del w:id="239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Procurement of organs or tissue for transplantation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3AB6D8A3" w14:textId="321F2BC1" w:rsidR="00D270DB" w:rsidRPr="007E5BB4" w:rsidDel="004A03AD" w:rsidRDefault="00D270DB" w:rsidP="00D270DB">
            <w:pPr>
              <w:rPr>
                <w:del w:id="2391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13A1C520" w14:textId="70DE6BC5" w:rsidR="00D270DB" w:rsidRPr="007E5BB4" w:rsidDel="004A03AD" w:rsidRDefault="00D270DB" w:rsidP="00D270DB">
            <w:pPr>
              <w:rPr>
                <w:del w:id="2392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0142348" w14:textId="1FD94A8C" w:rsidR="00D270DB" w:rsidRPr="007E5BB4" w:rsidDel="004A03AD" w:rsidRDefault="00D270DB" w:rsidP="00D270DB">
            <w:pPr>
              <w:rPr>
                <w:del w:id="2393" w:author="Maxim Moinat" w:date="2017-07-18T11:32:00Z"/>
                <w:szCs w:val="20"/>
                <w:lang w:val="en-GB" w:eastAsia="en-GB"/>
              </w:rPr>
            </w:pPr>
            <w:del w:id="239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Not mapped for now</w:delText>
              </w:r>
            </w:del>
          </w:p>
        </w:tc>
      </w:tr>
      <w:tr w:rsidR="00D270DB" w:rsidRPr="0015685C" w:rsidDel="004A03AD" w14:paraId="2C6F006B" w14:textId="187F3C2E" w:rsidTr="00713B92">
        <w:trPr>
          <w:trHeight w:val="240"/>
          <w:del w:id="239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95EA7" w14:textId="1AA336B1" w:rsidR="00D270DB" w:rsidRPr="007E5BB4" w:rsidDel="004A03AD" w:rsidRDefault="00D270DB" w:rsidP="00D270DB">
            <w:pPr>
              <w:rPr>
                <w:del w:id="2396" w:author="Maxim Moinat" w:date="2017-07-18T11:32:00Z"/>
                <w:rFonts w:ascii="Calibri" w:hAnsi="Calibri"/>
                <w:color w:val="000000"/>
              </w:rPr>
            </w:pPr>
            <w:del w:id="239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Z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0E89D" w14:textId="0275DE60" w:rsidR="00D270DB" w:rsidRPr="007E5BB4" w:rsidDel="004A03AD" w:rsidRDefault="00D270DB" w:rsidP="00D270DB">
            <w:pPr>
              <w:rPr>
                <w:del w:id="2398" w:author="Maxim Moinat" w:date="2017-07-18T11:32:00Z"/>
                <w:rFonts w:ascii="Calibri" w:hAnsi="Calibri"/>
                <w:color w:val="000000"/>
              </w:rPr>
            </w:pPr>
            <w:del w:id="239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General qualifiers pertaining to all other chapters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88E7F" w14:textId="7EE0B395" w:rsidR="00D270DB" w:rsidRPr="007E5BB4" w:rsidDel="004A03AD" w:rsidRDefault="00D270DB" w:rsidP="00D270DB">
            <w:pPr>
              <w:rPr>
                <w:del w:id="2400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F9891" w14:textId="424E9355" w:rsidR="00D270DB" w:rsidRPr="007E5BB4" w:rsidDel="004A03AD" w:rsidRDefault="000D6BF4" w:rsidP="00D270DB">
            <w:pPr>
              <w:rPr>
                <w:del w:id="2401" w:author="Maxim Moinat" w:date="2017-07-18T11:32:00Z"/>
                <w:rFonts w:ascii="Calibri" w:hAnsi="Calibri"/>
                <w:color w:val="000000"/>
              </w:rPr>
            </w:pPr>
            <w:del w:id="240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Not mapped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C965C" w14:textId="00C4D871" w:rsidR="001D3ECE" w:rsidRPr="007E5BB4" w:rsidDel="004A03AD" w:rsidRDefault="000370D0" w:rsidP="00D270DB">
            <w:pPr>
              <w:rPr>
                <w:del w:id="2403" w:author="Maxim Moinat" w:date="2017-07-18T11:32:00Z"/>
                <w:szCs w:val="20"/>
                <w:lang w:val="en-GB" w:eastAsia="en-GB"/>
              </w:rPr>
            </w:pPr>
            <w:del w:id="240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Description of chapter t</w:delText>
              </w:r>
              <w:r w:rsidR="001D3ECE" w:rsidRPr="007E5BB4" w:rsidDel="004A03AD">
                <w:rPr>
                  <w:szCs w:val="20"/>
                  <w:lang w:val="en-GB" w:eastAsia="en-GB"/>
                </w:rPr>
                <w:delText>oo general</w:delText>
              </w:r>
            </w:del>
          </w:p>
          <w:p w14:paraId="2EFFAAF6" w14:textId="369F968B" w:rsidR="00D270DB" w:rsidRPr="007E5BB4" w:rsidDel="004A03AD" w:rsidRDefault="002D3B7D" w:rsidP="00D270DB">
            <w:pPr>
              <w:rPr>
                <w:del w:id="2405" w:author="Maxim Moinat" w:date="2017-07-18T11:32:00Z"/>
                <w:szCs w:val="20"/>
                <w:lang w:val="en-GB" w:eastAsia="en-GB"/>
              </w:rPr>
            </w:pPr>
            <w:del w:id="240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Useless to map this chapter</w:delText>
              </w:r>
              <w:r w:rsidR="000370D0" w:rsidRPr="007E5BB4" w:rsidDel="004A03AD">
                <w:rPr>
                  <w:szCs w:val="20"/>
                  <w:lang w:val="en-GB" w:eastAsia="en-GB"/>
                </w:rPr>
                <w:delText xml:space="preserve">, </w:delText>
              </w:r>
              <w:r w:rsidRPr="007E5BB4" w:rsidDel="004A03AD">
                <w:rPr>
                  <w:szCs w:val="20"/>
                  <w:lang w:val="en-GB" w:eastAsia="en-GB"/>
                </w:rPr>
                <w:delText>no informative value. Only subcodes do.</w:delText>
              </w:r>
            </w:del>
          </w:p>
          <w:p w14:paraId="7BCE3803" w14:textId="235F2C0A" w:rsidR="009713ED" w:rsidRPr="007E5BB4" w:rsidDel="004A03AD" w:rsidRDefault="009713ED" w:rsidP="00D270DB">
            <w:pPr>
              <w:rPr>
                <w:del w:id="2407" w:author="Maxim Moinat" w:date="2017-07-18T11:32:00Z"/>
                <w:szCs w:val="20"/>
                <w:lang w:val="en-GB" w:eastAsia="en-GB"/>
              </w:rPr>
            </w:pPr>
          </w:p>
          <w:p w14:paraId="0CCCEB64" w14:textId="57E21CFF" w:rsidR="009713ED" w:rsidRPr="007E5BB4" w:rsidDel="004A03AD" w:rsidRDefault="009713ED" w:rsidP="000D6BF4">
            <w:pPr>
              <w:rPr>
                <w:del w:id="2408" w:author="Maxim Moinat" w:date="2017-07-18T11:32:00Z"/>
                <w:szCs w:val="20"/>
                <w:lang w:val="en-GB" w:eastAsia="en-GB"/>
              </w:rPr>
            </w:pPr>
            <w:del w:id="240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ZX (“</w:delText>
              </w:r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Various circumstances and events in surgery”)</w:delText>
              </w:r>
              <w:r w:rsidRPr="007E5BB4" w:rsidDel="004A03AD">
                <w:rPr>
                  <w:szCs w:val="20"/>
                  <w:lang w:val="en-GB" w:eastAsia="en-GB"/>
                </w:rPr>
                <w:delText xml:space="preserve"> has very high frequency (</w:delText>
              </w:r>
              <w:r w:rsidRPr="007E5BB4" w:rsidDel="004A03AD">
                <w:rPr>
                  <w:rFonts w:ascii="Calibri" w:hAnsi="Calibri"/>
                  <w:color w:val="000000"/>
                </w:rPr>
                <w:delText xml:space="preserve">276162) but is very general still. </w:delText>
              </w:r>
            </w:del>
          </w:p>
        </w:tc>
      </w:tr>
    </w:tbl>
    <w:p w14:paraId="296EDD0F" w14:textId="64346682" w:rsidR="00450388" w:rsidDel="004A03AD" w:rsidRDefault="00450388" w:rsidP="00D73F20">
      <w:pPr>
        <w:rPr>
          <w:del w:id="2410" w:author="Maxim Moinat" w:date="2017-07-18T11:32:00Z"/>
        </w:rPr>
      </w:pPr>
    </w:p>
    <w:p w14:paraId="4A626015" w14:textId="494D731A" w:rsidR="008B63A1" w:rsidDel="004A03AD" w:rsidRDefault="008B63A1" w:rsidP="00D73F20">
      <w:pPr>
        <w:rPr>
          <w:del w:id="2411" w:author="Maxim Moinat" w:date="2017-07-18T11:32:00Z"/>
        </w:rPr>
      </w:pPr>
    </w:p>
    <w:p w14:paraId="0F42A4D6" w14:textId="345524A4" w:rsidR="008B63A1" w:rsidDel="004A03AD" w:rsidRDefault="00AE48EF" w:rsidP="00D73F20">
      <w:pPr>
        <w:rPr>
          <w:del w:id="2412" w:author="Maxim Moinat" w:date="2017-07-18T11:32:00Z"/>
        </w:rPr>
      </w:pPr>
      <w:bookmarkStart w:id="2413" w:name="NOMESCO_sub_D"/>
      <w:del w:id="2414" w:author="Maxim Moinat" w:date="2017-07-18T11:32:00Z">
        <w:r w:rsidDel="004A03AD">
          <w:delText>Subchapters for Chapter D</w:delText>
        </w:r>
        <w:bookmarkEnd w:id="2413"/>
        <w:r w:rsidDel="004A03AD">
          <w:delText>: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330"/>
        <w:gridCol w:w="2918"/>
        <w:gridCol w:w="1390"/>
        <w:gridCol w:w="2552"/>
      </w:tblGrid>
      <w:tr w:rsidR="00907A37" w:rsidRPr="008A2C89" w:rsidDel="004A03AD" w14:paraId="6F4B0BA3" w14:textId="3EC76818" w:rsidTr="00907A37">
        <w:trPr>
          <w:del w:id="2415" w:author="Maxim Moinat" w:date="2017-07-18T11:32:00Z"/>
        </w:trPr>
        <w:tc>
          <w:tcPr>
            <w:tcW w:w="846" w:type="dxa"/>
            <w:vAlign w:val="bottom"/>
          </w:tcPr>
          <w:p w14:paraId="6674685D" w14:textId="4D44A43B" w:rsidR="00907A37" w:rsidDel="004A03AD" w:rsidRDefault="00907A37" w:rsidP="00907A37">
            <w:pPr>
              <w:rPr>
                <w:del w:id="2416" w:author="Maxim Moinat" w:date="2017-07-18T11:32:00Z"/>
                <w:rFonts w:cs="Arial"/>
                <w:szCs w:val="20"/>
                <w:lang w:val="en-GB"/>
              </w:rPr>
            </w:pPr>
            <w:del w:id="241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1330" w:type="dxa"/>
            <w:vAlign w:val="bottom"/>
          </w:tcPr>
          <w:p w14:paraId="1AD492E7" w14:textId="350CEA81" w:rsidR="00907A37" w:rsidDel="004A03AD" w:rsidRDefault="00907A37" w:rsidP="00907A37">
            <w:pPr>
              <w:rPr>
                <w:del w:id="2418" w:author="Maxim Moinat" w:date="2017-07-18T11:32:00Z"/>
                <w:rFonts w:cs="Arial"/>
                <w:szCs w:val="20"/>
                <w:lang w:val="en-GB"/>
              </w:rPr>
            </w:pPr>
            <w:del w:id="241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918" w:type="dxa"/>
          </w:tcPr>
          <w:p w14:paraId="68145699" w14:textId="4D39D381" w:rsidR="00907A37" w:rsidDel="004A03AD" w:rsidRDefault="00907A37" w:rsidP="00907A37">
            <w:pPr>
              <w:rPr>
                <w:del w:id="2420" w:author="Maxim Moinat" w:date="2017-07-18T11:32:00Z"/>
                <w:rFonts w:cs="Arial"/>
                <w:szCs w:val="20"/>
                <w:lang w:val="en-GB"/>
              </w:rPr>
            </w:pPr>
            <w:del w:id="2421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90" w:type="dxa"/>
          </w:tcPr>
          <w:p w14:paraId="4A60DBE2" w14:textId="7D52E6A1" w:rsidR="00907A37" w:rsidDel="004A03AD" w:rsidRDefault="00907A37" w:rsidP="00907A37">
            <w:pPr>
              <w:rPr>
                <w:del w:id="2422" w:author="Maxim Moinat" w:date="2017-07-18T11:32:00Z"/>
                <w:rFonts w:cs="Arial"/>
                <w:szCs w:val="20"/>
                <w:lang w:val="en-GB"/>
              </w:rPr>
            </w:pPr>
            <w:del w:id="242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2" w:type="dxa"/>
          </w:tcPr>
          <w:p w14:paraId="7B4C1990" w14:textId="2B4630B5" w:rsidR="00907A37" w:rsidRPr="00CF2DF7" w:rsidDel="004A03AD" w:rsidRDefault="00907A37" w:rsidP="00907A37">
            <w:pPr>
              <w:rPr>
                <w:del w:id="2424" w:author="Maxim Moinat" w:date="2017-07-18T11:32:00Z"/>
                <w:b/>
                <w:bCs/>
                <w:szCs w:val="20"/>
                <w:lang w:val="en-GB" w:eastAsia="en-GB"/>
              </w:rPr>
            </w:pPr>
            <w:del w:id="242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B35102" w:rsidRPr="007E5BB4" w:rsidDel="004A03AD" w14:paraId="43AE6D64" w14:textId="5AA596B6" w:rsidTr="00907A37">
        <w:trPr>
          <w:del w:id="2426" w:author="Maxim Moinat" w:date="2017-07-18T11:32:00Z"/>
        </w:trPr>
        <w:tc>
          <w:tcPr>
            <w:tcW w:w="846" w:type="dxa"/>
          </w:tcPr>
          <w:p w14:paraId="2D0A672C" w14:textId="02F1407B" w:rsidR="00B35102" w:rsidRPr="007E5BB4" w:rsidDel="004A03AD" w:rsidRDefault="00B35102" w:rsidP="00D73F20">
            <w:pPr>
              <w:rPr>
                <w:del w:id="2427" w:author="Maxim Moinat" w:date="2017-07-18T11:32:00Z"/>
                <w:rFonts w:cs="Arial"/>
                <w:szCs w:val="20"/>
                <w:lang w:val="en-GB"/>
              </w:rPr>
            </w:pPr>
            <w:del w:id="242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DA</w:delText>
              </w:r>
            </w:del>
          </w:p>
        </w:tc>
        <w:tc>
          <w:tcPr>
            <w:tcW w:w="1330" w:type="dxa"/>
          </w:tcPr>
          <w:p w14:paraId="0324DFAD" w14:textId="40E2C784" w:rsidR="00B35102" w:rsidRPr="007E5BB4" w:rsidDel="004A03AD" w:rsidRDefault="00B35102" w:rsidP="00D73F20">
            <w:pPr>
              <w:rPr>
                <w:del w:id="2429" w:author="Maxim Moinat" w:date="2017-07-18T11:32:00Z"/>
                <w:rFonts w:cs="Arial"/>
                <w:szCs w:val="20"/>
                <w:lang w:val="en-GB"/>
              </w:rPr>
            </w:pPr>
            <w:del w:id="243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Auricle</w:delText>
              </w:r>
            </w:del>
          </w:p>
        </w:tc>
        <w:tc>
          <w:tcPr>
            <w:tcW w:w="2918" w:type="dxa"/>
          </w:tcPr>
          <w:p w14:paraId="38A59769" w14:textId="264C74C4" w:rsidR="00B35102" w:rsidRPr="007E5BB4" w:rsidDel="004A03AD" w:rsidRDefault="00B35102" w:rsidP="00D73F20">
            <w:pPr>
              <w:rPr>
                <w:del w:id="2431" w:author="Maxim Moinat" w:date="2017-07-18T11:32:00Z"/>
                <w:rFonts w:cs="Arial"/>
                <w:szCs w:val="20"/>
                <w:lang w:val="en-GB"/>
              </w:rPr>
            </w:pPr>
            <w:del w:id="243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354551C9" w14:textId="5E283B53" w:rsidR="00B35102" w:rsidRPr="007E5BB4" w:rsidDel="004A03AD" w:rsidRDefault="00B35102" w:rsidP="00D73F20">
            <w:pPr>
              <w:rPr>
                <w:del w:id="2433" w:author="Maxim Moinat" w:date="2017-07-18T11:32:00Z"/>
                <w:rFonts w:cs="Arial"/>
                <w:szCs w:val="20"/>
                <w:lang w:val="en-GB"/>
              </w:rPr>
            </w:pPr>
            <w:del w:id="243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3DF3D215" w14:textId="4878BADD" w:rsidR="00B35102" w:rsidRPr="007E5BB4" w:rsidDel="004A03AD" w:rsidRDefault="00B35102" w:rsidP="00D73F20">
            <w:pPr>
              <w:rPr>
                <w:del w:id="243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050FBCF9" w14:textId="0214C0CB" w:rsidTr="00907A37">
        <w:trPr>
          <w:del w:id="2436" w:author="Maxim Moinat" w:date="2017-07-18T11:32:00Z"/>
        </w:trPr>
        <w:tc>
          <w:tcPr>
            <w:tcW w:w="846" w:type="dxa"/>
          </w:tcPr>
          <w:p w14:paraId="15A7626F" w14:textId="1D93A993" w:rsidR="00B35102" w:rsidRPr="007E5BB4" w:rsidDel="004A03AD" w:rsidRDefault="00B35102" w:rsidP="001A66EA">
            <w:pPr>
              <w:rPr>
                <w:del w:id="2437" w:author="Maxim Moinat" w:date="2017-07-18T11:32:00Z"/>
                <w:rFonts w:cs="Arial"/>
                <w:szCs w:val="20"/>
                <w:lang w:val="en-GB"/>
              </w:rPr>
            </w:pPr>
            <w:del w:id="243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DB</w:delText>
              </w:r>
            </w:del>
          </w:p>
        </w:tc>
        <w:tc>
          <w:tcPr>
            <w:tcW w:w="1330" w:type="dxa"/>
          </w:tcPr>
          <w:p w14:paraId="5177EC47" w14:textId="71C6904A" w:rsidR="00B35102" w:rsidRPr="007E5BB4" w:rsidDel="004A03AD" w:rsidRDefault="00B35102" w:rsidP="001A66EA">
            <w:pPr>
              <w:rPr>
                <w:del w:id="2439" w:author="Maxim Moinat" w:date="2017-07-18T11:32:00Z"/>
                <w:rFonts w:cs="Arial"/>
                <w:szCs w:val="20"/>
                <w:lang w:val="en-GB"/>
              </w:rPr>
            </w:pPr>
            <w:del w:id="244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External auditory canal</w:delText>
              </w:r>
            </w:del>
          </w:p>
        </w:tc>
        <w:tc>
          <w:tcPr>
            <w:tcW w:w="2918" w:type="dxa"/>
          </w:tcPr>
          <w:p w14:paraId="00B0433A" w14:textId="699A48D0" w:rsidR="00B35102" w:rsidRPr="007E5BB4" w:rsidDel="004A03AD" w:rsidRDefault="00B35102" w:rsidP="001A66EA">
            <w:pPr>
              <w:rPr>
                <w:del w:id="2441" w:author="Maxim Moinat" w:date="2017-07-18T11:32:00Z"/>
                <w:rFonts w:cs="Arial"/>
                <w:szCs w:val="20"/>
                <w:lang w:val="en-GB"/>
              </w:rPr>
            </w:pPr>
            <w:del w:id="244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4A382192" w14:textId="0E787F32" w:rsidR="00B35102" w:rsidRPr="007E5BB4" w:rsidDel="004A03AD" w:rsidRDefault="00FC32DB" w:rsidP="001A66EA">
            <w:pPr>
              <w:rPr>
                <w:del w:id="2443" w:author="Maxim Moinat" w:date="2017-07-18T11:32:00Z"/>
                <w:rFonts w:cs="Arial"/>
                <w:szCs w:val="20"/>
                <w:lang w:val="en-GB"/>
              </w:rPr>
            </w:pPr>
            <w:del w:id="244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21C70ED9" w14:textId="3FB44701" w:rsidR="00B35102" w:rsidRPr="007E5BB4" w:rsidDel="004A03AD" w:rsidRDefault="00B35102" w:rsidP="001A66EA">
            <w:pPr>
              <w:rPr>
                <w:del w:id="244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0466B991" w14:textId="0884934F" w:rsidTr="00907A37">
        <w:trPr>
          <w:del w:id="2446" w:author="Maxim Moinat" w:date="2017-07-18T11:32:00Z"/>
        </w:trPr>
        <w:tc>
          <w:tcPr>
            <w:tcW w:w="846" w:type="dxa"/>
          </w:tcPr>
          <w:p w14:paraId="47D15913" w14:textId="7134CD89" w:rsidR="00B35102" w:rsidRPr="007E5BB4" w:rsidDel="004A03AD" w:rsidRDefault="00B35102" w:rsidP="001A66EA">
            <w:pPr>
              <w:rPr>
                <w:del w:id="2447" w:author="Maxim Moinat" w:date="2017-07-18T11:32:00Z"/>
                <w:rFonts w:cs="Arial"/>
                <w:szCs w:val="20"/>
                <w:lang w:val="en-GB"/>
              </w:rPr>
            </w:pPr>
            <w:del w:id="244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DC</w:delText>
              </w:r>
            </w:del>
          </w:p>
        </w:tc>
        <w:tc>
          <w:tcPr>
            <w:tcW w:w="1330" w:type="dxa"/>
          </w:tcPr>
          <w:p w14:paraId="45531137" w14:textId="40C25E82" w:rsidR="00B35102" w:rsidRPr="007E5BB4" w:rsidDel="004A03AD" w:rsidRDefault="00B35102" w:rsidP="001A66EA">
            <w:pPr>
              <w:rPr>
                <w:del w:id="2449" w:author="Maxim Moinat" w:date="2017-07-18T11:32:00Z"/>
                <w:rFonts w:cs="Arial"/>
                <w:szCs w:val="20"/>
                <w:lang w:val="en-GB"/>
              </w:rPr>
            </w:pPr>
            <w:del w:id="245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Eardrum and middle ear</w:delText>
              </w:r>
            </w:del>
          </w:p>
        </w:tc>
        <w:tc>
          <w:tcPr>
            <w:tcW w:w="2918" w:type="dxa"/>
          </w:tcPr>
          <w:p w14:paraId="1EC8475F" w14:textId="7BB08806" w:rsidR="00B35102" w:rsidRPr="007E5BB4" w:rsidDel="004A03AD" w:rsidRDefault="00B35102" w:rsidP="001A66EA">
            <w:pPr>
              <w:rPr>
                <w:del w:id="2451" w:author="Maxim Moinat" w:date="2017-07-18T11:32:00Z"/>
                <w:rFonts w:cs="Arial"/>
                <w:szCs w:val="20"/>
                <w:lang w:val="en-GB"/>
              </w:rPr>
            </w:pPr>
            <w:del w:id="245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719AFE25" w14:textId="6A854961" w:rsidR="00B35102" w:rsidRPr="007E5BB4" w:rsidDel="004A03AD" w:rsidRDefault="00FC32DB" w:rsidP="001A66EA">
            <w:pPr>
              <w:rPr>
                <w:del w:id="2453" w:author="Maxim Moinat" w:date="2017-07-18T11:32:00Z"/>
                <w:rFonts w:cs="Arial"/>
                <w:szCs w:val="20"/>
                <w:lang w:val="en-GB"/>
              </w:rPr>
            </w:pPr>
            <w:del w:id="245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21A62E22" w14:textId="165CFDE2" w:rsidR="00B35102" w:rsidRPr="007E5BB4" w:rsidDel="004A03AD" w:rsidRDefault="00B35102" w:rsidP="001A66EA">
            <w:pPr>
              <w:rPr>
                <w:del w:id="245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25A485FB" w14:textId="604D6391" w:rsidTr="00907A37">
        <w:trPr>
          <w:del w:id="2456" w:author="Maxim Moinat" w:date="2017-07-18T11:32:00Z"/>
        </w:trPr>
        <w:tc>
          <w:tcPr>
            <w:tcW w:w="846" w:type="dxa"/>
          </w:tcPr>
          <w:p w14:paraId="73E9B009" w14:textId="6113E6C2" w:rsidR="00B35102" w:rsidRPr="007E5BB4" w:rsidDel="004A03AD" w:rsidRDefault="00B35102" w:rsidP="001A66EA">
            <w:pPr>
              <w:rPr>
                <w:del w:id="2457" w:author="Maxim Moinat" w:date="2017-07-18T11:32:00Z"/>
                <w:rFonts w:cs="Arial"/>
                <w:szCs w:val="20"/>
                <w:lang w:val="en-GB"/>
              </w:rPr>
            </w:pPr>
            <w:del w:id="245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DD</w:delText>
              </w:r>
            </w:del>
          </w:p>
        </w:tc>
        <w:tc>
          <w:tcPr>
            <w:tcW w:w="1330" w:type="dxa"/>
          </w:tcPr>
          <w:p w14:paraId="67134A98" w14:textId="38E2A368" w:rsidR="00B35102" w:rsidRPr="007E5BB4" w:rsidDel="004A03AD" w:rsidRDefault="00B35102" w:rsidP="001A66EA">
            <w:pPr>
              <w:rPr>
                <w:del w:id="2459" w:author="Maxim Moinat" w:date="2017-07-18T11:32:00Z"/>
                <w:rFonts w:cs="Arial"/>
                <w:szCs w:val="20"/>
                <w:lang w:val="en-GB"/>
              </w:rPr>
            </w:pPr>
            <w:del w:id="246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Ossicles of ear</w:delText>
              </w:r>
            </w:del>
          </w:p>
        </w:tc>
        <w:tc>
          <w:tcPr>
            <w:tcW w:w="2918" w:type="dxa"/>
          </w:tcPr>
          <w:p w14:paraId="7FCEB7C7" w14:textId="69A38D4B" w:rsidR="00B35102" w:rsidRPr="007E5BB4" w:rsidDel="004A03AD" w:rsidRDefault="00B35102" w:rsidP="001A66EA">
            <w:pPr>
              <w:rPr>
                <w:del w:id="2461" w:author="Maxim Moinat" w:date="2017-07-18T11:32:00Z"/>
                <w:rFonts w:cs="Arial"/>
                <w:szCs w:val="20"/>
                <w:lang w:val="en-GB"/>
              </w:rPr>
            </w:pPr>
            <w:del w:id="24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  <w:p w14:paraId="6A2196D6" w14:textId="42705F25" w:rsidR="00507EDC" w:rsidRPr="007E5BB4" w:rsidDel="004A03AD" w:rsidRDefault="00507EDC" w:rsidP="00560DA2">
            <w:pPr>
              <w:pStyle w:val="Heading4"/>
              <w:outlineLvl w:val="3"/>
              <w:rPr>
                <w:del w:id="2463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501542CB" w14:textId="2ED6D02C" w:rsidR="00B35102" w:rsidRPr="007E5BB4" w:rsidDel="004A03AD" w:rsidRDefault="00FC32DB" w:rsidP="001A66EA">
            <w:pPr>
              <w:rPr>
                <w:del w:id="2464" w:author="Maxim Moinat" w:date="2017-07-18T11:32:00Z"/>
                <w:rFonts w:cs="Arial"/>
                <w:szCs w:val="20"/>
                <w:lang w:val="en-GB"/>
              </w:rPr>
            </w:pPr>
            <w:del w:id="246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078236A6" w14:textId="01FCF4F1" w:rsidR="00B35102" w:rsidRPr="007E5BB4" w:rsidDel="004A03AD" w:rsidRDefault="00B35102" w:rsidP="001A66EA">
            <w:pPr>
              <w:rPr>
                <w:del w:id="246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47484D31" w14:textId="6DB8E5B7" w:rsidTr="00907A37">
        <w:trPr>
          <w:del w:id="2467" w:author="Maxim Moinat" w:date="2017-07-18T11:32:00Z"/>
        </w:trPr>
        <w:tc>
          <w:tcPr>
            <w:tcW w:w="846" w:type="dxa"/>
          </w:tcPr>
          <w:p w14:paraId="33B4B9CA" w14:textId="13F19D5A" w:rsidR="00B35102" w:rsidRPr="007E5BB4" w:rsidDel="004A03AD" w:rsidRDefault="00B35102" w:rsidP="001A66EA">
            <w:pPr>
              <w:rPr>
                <w:del w:id="2468" w:author="Maxim Moinat" w:date="2017-07-18T11:32:00Z"/>
                <w:rFonts w:cs="Arial"/>
                <w:szCs w:val="20"/>
                <w:lang w:val="en-GB"/>
              </w:rPr>
            </w:pPr>
            <w:del w:id="246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DE</w:delText>
              </w:r>
            </w:del>
          </w:p>
        </w:tc>
        <w:tc>
          <w:tcPr>
            <w:tcW w:w="1330" w:type="dxa"/>
          </w:tcPr>
          <w:p w14:paraId="3748386D" w14:textId="06E075CB" w:rsidR="00B35102" w:rsidRPr="007E5BB4" w:rsidDel="004A03AD" w:rsidRDefault="00B35102" w:rsidP="001A66EA">
            <w:pPr>
              <w:rPr>
                <w:del w:id="2470" w:author="Maxim Moinat" w:date="2017-07-18T11:32:00Z"/>
                <w:rFonts w:cs="Arial"/>
                <w:szCs w:val="20"/>
                <w:lang w:val="en-GB"/>
              </w:rPr>
            </w:pPr>
            <w:del w:id="247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Mastoid and temporal bone</w:delText>
              </w:r>
            </w:del>
          </w:p>
        </w:tc>
        <w:tc>
          <w:tcPr>
            <w:tcW w:w="2918" w:type="dxa"/>
          </w:tcPr>
          <w:p w14:paraId="68A9705B" w14:textId="6C13A1DE" w:rsidR="00560DA2" w:rsidRPr="007E5BB4" w:rsidDel="004A03AD" w:rsidRDefault="00560DA2" w:rsidP="001A66EA">
            <w:pPr>
              <w:rPr>
                <w:del w:id="247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38083DB5" w14:textId="501B8839" w:rsidR="00B35102" w:rsidRPr="007E5BB4" w:rsidDel="004A03AD" w:rsidRDefault="006D50EF" w:rsidP="00041EE2">
            <w:pPr>
              <w:rPr>
                <w:del w:id="2473" w:author="Maxim Moinat" w:date="2017-07-18T11:32:00Z"/>
                <w:rFonts w:cs="Arial"/>
                <w:szCs w:val="20"/>
                <w:lang w:val="en-GB"/>
              </w:rPr>
            </w:pPr>
            <w:del w:id="247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5E670430" w14:textId="4F438E5A" w:rsidR="0027150E" w:rsidRPr="007E5BB4" w:rsidDel="004A03AD" w:rsidRDefault="006D50EF" w:rsidP="0027150E">
            <w:pPr>
              <w:rPr>
                <w:del w:id="2475" w:author="Maxim Moinat" w:date="2017-07-18T11:32:00Z"/>
                <w:rFonts w:cs="Arial"/>
                <w:szCs w:val="20"/>
                <w:lang w:val="en-GB"/>
              </w:rPr>
            </w:pPr>
            <w:del w:id="247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Frequency= 2246</w:delText>
              </w:r>
            </w:del>
          </w:p>
        </w:tc>
      </w:tr>
      <w:tr w:rsidR="00B35102" w:rsidRPr="007E5BB4" w:rsidDel="004A03AD" w14:paraId="24DC1883" w14:textId="3C38AF0B" w:rsidTr="00907A37">
        <w:trPr>
          <w:del w:id="2477" w:author="Maxim Moinat" w:date="2017-07-18T11:32:00Z"/>
        </w:trPr>
        <w:tc>
          <w:tcPr>
            <w:tcW w:w="846" w:type="dxa"/>
          </w:tcPr>
          <w:p w14:paraId="3BC62D7D" w14:textId="69518135" w:rsidR="00B35102" w:rsidRPr="007E5BB4" w:rsidDel="004A03AD" w:rsidRDefault="00B35102" w:rsidP="001A66EA">
            <w:pPr>
              <w:rPr>
                <w:del w:id="2478" w:author="Maxim Moinat" w:date="2017-07-18T11:32:00Z"/>
                <w:rFonts w:cs="Arial"/>
                <w:szCs w:val="20"/>
                <w:lang w:val="en-GB"/>
              </w:rPr>
            </w:pPr>
            <w:del w:id="247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DF</w:delText>
              </w:r>
            </w:del>
          </w:p>
        </w:tc>
        <w:tc>
          <w:tcPr>
            <w:tcW w:w="1330" w:type="dxa"/>
          </w:tcPr>
          <w:p w14:paraId="3CCBE256" w14:textId="28623FB2" w:rsidR="00B35102" w:rsidRPr="007E5BB4" w:rsidDel="004A03AD" w:rsidRDefault="00B35102" w:rsidP="001A66EA">
            <w:pPr>
              <w:rPr>
                <w:del w:id="2480" w:author="Maxim Moinat" w:date="2017-07-18T11:32:00Z"/>
                <w:rFonts w:cs="Arial"/>
                <w:szCs w:val="20"/>
                <w:lang w:val="en-GB"/>
              </w:rPr>
            </w:pPr>
            <w:del w:id="248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Inner ear</w:delText>
              </w:r>
            </w:del>
          </w:p>
        </w:tc>
        <w:tc>
          <w:tcPr>
            <w:tcW w:w="2918" w:type="dxa"/>
          </w:tcPr>
          <w:p w14:paraId="74B6D37B" w14:textId="1459D34C" w:rsidR="00B35102" w:rsidRPr="007E5BB4" w:rsidDel="004A03AD" w:rsidRDefault="00B35102" w:rsidP="001A66EA">
            <w:pPr>
              <w:rPr>
                <w:del w:id="2482" w:author="Maxim Moinat" w:date="2017-07-18T11:32:00Z"/>
                <w:rFonts w:cs="Arial"/>
                <w:szCs w:val="20"/>
                <w:lang w:val="en-GB"/>
              </w:rPr>
            </w:pPr>
            <w:del w:id="248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7B2BF4E6" w14:textId="410646F4" w:rsidR="00B35102" w:rsidRPr="007E5BB4" w:rsidDel="004A03AD" w:rsidRDefault="00FC32DB" w:rsidP="001A66EA">
            <w:pPr>
              <w:rPr>
                <w:del w:id="2484" w:author="Maxim Moinat" w:date="2017-07-18T11:32:00Z"/>
                <w:rFonts w:cs="Arial"/>
                <w:szCs w:val="20"/>
                <w:lang w:val="en-GB"/>
              </w:rPr>
            </w:pPr>
            <w:del w:id="248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145BD285" w14:textId="28DCDDE0" w:rsidR="00B35102" w:rsidRPr="007E5BB4" w:rsidDel="004A03AD" w:rsidRDefault="00B35102" w:rsidP="001A66EA">
            <w:pPr>
              <w:rPr>
                <w:del w:id="248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29469458" w14:textId="64D792F6" w:rsidTr="00907A37">
        <w:trPr>
          <w:del w:id="2487" w:author="Maxim Moinat" w:date="2017-07-18T11:32:00Z"/>
        </w:trPr>
        <w:tc>
          <w:tcPr>
            <w:tcW w:w="846" w:type="dxa"/>
          </w:tcPr>
          <w:p w14:paraId="2AA512C3" w14:textId="65A01C93" w:rsidR="00B35102" w:rsidRPr="007E5BB4" w:rsidDel="004A03AD" w:rsidRDefault="00B35102" w:rsidP="001A66EA">
            <w:pPr>
              <w:rPr>
                <w:del w:id="2488" w:author="Maxim Moinat" w:date="2017-07-18T11:32:00Z"/>
                <w:rFonts w:cs="Arial"/>
                <w:szCs w:val="20"/>
                <w:lang w:val="en-GB"/>
              </w:rPr>
            </w:pPr>
            <w:del w:id="248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DG</w:delText>
              </w:r>
            </w:del>
          </w:p>
        </w:tc>
        <w:tc>
          <w:tcPr>
            <w:tcW w:w="1330" w:type="dxa"/>
          </w:tcPr>
          <w:p w14:paraId="19CD8D06" w14:textId="09D71AB0" w:rsidR="00B35102" w:rsidRPr="007E5BB4" w:rsidDel="004A03AD" w:rsidRDefault="00B35102" w:rsidP="001A66EA">
            <w:pPr>
              <w:rPr>
                <w:del w:id="2490" w:author="Maxim Moinat" w:date="2017-07-18T11:32:00Z"/>
                <w:rFonts w:cs="Arial"/>
                <w:szCs w:val="20"/>
                <w:lang w:val="en-GB"/>
              </w:rPr>
            </w:pPr>
            <w:del w:id="249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Eustachian tube</w:delText>
              </w:r>
            </w:del>
          </w:p>
        </w:tc>
        <w:tc>
          <w:tcPr>
            <w:tcW w:w="2918" w:type="dxa"/>
          </w:tcPr>
          <w:p w14:paraId="7DA7CBE9" w14:textId="1C278424" w:rsidR="00B35102" w:rsidRPr="007E5BB4" w:rsidDel="004A03AD" w:rsidRDefault="00B35102" w:rsidP="001A66EA">
            <w:pPr>
              <w:rPr>
                <w:del w:id="2492" w:author="Maxim Moinat" w:date="2017-07-18T11:32:00Z"/>
                <w:rFonts w:cs="Arial"/>
                <w:szCs w:val="20"/>
                <w:lang w:val="en-GB"/>
              </w:rPr>
            </w:pPr>
            <w:del w:id="249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the ear</w:delText>
              </w:r>
            </w:del>
          </w:p>
        </w:tc>
        <w:tc>
          <w:tcPr>
            <w:tcW w:w="1390" w:type="dxa"/>
          </w:tcPr>
          <w:p w14:paraId="3D1A4364" w14:textId="67C486F5" w:rsidR="00B35102" w:rsidRPr="007E5BB4" w:rsidDel="004A03AD" w:rsidRDefault="00FC32DB" w:rsidP="001A66EA">
            <w:pPr>
              <w:rPr>
                <w:del w:id="2494" w:author="Maxim Moinat" w:date="2017-07-18T11:32:00Z"/>
                <w:rFonts w:cs="Arial"/>
                <w:szCs w:val="20"/>
                <w:lang w:val="en-GB"/>
              </w:rPr>
            </w:pPr>
            <w:del w:id="249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4238720</w:delText>
              </w:r>
            </w:del>
          </w:p>
        </w:tc>
        <w:tc>
          <w:tcPr>
            <w:tcW w:w="2552" w:type="dxa"/>
          </w:tcPr>
          <w:p w14:paraId="42529950" w14:textId="797A5338" w:rsidR="00B35102" w:rsidRPr="007E5BB4" w:rsidDel="004A03AD" w:rsidRDefault="00B35102" w:rsidP="001A66EA">
            <w:pPr>
              <w:rPr>
                <w:del w:id="249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24EF3270" w14:textId="52E833BC" w:rsidTr="00907A37">
        <w:trPr>
          <w:del w:id="2497" w:author="Maxim Moinat" w:date="2017-07-18T11:32:00Z"/>
        </w:trPr>
        <w:tc>
          <w:tcPr>
            <w:tcW w:w="846" w:type="dxa"/>
          </w:tcPr>
          <w:p w14:paraId="67228F1E" w14:textId="3D2DDEE1" w:rsidR="00B35102" w:rsidRPr="007E5BB4" w:rsidDel="004A03AD" w:rsidRDefault="00B35102" w:rsidP="00D73F20">
            <w:pPr>
              <w:rPr>
                <w:del w:id="2498" w:author="Maxim Moinat" w:date="2017-07-18T11:32:00Z"/>
                <w:rFonts w:cs="Arial"/>
                <w:szCs w:val="20"/>
                <w:lang w:val="en-GB"/>
              </w:rPr>
            </w:pPr>
            <w:del w:id="24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DH</w:delText>
              </w:r>
            </w:del>
          </w:p>
        </w:tc>
        <w:tc>
          <w:tcPr>
            <w:tcW w:w="1330" w:type="dxa"/>
          </w:tcPr>
          <w:p w14:paraId="33D960DE" w14:textId="6ADC2D30" w:rsidR="00B35102" w:rsidRPr="007E5BB4" w:rsidDel="004A03AD" w:rsidRDefault="00B35102" w:rsidP="00D73F20">
            <w:pPr>
              <w:rPr>
                <w:del w:id="2500" w:author="Maxim Moinat" w:date="2017-07-18T11:32:00Z"/>
                <w:rFonts w:cs="Arial"/>
                <w:szCs w:val="20"/>
                <w:lang w:val="en-GB"/>
              </w:rPr>
            </w:pPr>
            <w:del w:id="250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Nose</w:delText>
              </w:r>
            </w:del>
          </w:p>
        </w:tc>
        <w:tc>
          <w:tcPr>
            <w:tcW w:w="2918" w:type="dxa"/>
          </w:tcPr>
          <w:p w14:paraId="3565FEDD" w14:textId="1BBE79EF" w:rsidR="00B35102" w:rsidRPr="007E5BB4" w:rsidDel="004A03AD" w:rsidRDefault="00B35102" w:rsidP="00D73F20">
            <w:pPr>
              <w:rPr>
                <w:del w:id="2502" w:author="Maxim Moinat" w:date="2017-07-18T11:32:00Z"/>
                <w:rFonts w:cs="Arial"/>
                <w:szCs w:val="20"/>
                <w:lang w:val="en-GB"/>
              </w:rPr>
            </w:pPr>
            <w:del w:id="250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70D5B31C" w14:textId="75588416" w:rsidR="00B35102" w:rsidRPr="007E5BB4" w:rsidDel="004A03AD" w:rsidRDefault="00B35102" w:rsidP="00D73F20">
            <w:pPr>
              <w:rPr>
                <w:del w:id="2504" w:author="Maxim Moinat" w:date="2017-07-18T11:32:00Z"/>
                <w:rFonts w:cs="Arial"/>
                <w:szCs w:val="20"/>
                <w:lang w:val="en-GB"/>
              </w:rPr>
            </w:pPr>
            <w:del w:id="250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5A23F36E" w14:textId="5FD03E05" w:rsidR="00B35102" w:rsidRPr="007E5BB4" w:rsidDel="004A03AD" w:rsidRDefault="00B35102" w:rsidP="00D73F20">
            <w:pPr>
              <w:rPr>
                <w:del w:id="250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4DFDACC9" w14:textId="4764FEE6" w:rsidTr="00907A37">
        <w:trPr>
          <w:del w:id="2507" w:author="Maxim Moinat" w:date="2017-07-18T11:32:00Z"/>
        </w:trPr>
        <w:tc>
          <w:tcPr>
            <w:tcW w:w="846" w:type="dxa"/>
          </w:tcPr>
          <w:p w14:paraId="2D16F2A3" w14:textId="31159F0C" w:rsidR="00B35102" w:rsidRPr="007E5BB4" w:rsidDel="004A03AD" w:rsidRDefault="00B35102" w:rsidP="001A66EA">
            <w:pPr>
              <w:rPr>
                <w:del w:id="2508" w:author="Maxim Moinat" w:date="2017-07-18T11:32:00Z"/>
                <w:rFonts w:cs="Arial"/>
                <w:szCs w:val="20"/>
                <w:lang w:val="en-GB"/>
              </w:rPr>
            </w:pPr>
            <w:del w:id="250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DJ</w:delText>
              </w:r>
            </w:del>
          </w:p>
        </w:tc>
        <w:tc>
          <w:tcPr>
            <w:tcW w:w="1330" w:type="dxa"/>
          </w:tcPr>
          <w:p w14:paraId="64671195" w14:textId="38CD1039" w:rsidR="00B35102" w:rsidRPr="007E5BB4" w:rsidDel="004A03AD" w:rsidRDefault="00B35102" w:rsidP="001A66EA">
            <w:pPr>
              <w:rPr>
                <w:del w:id="2510" w:author="Maxim Moinat" w:date="2017-07-18T11:32:00Z"/>
                <w:rFonts w:cs="Arial"/>
                <w:szCs w:val="20"/>
                <w:lang w:val="en-GB"/>
              </w:rPr>
            </w:pPr>
            <w:del w:id="251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Septum of nose</w:delText>
              </w:r>
            </w:del>
          </w:p>
        </w:tc>
        <w:tc>
          <w:tcPr>
            <w:tcW w:w="2918" w:type="dxa"/>
          </w:tcPr>
          <w:p w14:paraId="611A6E13" w14:textId="2DF435BF" w:rsidR="00B35102" w:rsidRPr="007E5BB4" w:rsidDel="004A03AD" w:rsidRDefault="00B35102" w:rsidP="001A66EA">
            <w:pPr>
              <w:rPr>
                <w:del w:id="2512" w:author="Maxim Moinat" w:date="2017-07-18T11:32:00Z"/>
                <w:rFonts w:cs="Arial"/>
                <w:szCs w:val="20"/>
                <w:lang w:val="en-GB"/>
              </w:rPr>
            </w:pPr>
            <w:del w:id="251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640AF3D6" w14:textId="0A37C90D" w:rsidR="00B35102" w:rsidRPr="007E5BB4" w:rsidDel="004A03AD" w:rsidRDefault="00FC32DB" w:rsidP="001A66EA">
            <w:pPr>
              <w:rPr>
                <w:del w:id="2514" w:author="Maxim Moinat" w:date="2017-07-18T11:32:00Z"/>
                <w:rFonts w:cs="Arial"/>
                <w:szCs w:val="20"/>
                <w:lang w:val="en-GB"/>
              </w:rPr>
            </w:pPr>
            <w:del w:id="251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6F8A99B1" w14:textId="1928A595" w:rsidR="00B35102" w:rsidRPr="007E5BB4" w:rsidDel="004A03AD" w:rsidRDefault="00B35102" w:rsidP="001A66EA">
            <w:pPr>
              <w:rPr>
                <w:del w:id="251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36CCB2F0" w14:textId="680FD84B" w:rsidTr="00907A37">
        <w:trPr>
          <w:del w:id="2517" w:author="Maxim Moinat" w:date="2017-07-18T11:32:00Z"/>
        </w:trPr>
        <w:tc>
          <w:tcPr>
            <w:tcW w:w="846" w:type="dxa"/>
          </w:tcPr>
          <w:p w14:paraId="249B06E9" w14:textId="0893991F" w:rsidR="00B35102" w:rsidRPr="007E5BB4" w:rsidDel="004A03AD" w:rsidRDefault="00B35102" w:rsidP="001A66EA">
            <w:pPr>
              <w:rPr>
                <w:del w:id="2518" w:author="Maxim Moinat" w:date="2017-07-18T11:32:00Z"/>
                <w:rFonts w:cs="Arial"/>
                <w:szCs w:val="20"/>
                <w:lang w:val="en-GB"/>
              </w:rPr>
            </w:pPr>
            <w:del w:id="251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DK</w:delText>
              </w:r>
            </w:del>
          </w:p>
        </w:tc>
        <w:tc>
          <w:tcPr>
            <w:tcW w:w="1330" w:type="dxa"/>
          </w:tcPr>
          <w:p w14:paraId="6A64EF42" w14:textId="5E2A7FA9" w:rsidR="00B35102" w:rsidRPr="007E5BB4" w:rsidDel="004A03AD" w:rsidRDefault="00B35102" w:rsidP="001A66EA">
            <w:pPr>
              <w:rPr>
                <w:del w:id="2520" w:author="Maxim Moinat" w:date="2017-07-18T11:32:00Z"/>
                <w:rFonts w:cs="Arial"/>
                <w:szCs w:val="20"/>
                <w:lang w:val="en-GB"/>
              </w:rPr>
            </w:pPr>
            <w:del w:id="252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Control of epistaxis</w:delText>
              </w:r>
            </w:del>
          </w:p>
        </w:tc>
        <w:tc>
          <w:tcPr>
            <w:tcW w:w="2918" w:type="dxa"/>
          </w:tcPr>
          <w:p w14:paraId="3D3BB648" w14:textId="324FE4A5" w:rsidR="00B35102" w:rsidRPr="007E5BB4" w:rsidDel="004A03AD" w:rsidRDefault="00FC32DB" w:rsidP="001A66EA">
            <w:pPr>
              <w:rPr>
                <w:del w:id="2522" w:author="Maxim Moinat" w:date="2017-07-18T11:32:00Z"/>
                <w:rFonts w:cs="Arial"/>
                <w:szCs w:val="20"/>
                <w:lang w:val="en-GB"/>
              </w:rPr>
            </w:pPr>
            <w:del w:id="252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Epistaxis control </w:delText>
              </w:r>
            </w:del>
          </w:p>
        </w:tc>
        <w:tc>
          <w:tcPr>
            <w:tcW w:w="1390" w:type="dxa"/>
          </w:tcPr>
          <w:p w14:paraId="14FFE82C" w14:textId="1F9524AA" w:rsidR="00B35102" w:rsidRPr="007E5BB4" w:rsidDel="004A03AD" w:rsidRDefault="00FC32DB" w:rsidP="001A66EA">
            <w:pPr>
              <w:rPr>
                <w:del w:id="2524" w:author="Maxim Moinat" w:date="2017-07-18T11:32:00Z"/>
                <w:rFonts w:cs="Arial"/>
                <w:szCs w:val="20"/>
                <w:lang w:val="en-GB"/>
              </w:rPr>
            </w:pPr>
            <w:del w:id="252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4115343</w:delText>
              </w:r>
            </w:del>
          </w:p>
        </w:tc>
        <w:tc>
          <w:tcPr>
            <w:tcW w:w="2552" w:type="dxa"/>
          </w:tcPr>
          <w:p w14:paraId="60726049" w14:textId="37AC4CEC" w:rsidR="00E651A2" w:rsidRPr="007E5BB4" w:rsidDel="004A03AD" w:rsidRDefault="00E651A2" w:rsidP="001A66EA">
            <w:pPr>
              <w:rPr>
                <w:del w:id="252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51A8DE00" w14:textId="37203D68" w:rsidTr="00907A37">
        <w:trPr>
          <w:del w:id="2527" w:author="Maxim Moinat" w:date="2017-07-18T11:32:00Z"/>
        </w:trPr>
        <w:tc>
          <w:tcPr>
            <w:tcW w:w="846" w:type="dxa"/>
          </w:tcPr>
          <w:p w14:paraId="21A7E467" w14:textId="42E997ED" w:rsidR="00B35102" w:rsidRPr="007E5BB4" w:rsidDel="004A03AD" w:rsidRDefault="00B35102" w:rsidP="001A66EA">
            <w:pPr>
              <w:rPr>
                <w:del w:id="2528" w:author="Maxim Moinat" w:date="2017-07-18T11:32:00Z"/>
                <w:rFonts w:cs="Arial"/>
                <w:szCs w:val="20"/>
                <w:lang w:val="en-GB"/>
              </w:rPr>
            </w:pPr>
            <w:del w:id="252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DL</w:delText>
              </w:r>
            </w:del>
          </w:p>
        </w:tc>
        <w:tc>
          <w:tcPr>
            <w:tcW w:w="1330" w:type="dxa"/>
          </w:tcPr>
          <w:p w14:paraId="40F20DF9" w14:textId="51B7F23F" w:rsidR="00B35102" w:rsidRPr="007E5BB4" w:rsidDel="004A03AD" w:rsidRDefault="00B35102" w:rsidP="001A66EA">
            <w:pPr>
              <w:rPr>
                <w:del w:id="2530" w:author="Maxim Moinat" w:date="2017-07-18T11:32:00Z"/>
                <w:rFonts w:cs="Arial"/>
                <w:szCs w:val="20"/>
                <w:lang w:val="en-GB"/>
              </w:rPr>
            </w:pPr>
            <w:del w:id="253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Plastic operations on nose</w:delText>
              </w:r>
            </w:del>
          </w:p>
        </w:tc>
        <w:tc>
          <w:tcPr>
            <w:tcW w:w="2918" w:type="dxa"/>
          </w:tcPr>
          <w:p w14:paraId="210ED908" w14:textId="45773F33" w:rsidR="00B35102" w:rsidRPr="007E5BB4" w:rsidDel="004A03AD" w:rsidRDefault="00B35102" w:rsidP="001A66EA">
            <w:pPr>
              <w:rPr>
                <w:del w:id="2532" w:author="Maxim Moinat" w:date="2017-07-18T11:32:00Z"/>
                <w:rFonts w:cs="Arial"/>
                <w:szCs w:val="20"/>
                <w:lang w:val="en-GB"/>
              </w:rPr>
            </w:pPr>
            <w:del w:id="25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55351C79" w14:textId="12E2739F" w:rsidR="00B35102" w:rsidRPr="007E5BB4" w:rsidDel="004A03AD" w:rsidRDefault="00FC32DB" w:rsidP="001A66EA">
            <w:pPr>
              <w:rPr>
                <w:del w:id="2534" w:author="Maxim Moinat" w:date="2017-07-18T11:32:00Z"/>
                <w:rFonts w:cs="Arial"/>
                <w:szCs w:val="20"/>
                <w:lang w:val="en-GB"/>
              </w:rPr>
            </w:pPr>
            <w:del w:id="253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48F79419" w14:textId="147A6924" w:rsidR="00B35102" w:rsidRPr="007E5BB4" w:rsidDel="004A03AD" w:rsidRDefault="00B35102" w:rsidP="001A66EA">
            <w:pPr>
              <w:rPr>
                <w:del w:id="253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60C2E973" w14:textId="6BA468D2" w:rsidTr="00907A37">
        <w:trPr>
          <w:del w:id="2537" w:author="Maxim Moinat" w:date="2017-07-18T11:32:00Z"/>
        </w:trPr>
        <w:tc>
          <w:tcPr>
            <w:tcW w:w="846" w:type="dxa"/>
          </w:tcPr>
          <w:p w14:paraId="339BEACD" w14:textId="6AE08284" w:rsidR="00B35102" w:rsidRPr="007E5BB4" w:rsidDel="004A03AD" w:rsidRDefault="00B35102" w:rsidP="001A66EA">
            <w:pPr>
              <w:rPr>
                <w:del w:id="2538" w:author="Maxim Moinat" w:date="2017-07-18T11:32:00Z"/>
                <w:rFonts w:cs="Arial"/>
                <w:szCs w:val="20"/>
                <w:lang w:val="en-GB"/>
              </w:rPr>
            </w:pPr>
            <w:del w:id="253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DM</w:delText>
              </w:r>
            </w:del>
          </w:p>
        </w:tc>
        <w:tc>
          <w:tcPr>
            <w:tcW w:w="1330" w:type="dxa"/>
          </w:tcPr>
          <w:p w14:paraId="7F8B791C" w14:textId="7756BF0A" w:rsidR="00B35102" w:rsidRPr="007E5BB4" w:rsidDel="004A03AD" w:rsidRDefault="00B35102" w:rsidP="001A66EA">
            <w:pPr>
              <w:rPr>
                <w:del w:id="2540" w:author="Maxim Moinat" w:date="2017-07-18T11:32:00Z"/>
                <w:rFonts w:cs="Arial"/>
                <w:szCs w:val="20"/>
                <w:lang w:val="en-GB"/>
              </w:rPr>
            </w:pPr>
            <w:del w:id="254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Maxillary antrum</w:delText>
              </w:r>
            </w:del>
          </w:p>
        </w:tc>
        <w:tc>
          <w:tcPr>
            <w:tcW w:w="2918" w:type="dxa"/>
          </w:tcPr>
          <w:p w14:paraId="24B221AE" w14:textId="55EBE2C2" w:rsidR="00B35102" w:rsidRPr="007E5BB4" w:rsidDel="004A03AD" w:rsidRDefault="00B35102" w:rsidP="001A66EA">
            <w:pPr>
              <w:rPr>
                <w:del w:id="254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104CA06E" w14:textId="6FEAFABF" w:rsidR="00B35102" w:rsidRPr="007E5BB4" w:rsidDel="004A03AD" w:rsidRDefault="00E527E7" w:rsidP="001A66EA">
            <w:pPr>
              <w:rPr>
                <w:del w:id="2543" w:author="Maxim Moinat" w:date="2017-07-18T11:32:00Z"/>
                <w:rFonts w:cs="Arial"/>
                <w:szCs w:val="20"/>
                <w:lang w:val="en-GB"/>
              </w:rPr>
            </w:pPr>
            <w:del w:id="254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729A1E4E" w14:textId="24A25D5C" w:rsidR="00E527E7" w:rsidRPr="007E5BB4" w:rsidDel="004A03AD" w:rsidRDefault="00E527E7" w:rsidP="00E527E7">
            <w:pPr>
              <w:rPr>
                <w:del w:id="2545" w:author="Maxim Moinat" w:date="2017-07-18T11:32:00Z"/>
                <w:rFonts w:cs="Arial"/>
                <w:szCs w:val="20"/>
                <w:lang w:val="en-GB"/>
              </w:rPr>
            </w:pPr>
            <w:del w:id="254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3452</w:delText>
              </w:r>
            </w:del>
          </w:p>
          <w:p w14:paraId="650FBFAC" w14:textId="03E46286" w:rsidR="00B35102" w:rsidRPr="007E5BB4" w:rsidDel="004A03AD" w:rsidRDefault="00B35102" w:rsidP="001A66EA">
            <w:pPr>
              <w:rPr>
                <w:del w:id="2547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3C97EBF9" w14:textId="458FF3C0" w:rsidTr="00907A37">
        <w:trPr>
          <w:del w:id="2548" w:author="Maxim Moinat" w:date="2017-07-18T11:32:00Z"/>
        </w:trPr>
        <w:tc>
          <w:tcPr>
            <w:tcW w:w="846" w:type="dxa"/>
          </w:tcPr>
          <w:p w14:paraId="327221AD" w14:textId="1D563EB2" w:rsidR="00B35102" w:rsidRPr="007E5BB4" w:rsidDel="004A03AD" w:rsidRDefault="00B35102" w:rsidP="001A66EA">
            <w:pPr>
              <w:rPr>
                <w:del w:id="2549" w:author="Maxim Moinat" w:date="2017-07-18T11:32:00Z"/>
                <w:rFonts w:cs="Arial"/>
                <w:szCs w:val="20"/>
                <w:lang w:val="en-GB"/>
              </w:rPr>
            </w:pPr>
            <w:del w:id="255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DN</w:delText>
              </w:r>
            </w:del>
          </w:p>
        </w:tc>
        <w:tc>
          <w:tcPr>
            <w:tcW w:w="1330" w:type="dxa"/>
          </w:tcPr>
          <w:p w14:paraId="5F82B719" w14:textId="10AFF6A1" w:rsidR="00B35102" w:rsidRPr="007E5BB4" w:rsidDel="004A03AD" w:rsidRDefault="00B35102" w:rsidP="001A66EA">
            <w:pPr>
              <w:rPr>
                <w:del w:id="2551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5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Ethmoidal sinus and bone</w:delText>
              </w:r>
            </w:del>
          </w:p>
        </w:tc>
        <w:tc>
          <w:tcPr>
            <w:tcW w:w="2918" w:type="dxa"/>
          </w:tcPr>
          <w:p w14:paraId="34B71E56" w14:textId="4995284C" w:rsidR="00B35102" w:rsidRPr="007E5BB4" w:rsidDel="004A03AD" w:rsidRDefault="00B35102" w:rsidP="001A66EA">
            <w:pPr>
              <w:rPr>
                <w:del w:id="2553" w:author="Maxim Moinat" w:date="2017-07-18T11:32:00Z"/>
                <w:rFonts w:cs="Arial"/>
                <w:szCs w:val="20"/>
                <w:lang w:val="en-GB"/>
              </w:rPr>
            </w:pPr>
            <w:del w:id="255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nose</w:delText>
              </w:r>
            </w:del>
          </w:p>
        </w:tc>
        <w:tc>
          <w:tcPr>
            <w:tcW w:w="1390" w:type="dxa"/>
          </w:tcPr>
          <w:p w14:paraId="7013A46D" w14:textId="4AA9C6E9" w:rsidR="00B35102" w:rsidRPr="007E5BB4" w:rsidDel="004A03AD" w:rsidRDefault="00FC32DB" w:rsidP="001A66EA">
            <w:pPr>
              <w:rPr>
                <w:del w:id="2555" w:author="Maxim Moinat" w:date="2017-07-18T11:32:00Z"/>
                <w:rFonts w:cs="Arial"/>
                <w:szCs w:val="20"/>
                <w:lang w:val="en-GB"/>
              </w:rPr>
            </w:pPr>
            <w:del w:id="255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4228050</w:delText>
              </w:r>
            </w:del>
          </w:p>
        </w:tc>
        <w:tc>
          <w:tcPr>
            <w:tcW w:w="2552" w:type="dxa"/>
          </w:tcPr>
          <w:p w14:paraId="31521585" w14:textId="6E40C344" w:rsidR="00B35102" w:rsidRPr="007E5BB4" w:rsidDel="004A03AD" w:rsidRDefault="00B35102" w:rsidP="001A66EA">
            <w:pPr>
              <w:rPr>
                <w:del w:id="2557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646AF28E" w14:textId="46E65BFF" w:rsidTr="00907A37">
        <w:trPr>
          <w:del w:id="2558" w:author="Maxim Moinat" w:date="2017-07-18T11:32:00Z"/>
        </w:trPr>
        <w:tc>
          <w:tcPr>
            <w:tcW w:w="846" w:type="dxa"/>
          </w:tcPr>
          <w:p w14:paraId="4F8738B7" w14:textId="3E86E3E4" w:rsidR="00B35102" w:rsidRPr="007E5BB4" w:rsidDel="004A03AD" w:rsidRDefault="00B35102" w:rsidP="001A66EA">
            <w:pPr>
              <w:rPr>
                <w:del w:id="2559" w:author="Maxim Moinat" w:date="2017-07-18T11:32:00Z"/>
                <w:rFonts w:cs="Arial"/>
                <w:szCs w:val="20"/>
                <w:lang w:val="en-GB"/>
              </w:rPr>
            </w:pPr>
            <w:del w:id="256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DP</w:delText>
              </w:r>
            </w:del>
          </w:p>
        </w:tc>
        <w:tc>
          <w:tcPr>
            <w:tcW w:w="1330" w:type="dxa"/>
          </w:tcPr>
          <w:p w14:paraId="11979242" w14:textId="57E1852F" w:rsidR="00B35102" w:rsidRPr="007E5BB4" w:rsidDel="004A03AD" w:rsidRDefault="00B35102" w:rsidP="001A66EA">
            <w:pPr>
              <w:rPr>
                <w:del w:id="2561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6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Frontal and sphenoidal sinuses</w:delText>
              </w:r>
            </w:del>
          </w:p>
        </w:tc>
        <w:tc>
          <w:tcPr>
            <w:tcW w:w="2918" w:type="dxa"/>
          </w:tcPr>
          <w:p w14:paraId="7ED2B647" w14:textId="01BF305F" w:rsidR="00B35102" w:rsidRPr="007E5BB4" w:rsidDel="004A03AD" w:rsidRDefault="00B35102" w:rsidP="001A66EA">
            <w:pPr>
              <w:rPr>
                <w:del w:id="2563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74A7CCDB" w14:textId="4AFF07B1" w:rsidR="00340280" w:rsidRPr="007E5BB4" w:rsidDel="004A03AD" w:rsidRDefault="006D50EF" w:rsidP="001A66EA">
            <w:pPr>
              <w:rPr>
                <w:del w:id="2564" w:author="Maxim Moinat" w:date="2017-07-18T11:32:00Z"/>
                <w:rFonts w:cs="Arial"/>
                <w:szCs w:val="20"/>
                <w:lang w:val="en-GB"/>
              </w:rPr>
            </w:pPr>
            <w:del w:id="256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4FADAB93" w14:textId="3754AFBB" w:rsidR="00065A32" w:rsidRPr="007E5BB4" w:rsidDel="004A03AD" w:rsidRDefault="006D50EF" w:rsidP="001A66EA">
            <w:pPr>
              <w:rPr>
                <w:del w:id="2566" w:author="Maxim Moinat" w:date="2017-07-18T11:32:00Z"/>
                <w:rFonts w:cs="Arial"/>
                <w:szCs w:val="20"/>
                <w:lang w:val="en-GB"/>
              </w:rPr>
            </w:pPr>
            <w:del w:id="256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3689</w:delText>
              </w:r>
            </w:del>
          </w:p>
        </w:tc>
      </w:tr>
      <w:tr w:rsidR="00B35102" w:rsidRPr="007E5BB4" w:rsidDel="004A03AD" w14:paraId="2636BF80" w14:textId="15CEEEA1" w:rsidTr="00907A37">
        <w:trPr>
          <w:del w:id="2568" w:author="Maxim Moinat" w:date="2017-07-18T11:32:00Z"/>
        </w:trPr>
        <w:tc>
          <w:tcPr>
            <w:tcW w:w="846" w:type="dxa"/>
          </w:tcPr>
          <w:p w14:paraId="43E4ADCA" w14:textId="0E640EEC" w:rsidR="00B35102" w:rsidRPr="007E5BB4" w:rsidDel="004A03AD" w:rsidRDefault="00B35102" w:rsidP="00D73F20">
            <w:pPr>
              <w:rPr>
                <w:del w:id="2569" w:author="Maxim Moinat" w:date="2017-07-18T11:32:00Z"/>
                <w:rFonts w:cs="Arial"/>
                <w:szCs w:val="20"/>
                <w:lang w:val="en-GB"/>
              </w:rPr>
            </w:pPr>
            <w:del w:id="257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DQ</w:delText>
              </w:r>
            </w:del>
          </w:p>
        </w:tc>
        <w:tc>
          <w:tcPr>
            <w:tcW w:w="1330" w:type="dxa"/>
          </w:tcPr>
          <w:p w14:paraId="36EBE784" w14:textId="2F9D1993" w:rsidR="00B35102" w:rsidRPr="007E5BB4" w:rsidDel="004A03AD" w:rsidRDefault="00B35102" w:rsidP="00D73F20">
            <w:pPr>
              <w:rPr>
                <w:del w:id="2571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7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Larynx</w:delText>
              </w:r>
            </w:del>
          </w:p>
        </w:tc>
        <w:tc>
          <w:tcPr>
            <w:tcW w:w="2918" w:type="dxa"/>
          </w:tcPr>
          <w:p w14:paraId="131D7139" w14:textId="38EAEBD4" w:rsidR="00B35102" w:rsidRPr="007E5BB4" w:rsidDel="004A03AD" w:rsidRDefault="00B35102" w:rsidP="00D73F20">
            <w:pPr>
              <w:rPr>
                <w:del w:id="2573" w:author="Maxim Moinat" w:date="2017-07-18T11:32:00Z"/>
                <w:rFonts w:cs="Arial"/>
                <w:szCs w:val="20"/>
                <w:lang w:val="en-GB"/>
              </w:rPr>
            </w:pPr>
            <w:del w:id="257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larynx</w:delText>
              </w:r>
            </w:del>
          </w:p>
        </w:tc>
        <w:tc>
          <w:tcPr>
            <w:tcW w:w="1390" w:type="dxa"/>
          </w:tcPr>
          <w:p w14:paraId="6B8D4902" w14:textId="2765EC2C" w:rsidR="00B35102" w:rsidRPr="007E5BB4" w:rsidDel="004A03AD" w:rsidRDefault="00B35102" w:rsidP="00D73F20">
            <w:pPr>
              <w:rPr>
                <w:del w:id="2575" w:author="Maxim Moinat" w:date="2017-07-18T11:32:00Z"/>
                <w:rFonts w:cs="Arial"/>
                <w:szCs w:val="20"/>
                <w:lang w:val="en-GB"/>
              </w:rPr>
            </w:pPr>
            <w:del w:id="257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4300372</w:delText>
              </w:r>
            </w:del>
          </w:p>
        </w:tc>
        <w:tc>
          <w:tcPr>
            <w:tcW w:w="2552" w:type="dxa"/>
          </w:tcPr>
          <w:p w14:paraId="030C564F" w14:textId="0C222AC1" w:rsidR="00B35102" w:rsidRPr="007E5BB4" w:rsidDel="004A03AD" w:rsidRDefault="00B35102" w:rsidP="00D73F20">
            <w:pPr>
              <w:rPr>
                <w:del w:id="2577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B35102" w:rsidRPr="007E5BB4" w:rsidDel="004A03AD" w14:paraId="06EC21CA" w14:textId="0B361E35" w:rsidTr="00907A37">
        <w:trPr>
          <w:del w:id="2578" w:author="Maxim Moinat" w:date="2017-07-18T11:32:00Z"/>
        </w:trPr>
        <w:tc>
          <w:tcPr>
            <w:tcW w:w="846" w:type="dxa"/>
          </w:tcPr>
          <w:p w14:paraId="24105C58" w14:textId="3EA55906" w:rsidR="00B35102" w:rsidRPr="007E5BB4" w:rsidDel="004A03AD" w:rsidRDefault="00B35102" w:rsidP="00D73F20">
            <w:pPr>
              <w:rPr>
                <w:del w:id="2579" w:author="Maxim Moinat" w:date="2017-07-18T11:32:00Z"/>
                <w:rFonts w:cs="Arial"/>
                <w:szCs w:val="20"/>
                <w:lang w:val="en-GB"/>
              </w:rPr>
            </w:pPr>
            <w:del w:id="258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DW</w:delText>
              </w:r>
            </w:del>
          </w:p>
        </w:tc>
        <w:tc>
          <w:tcPr>
            <w:tcW w:w="1330" w:type="dxa"/>
          </w:tcPr>
          <w:p w14:paraId="22B35E95" w14:textId="24C91ED5" w:rsidR="00B35102" w:rsidRPr="007E5BB4" w:rsidDel="004A03AD" w:rsidRDefault="00B35102" w:rsidP="00D73F20">
            <w:pPr>
              <w:rPr>
                <w:del w:id="2581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58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surgery of ear, nose and larynx</w:delText>
              </w:r>
            </w:del>
          </w:p>
        </w:tc>
        <w:tc>
          <w:tcPr>
            <w:tcW w:w="2918" w:type="dxa"/>
          </w:tcPr>
          <w:p w14:paraId="56403FF6" w14:textId="52B09E2E" w:rsidR="00B35102" w:rsidRPr="007E5BB4" w:rsidDel="004A03AD" w:rsidRDefault="00B35102" w:rsidP="00D73F20">
            <w:pPr>
              <w:rPr>
                <w:del w:id="2583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90" w:type="dxa"/>
          </w:tcPr>
          <w:p w14:paraId="79E2A54B" w14:textId="13DF5ADF" w:rsidR="00B35102" w:rsidRPr="007E5BB4" w:rsidDel="004A03AD" w:rsidRDefault="00340280" w:rsidP="00D73F20">
            <w:pPr>
              <w:rPr>
                <w:del w:id="2584" w:author="Maxim Moinat" w:date="2017-07-18T11:32:00Z"/>
                <w:rFonts w:cs="Arial"/>
                <w:szCs w:val="20"/>
                <w:lang w:val="en-GB"/>
              </w:rPr>
            </w:pPr>
            <w:del w:id="258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28505BF8" w14:textId="7AADD069" w:rsidR="001D59F3" w:rsidRPr="007E5BB4" w:rsidDel="004A03AD" w:rsidRDefault="001D59F3" w:rsidP="001D59F3">
            <w:pPr>
              <w:rPr>
                <w:del w:id="2586" w:author="Maxim Moinat" w:date="2017-07-18T11:32:00Z"/>
                <w:rFonts w:cs="Arial"/>
                <w:szCs w:val="20"/>
                <w:lang w:val="en-GB"/>
              </w:rPr>
            </w:pPr>
            <w:del w:id="258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222</w:delText>
              </w:r>
            </w:del>
          </w:p>
          <w:p w14:paraId="3EDB7839" w14:textId="79213D35" w:rsidR="005541D3" w:rsidRPr="007E5BB4" w:rsidDel="004A03AD" w:rsidRDefault="005541D3" w:rsidP="00D73F20">
            <w:pPr>
              <w:rPr>
                <w:del w:id="2588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335983CB" w14:textId="363185C9" w:rsidR="008A17D6" w:rsidRPr="007E5BB4" w:rsidDel="004A03AD" w:rsidRDefault="008A17D6" w:rsidP="00D73F20">
      <w:pPr>
        <w:rPr>
          <w:del w:id="2589" w:author="Maxim Moinat" w:date="2017-07-18T11:32:00Z"/>
          <w:rFonts w:cs="Arial"/>
          <w:szCs w:val="20"/>
          <w:lang w:val="en-GB"/>
        </w:rPr>
      </w:pPr>
    </w:p>
    <w:p w14:paraId="5F64E249" w14:textId="24E64225" w:rsidR="00826604" w:rsidRPr="007E5BB4" w:rsidDel="004A03AD" w:rsidRDefault="00826604" w:rsidP="00D73F20">
      <w:pPr>
        <w:rPr>
          <w:del w:id="2590" w:author="Maxim Moinat" w:date="2017-07-18T11:32:00Z"/>
          <w:rFonts w:cs="Arial"/>
          <w:szCs w:val="20"/>
          <w:lang w:val="en-GB"/>
        </w:rPr>
      </w:pPr>
      <w:bookmarkStart w:id="2591" w:name="NOMESCO_sub_E"/>
      <w:del w:id="2592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E</w:delText>
        </w:r>
      </w:del>
    </w:p>
    <w:tbl>
      <w:tblPr>
        <w:tblStyle w:val="TableGrid"/>
        <w:tblW w:w="9283" w:type="dxa"/>
        <w:tblLayout w:type="fixed"/>
        <w:tblLook w:val="04A0" w:firstRow="1" w:lastRow="0" w:firstColumn="1" w:lastColumn="0" w:noHBand="0" w:noVBand="1"/>
      </w:tblPr>
      <w:tblGrid>
        <w:gridCol w:w="988"/>
        <w:gridCol w:w="1437"/>
        <w:gridCol w:w="2918"/>
        <w:gridCol w:w="1388"/>
        <w:gridCol w:w="2552"/>
      </w:tblGrid>
      <w:tr w:rsidR="00907A37" w:rsidRPr="007E5BB4" w:rsidDel="004A03AD" w14:paraId="155BE7B0" w14:textId="03A7666F" w:rsidTr="00907A37">
        <w:trPr>
          <w:del w:id="2593" w:author="Maxim Moinat" w:date="2017-07-18T11:32:00Z"/>
        </w:trPr>
        <w:tc>
          <w:tcPr>
            <w:tcW w:w="988" w:type="dxa"/>
            <w:vAlign w:val="bottom"/>
          </w:tcPr>
          <w:bookmarkEnd w:id="2591"/>
          <w:p w14:paraId="2648DBE3" w14:textId="0C45AED3" w:rsidR="00907A37" w:rsidRPr="007E5BB4" w:rsidDel="004A03AD" w:rsidRDefault="00907A37" w:rsidP="00907A37">
            <w:pPr>
              <w:rPr>
                <w:del w:id="2594" w:author="Maxim Moinat" w:date="2017-07-18T11:32:00Z"/>
                <w:rFonts w:cs="Arial"/>
                <w:szCs w:val="20"/>
                <w:lang w:val="en-GB"/>
              </w:rPr>
            </w:pPr>
            <w:del w:id="259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1437" w:type="dxa"/>
            <w:vAlign w:val="bottom"/>
          </w:tcPr>
          <w:p w14:paraId="542859D3" w14:textId="0E6FC022" w:rsidR="00907A37" w:rsidRPr="007E5BB4" w:rsidDel="004A03AD" w:rsidRDefault="00907A37" w:rsidP="00907A37">
            <w:pPr>
              <w:rPr>
                <w:del w:id="2596" w:author="Maxim Moinat" w:date="2017-07-18T11:32:00Z"/>
                <w:rFonts w:cs="Arial"/>
                <w:szCs w:val="20"/>
                <w:lang w:val="en-GB"/>
              </w:rPr>
            </w:pPr>
            <w:del w:id="259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918" w:type="dxa"/>
          </w:tcPr>
          <w:p w14:paraId="2B0AC823" w14:textId="358CED0C" w:rsidR="00907A37" w:rsidRPr="007E5BB4" w:rsidDel="004A03AD" w:rsidRDefault="00907A37" w:rsidP="00907A37">
            <w:pPr>
              <w:rPr>
                <w:del w:id="2598" w:author="Maxim Moinat" w:date="2017-07-18T11:32:00Z"/>
                <w:rFonts w:cs="Arial"/>
                <w:szCs w:val="20"/>
                <w:lang w:val="en-GB"/>
              </w:rPr>
            </w:pPr>
            <w:del w:id="2599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8" w:type="dxa"/>
          </w:tcPr>
          <w:p w14:paraId="57ACA5A7" w14:textId="05847AE2" w:rsidR="00907A37" w:rsidRPr="007E5BB4" w:rsidDel="004A03AD" w:rsidRDefault="00907A37" w:rsidP="00907A37">
            <w:pPr>
              <w:rPr>
                <w:del w:id="2600" w:author="Maxim Moinat" w:date="2017-07-18T11:32:00Z"/>
                <w:rFonts w:cs="Arial"/>
                <w:szCs w:val="20"/>
                <w:lang w:val="en-GB"/>
              </w:rPr>
            </w:pPr>
            <w:del w:id="260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2" w:type="dxa"/>
          </w:tcPr>
          <w:p w14:paraId="2B0D59AC" w14:textId="0FE29CD6" w:rsidR="00907A37" w:rsidRPr="007E5BB4" w:rsidDel="004A03AD" w:rsidRDefault="00907A37" w:rsidP="00907A37">
            <w:pPr>
              <w:rPr>
                <w:del w:id="2602" w:author="Maxim Moinat" w:date="2017-07-18T11:32:00Z"/>
                <w:b/>
                <w:bCs/>
                <w:szCs w:val="20"/>
                <w:lang w:val="en-GB" w:eastAsia="en-GB"/>
              </w:rPr>
            </w:pPr>
            <w:del w:id="260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133E91" w:rsidRPr="007E5BB4" w:rsidDel="004A03AD" w14:paraId="334436F6" w14:textId="75DED88F" w:rsidTr="00907A37">
        <w:trPr>
          <w:del w:id="2604" w:author="Maxim Moinat" w:date="2017-07-18T11:32:00Z"/>
        </w:trPr>
        <w:tc>
          <w:tcPr>
            <w:tcW w:w="988" w:type="dxa"/>
          </w:tcPr>
          <w:p w14:paraId="01D4139F" w14:textId="481155A3" w:rsidR="00133E91" w:rsidRPr="007E5BB4" w:rsidDel="004A03AD" w:rsidRDefault="00133E91" w:rsidP="00133E91">
            <w:pPr>
              <w:rPr>
                <w:del w:id="2605" w:author="Maxim Moinat" w:date="2017-07-18T11:32:00Z"/>
                <w:rFonts w:cs="Arial"/>
                <w:szCs w:val="20"/>
                <w:lang w:val="en-GB"/>
              </w:rPr>
            </w:pPr>
            <w:del w:id="260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EA</w:delText>
              </w:r>
            </w:del>
          </w:p>
        </w:tc>
        <w:tc>
          <w:tcPr>
            <w:tcW w:w="1437" w:type="dxa"/>
          </w:tcPr>
          <w:p w14:paraId="40017595" w14:textId="4F21147F" w:rsidR="00133E91" w:rsidRPr="007E5BB4" w:rsidDel="004A03AD" w:rsidRDefault="00133E91" w:rsidP="00133E91">
            <w:pPr>
              <w:rPr>
                <w:del w:id="2607" w:author="Maxim Moinat" w:date="2017-07-18T11:32:00Z"/>
                <w:rFonts w:cs="Arial"/>
                <w:szCs w:val="20"/>
                <w:lang w:val="en-GB"/>
              </w:rPr>
            </w:pPr>
            <w:del w:id="260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Lips</w:delText>
              </w:r>
            </w:del>
          </w:p>
        </w:tc>
        <w:tc>
          <w:tcPr>
            <w:tcW w:w="2918" w:type="dxa"/>
            <w:vAlign w:val="bottom"/>
          </w:tcPr>
          <w:p w14:paraId="13089F2A" w14:textId="290F4353" w:rsidR="00133E91" w:rsidRPr="007E5BB4" w:rsidDel="004A03AD" w:rsidRDefault="00133E91" w:rsidP="00133E91">
            <w:pPr>
              <w:rPr>
                <w:del w:id="2609" w:author="Maxim Moinat" w:date="2017-07-18T11:32:00Z"/>
                <w:rFonts w:cs="Arial"/>
                <w:szCs w:val="20"/>
                <w:lang w:val="en-GB"/>
              </w:rPr>
            </w:pPr>
            <w:del w:id="261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Operation on mouth </w:delText>
              </w:r>
            </w:del>
          </w:p>
        </w:tc>
        <w:tc>
          <w:tcPr>
            <w:tcW w:w="1388" w:type="dxa"/>
            <w:vAlign w:val="bottom"/>
          </w:tcPr>
          <w:p w14:paraId="4CCEC40E" w14:textId="2DCB7A13" w:rsidR="00133E91" w:rsidRPr="007E5BB4" w:rsidDel="004A03AD" w:rsidRDefault="00133E91" w:rsidP="00133E91">
            <w:pPr>
              <w:rPr>
                <w:del w:id="2611" w:author="Maxim Moinat" w:date="2017-07-18T11:32:00Z"/>
                <w:rFonts w:cs="Arial"/>
                <w:szCs w:val="20"/>
                <w:lang w:val="en-GB"/>
              </w:rPr>
            </w:pPr>
            <w:del w:id="261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4296695</w:delText>
              </w:r>
            </w:del>
          </w:p>
        </w:tc>
        <w:tc>
          <w:tcPr>
            <w:tcW w:w="2552" w:type="dxa"/>
          </w:tcPr>
          <w:p w14:paraId="3F768C57" w14:textId="7216F5C1" w:rsidR="00133E91" w:rsidRPr="007E5BB4" w:rsidDel="004A03AD" w:rsidRDefault="00133E91" w:rsidP="00133E91">
            <w:pPr>
              <w:rPr>
                <w:del w:id="261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133E91" w:rsidRPr="007E5BB4" w:rsidDel="004A03AD" w14:paraId="079BF866" w14:textId="290C284E" w:rsidTr="00907A37">
        <w:trPr>
          <w:del w:id="2614" w:author="Maxim Moinat" w:date="2017-07-18T11:32:00Z"/>
        </w:trPr>
        <w:tc>
          <w:tcPr>
            <w:tcW w:w="988" w:type="dxa"/>
          </w:tcPr>
          <w:p w14:paraId="5AFD4818" w14:textId="0126D213" w:rsidR="00133E91" w:rsidRPr="007E5BB4" w:rsidDel="004A03AD" w:rsidRDefault="00133E91" w:rsidP="00133E91">
            <w:pPr>
              <w:rPr>
                <w:del w:id="2615" w:author="Maxim Moinat" w:date="2017-07-18T11:32:00Z"/>
                <w:rFonts w:cs="Arial"/>
                <w:szCs w:val="20"/>
                <w:lang w:val="en-GB"/>
              </w:rPr>
            </w:pPr>
            <w:del w:id="261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EB</w:delText>
              </w:r>
            </w:del>
          </w:p>
        </w:tc>
        <w:tc>
          <w:tcPr>
            <w:tcW w:w="1437" w:type="dxa"/>
          </w:tcPr>
          <w:p w14:paraId="41C39A8F" w14:textId="7DAF11AA" w:rsidR="00133E91" w:rsidRPr="007E5BB4" w:rsidDel="004A03AD" w:rsidRDefault="00133E91" w:rsidP="00133E91">
            <w:pPr>
              <w:rPr>
                <w:del w:id="2617" w:author="Maxim Moinat" w:date="2017-07-18T11:32:00Z"/>
                <w:rFonts w:cs="Arial"/>
                <w:szCs w:val="20"/>
                <w:lang w:val="en-GB"/>
              </w:rPr>
            </w:pPr>
            <w:del w:id="261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Teeth</w:delText>
              </w:r>
            </w:del>
          </w:p>
        </w:tc>
        <w:tc>
          <w:tcPr>
            <w:tcW w:w="2918" w:type="dxa"/>
          </w:tcPr>
          <w:p w14:paraId="080D31A0" w14:textId="4045B160" w:rsidR="00133E91" w:rsidRPr="007E5BB4" w:rsidDel="004A03AD" w:rsidRDefault="00133E91" w:rsidP="00133E91">
            <w:pPr>
              <w:rPr>
                <w:del w:id="2619" w:author="Maxim Moinat" w:date="2017-07-18T11:32:00Z"/>
                <w:rFonts w:cs="Arial"/>
                <w:szCs w:val="20"/>
                <w:lang w:val="en-GB"/>
              </w:rPr>
            </w:pPr>
            <w:del w:id="26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Procedure on tooth</w:delText>
              </w:r>
            </w:del>
          </w:p>
        </w:tc>
        <w:tc>
          <w:tcPr>
            <w:tcW w:w="1388" w:type="dxa"/>
          </w:tcPr>
          <w:p w14:paraId="7D357A26" w14:textId="78938090" w:rsidR="00133E91" w:rsidRPr="007E5BB4" w:rsidDel="004A03AD" w:rsidRDefault="00BA291F" w:rsidP="00133E91">
            <w:pPr>
              <w:rPr>
                <w:del w:id="2621" w:author="Maxim Moinat" w:date="2017-07-18T11:32:00Z"/>
                <w:rFonts w:cs="Arial"/>
                <w:szCs w:val="20"/>
                <w:lang w:val="en-GB"/>
              </w:rPr>
            </w:pPr>
            <w:del w:id="262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4040556</w:delText>
              </w:r>
            </w:del>
          </w:p>
        </w:tc>
        <w:tc>
          <w:tcPr>
            <w:tcW w:w="2552" w:type="dxa"/>
          </w:tcPr>
          <w:p w14:paraId="159C4D23" w14:textId="4DB80E5F" w:rsidR="00133E91" w:rsidRPr="007E5BB4" w:rsidDel="004A03AD" w:rsidRDefault="00133E91" w:rsidP="00133E91">
            <w:pPr>
              <w:rPr>
                <w:del w:id="262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133E91" w:rsidRPr="007E5BB4" w:rsidDel="004A03AD" w14:paraId="612EA05B" w14:textId="2E99A33A" w:rsidTr="00907A37">
        <w:trPr>
          <w:del w:id="2624" w:author="Maxim Moinat" w:date="2017-07-18T11:32:00Z"/>
        </w:trPr>
        <w:tc>
          <w:tcPr>
            <w:tcW w:w="988" w:type="dxa"/>
          </w:tcPr>
          <w:p w14:paraId="05950673" w14:textId="5273115A" w:rsidR="00133E91" w:rsidRPr="007E5BB4" w:rsidDel="004A03AD" w:rsidRDefault="00133E91" w:rsidP="00133E91">
            <w:pPr>
              <w:rPr>
                <w:del w:id="2625" w:author="Maxim Moinat" w:date="2017-07-18T11:32:00Z"/>
                <w:rFonts w:cs="Arial"/>
                <w:szCs w:val="20"/>
                <w:lang w:val="en-GB"/>
              </w:rPr>
            </w:pPr>
            <w:del w:id="262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EC</w:delText>
              </w:r>
            </w:del>
          </w:p>
        </w:tc>
        <w:tc>
          <w:tcPr>
            <w:tcW w:w="1437" w:type="dxa"/>
          </w:tcPr>
          <w:p w14:paraId="41250F64" w14:textId="3A257E69" w:rsidR="00133E91" w:rsidRPr="007E5BB4" w:rsidDel="004A03AD" w:rsidRDefault="00133E91" w:rsidP="00133E91">
            <w:pPr>
              <w:rPr>
                <w:del w:id="2627" w:author="Maxim Moinat" w:date="2017-07-18T11:32:00Z"/>
                <w:rFonts w:cs="Arial"/>
                <w:szCs w:val="20"/>
                <w:lang w:val="en-GB"/>
              </w:rPr>
            </w:pPr>
            <w:del w:id="262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Gingiva and alveoli</w:delText>
              </w:r>
            </w:del>
          </w:p>
        </w:tc>
        <w:tc>
          <w:tcPr>
            <w:tcW w:w="2918" w:type="dxa"/>
          </w:tcPr>
          <w:p w14:paraId="45CC5036" w14:textId="4B6F4C40" w:rsidR="00133E91" w:rsidRPr="007E5BB4" w:rsidDel="004A03AD" w:rsidRDefault="00133E91" w:rsidP="00133E91">
            <w:pPr>
              <w:rPr>
                <w:del w:id="2629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4A2DFC23" w14:textId="3B511CF1" w:rsidR="00133E91" w:rsidRPr="007E5BB4" w:rsidDel="004A03AD" w:rsidRDefault="00386744" w:rsidP="00133E91">
            <w:pPr>
              <w:rPr>
                <w:del w:id="2630" w:author="Maxim Moinat" w:date="2017-07-18T11:32:00Z"/>
                <w:rFonts w:cs="Arial"/>
                <w:szCs w:val="20"/>
                <w:lang w:val="en-GB"/>
              </w:rPr>
            </w:pPr>
            <w:del w:id="26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03040157" w14:textId="31D01FF2" w:rsidR="00133E91" w:rsidRPr="007E5BB4" w:rsidDel="004A03AD" w:rsidRDefault="00133E91" w:rsidP="00133E91">
            <w:pPr>
              <w:rPr>
                <w:del w:id="2632" w:author="Maxim Moinat" w:date="2017-07-18T11:32:00Z"/>
                <w:rFonts w:cs="Arial"/>
                <w:szCs w:val="20"/>
                <w:lang w:val="en-GB"/>
              </w:rPr>
            </w:pPr>
            <w:del w:id="26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</w:delText>
              </w:r>
            </w:del>
          </w:p>
          <w:p w14:paraId="6AA921E0" w14:textId="2756236C" w:rsidR="00845E6C" w:rsidRPr="007E5BB4" w:rsidDel="004A03AD" w:rsidRDefault="00386744" w:rsidP="00133E91">
            <w:pPr>
              <w:rPr>
                <w:del w:id="2634" w:author="Maxim Moinat" w:date="2017-07-18T11:32:00Z"/>
                <w:rFonts w:cs="Arial"/>
                <w:szCs w:val="20"/>
                <w:lang w:val="en-GB"/>
              </w:rPr>
            </w:pPr>
            <w:del w:id="263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(low frequency, 595)</w:delText>
              </w:r>
            </w:del>
          </w:p>
        </w:tc>
      </w:tr>
      <w:tr w:rsidR="00133E91" w:rsidRPr="007E5BB4" w:rsidDel="004A03AD" w14:paraId="2687F1B5" w14:textId="66B20048" w:rsidTr="00907A37">
        <w:trPr>
          <w:del w:id="2636" w:author="Maxim Moinat" w:date="2017-07-18T11:32:00Z"/>
        </w:trPr>
        <w:tc>
          <w:tcPr>
            <w:tcW w:w="988" w:type="dxa"/>
          </w:tcPr>
          <w:p w14:paraId="54CAB480" w14:textId="5717BC5D" w:rsidR="00133E91" w:rsidRPr="007E5BB4" w:rsidDel="004A03AD" w:rsidRDefault="00133E91" w:rsidP="00133E91">
            <w:pPr>
              <w:rPr>
                <w:del w:id="2637" w:author="Maxim Moinat" w:date="2017-07-18T11:32:00Z"/>
                <w:rFonts w:cs="Arial"/>
                <w:szCs w:val="20"/>
                <w:lang w:val="en-GB"/>
              </w:rPr>
            </w:pPr>
            <w:del w:id="263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ED</w:delText>
              </w:r>
            </w:del>
          </w:p>
        </w:tc>
        <w:tc>
          <w:tcPr>
            <w:tcW w:w="1437" w:type="dxa"/>
          </w:tcPr>
          <w:p w14:paraId="7F7B6C7C" w14:textId="1B2135E9" w:rsidR="00133E91" w:rsidRPr="007E5BB4" w:rsidDel="004A03AD" w:rsidRDefault="00133E91" w:rsidP="00133E91">
            <w:pPr>
              <w:rPr>
                <w:del w:id="2639" w:author="Maxim Moinat" w:date="2017-07-18T11:32:00Z"/>
                <w:rFonts w:cs="Arial"/>
                <w:szCs w:val="20"/>
                <w:lang w:val="en-GB"/>
              </w:rPr>
            </w:pPr>
            <w:del w:id="264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Mandible</w:delText>
              </w:r>
            </w:del>
          </w:p>
        </w:tc>
        <w:tc>
          <w:tcPr>
            <w:tcW w:w="2918" w:type="dxa"/>
          </w:tcPr>
          <w:p w14:paraId="3CFDD705" w14:textId="641DDE25" w:rsidR="00133E91" w:rsidRPr="007E5BB4" w:rsidDel="004A03AD" w:rsidRDefault="00133E91" w:rsidP="00133E91">
            <w:pPr>
              <w:rPr>
                <w:del w:id="2641" w:author="Maxim Moinat" w:date="2017-07-18T11:32:00Z"/>
                <w:rFonts w:cs="Arial"/>
                <w:szCs w:val="20"/>
                <w:lang w:val="en-GB"/>
              </w:rPr>
            </w:pPr>
            <w:del w:id="264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mandible</w:delText>
              </w:r>
            </w:del>
          </w:p>
        </w:tc>
        <w:tc>
          <w:tcPr>
            <w:tcW w:w="1388" w:type="dxa"/>
          </w:tcPr>
          <w:p w14:paraId="712EABF6" w14:textId="78903EA2" w:rsidR="00133E91" w:rsidRPr="007E5BB4" w:rsidDel="004A03AD" w:rsidRDefault="00BA291F" w:rsidP="00133E91">
            <w:pPr>
              <w:rPr>
                <w:del w:id="2643" w:author="Maxim Moinat" w:date="2017-07-18T11:32:00Z"/>
                <w:rFonts w:cs="Arial"/>
                <w:szCs w:val="20"/>
                <w:lang w:val="en-GB"/>
              </w:rPr>
            </w:pPr>
            <w:del w:id="264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4030715</w:delText>
              </w:r>
            </w:del>
          </w:p>
        </w:tc>
        <w:tc>
          <w:tcPr>
            <w:tcW w:w="2552" w:type="dxa"/>
          </w:tcPr>
          <w:p w14:paraId="1CEA15E7" w14:textId="50BFBC92" w:rsidR="00133E91" w:rsidRPr="007E5BB4" w:rsidDel="004A03AD" w:rsidRDefault="00133E91" w:rsidP="00133E91">
            <w:pPr>
              <w:rPr>
                <w:del w:id="2645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2F4DC979" w14:textId="3B89EE27" w:rsidTr="00907A37">
        <w:trPr>
          <w:del w:id="2646" w:author="Maxim Moinat" w:date="2017-07-18T11:32:00Z"/>
        </w:trPr>
        <w:tc>
          <w:tcPr>
            <w:tcW w:w="988" w:type="dxa"/>
          </w:tcPr>
          <w:p w14:paraId="4850719D" w14:textId="55C1C2CA" w:rsidR="00386744" w:rsidRPr="007E5BB4" w:rsidDel="004A03AD" w:rsidRDefault="00386744" w:rsidP="00386744">
            <w:pPr>
              <w:rPr>
                <w:del w:id="2647" w:author="Maxim Moinat" w:date="2017-07-18T11:32:00Z"/>
                <w:rFonts w:cs="Arial"/>
                <w:szCs w:val="20"/>
                <w:lang w:val="en-GB"/>
              </w:rPr>
            </w:pPr>
            <w:del w:id="264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EE</w:delText>
              </w:r>
            </w:del>
          </w:p>
        </w:tc>
        <w:tc>
          <w:tcPr>
            <w:tcW w:w="1437" w:type="dxa"/>
          </w:tcPr>
          <w:p w14:paraId="51236B1A" w14:textId="023E9428" w:rsidR="00386744" w:rsidRPr="007E5BB4" w:rsidDel="004A03AD" w:rsidRDefault="00386744" w:rsidP="00386744">
            <w:pPr>
              <w:rPr>
                <w:del w:id="2649" w:author="Maxim Moinat" w:date="2017-07-18T11:32:00Z"/>
                <w:rFonts w:cs="Arial"/>
                <w:szCs w:val="20"/>
                <w:lang w:val="en-GB"/>
              </w:rPr>
            </w:pPr>
            <w:del w:id="265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Maxilla</w:delText>
              </w:r>
            </w:del>
          </w:p>
        </w:tc>
        <w:tc>
          <w:tcPr>
            <w:tcW w:w="2918" w:type="dxa"/>
          </w:tcPr>
          <w:p w14:paraId="56D0A0D5" w14:textId="35C66AEB" w:rsidR="00386744" w:rsidRPr="007E5BB4" w:rsidDel="004A03AD" w:rsidRDefault="00386744" w:rsidP="00386744">
            <w:pPr>
              <w:rPr>
                <w:del w:id="2651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1CB6E3CC" w14:textId="18008F8B" w:rsidR="00386744" w:rsidRPr="007E5BB4" w:rsidDel="004A03AD" w:rsidRDefault="00386744" w:rsidP="00386744">
            <w:pPr>
              <w:rPr>
                <w:del w:id="2652" w:author="Maxim Moinat" w:date="2017-07-18T11:32:00Z"/>
                <w:rFonts w:cs="Arial"/>
                <w:szCs w:val="20"/>
                <w:lang w:val="en-GB"/>
              </w:rPr>
            </w:pPr>
            <w:del w:id="265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21F62F71" w14:textId="688F8DA0" w:rsidR="00386744" w:rsidRPr="007E5BB4" w:rsidDel="004A03AD" w:rsidRDefault="00386744" w:rsidP="00386744">
            <w:pPr>
              <w:rPr>
                <w:del w:id="2654" w:author="Maxim Moinat" w:date="2017-07-18T11:32:00Z"/>
                <w:rFonts w:cs="Arial"/>
                <w:szCs w:val="20"/>
                <w:lang w:val="en-GB"/>
              </w:rPr>
            </w:pPr>
            <w:del w:id="265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 = 1789</w:delText>
              </w:r>
            </w:del>
          </w:p>
          <w:p w14:paraId="3158E178" w14:textId="663933ED" w:rsidR="00386744" w:rsidRPr="007E5BB4" w:rsidDel="004A03AD" w:rsidRDefault="00386744" w:rsidP="00386744">
            <w:pPr>
              <w:rPr>
                <w:del w:id="265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277AA7C8" w14:textId="58992C8A" w:rsidTr="00907A37">
        <w:trPr>
          <w:del w:id="2657" w:author="Maxim Moinat" w:date="2017-07-18T11:32:00Z"/>
        </w:trPr>
        <w:tc>
          <w:tcPr>
            <w:tcW w:w="988" w:type="dxa"/>
          </w:tcPr>
          <w:p w14:paraId="563701EB" w14:textId="35822CF4" w:rsidR="00386744" w:rsidRPr="007E5BB4" w:rsidDel="004A03AD" w:rsidRDefault="00386744" w:rsidP="00386744">
            <w:pPr>
              <w:rPr>
                <w:del w:id="2658" w:author="Maxim Moinat" w:date="2017-07-18T11:32:00Z"/>
                <w:rFonts w:cs="Arial"/>
                <w:szCs w:val="20"/>
                <w:lang w:val="en-GB"/>
              </w:rPr>
            </w:pPr>
            <w:del w:id="265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EF</w:delText>
              </w:r>
            </w:del>
          </w:p>
        </w:tc>
        <w:tc>
          <w:tcPr>
            <w:tcW w:w="1437" w:type="dxa"/>
          </w:tcPr>
          <w:p w14:paraId="175181D8" w14:textId="4234BD3A" w:rsidR="00386744" w:rsidRPr="007E5BB4" w:rsidDel="004A03AD" w:rsidRDefault="00386744" w:rsidP="00386744">
            <w:pPr>
              <w:rPr>
                <w:del w:id="2660" w:author="Maxim Moinat" w:date="2017-07-18T11:32:00Z"/>
                <w:rFonts w:cs="Arial"/>
                <w:szCs w:val="20"/>
                <w:lang w:val="en-GB"/>
              </w:rPr>
            </w:pPr>
            <w:del w:id="266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Miscellaneous operations on jaws</w:delText>
              </w:r>
            </w:del>
          </w:p>
        </w:tc>
        <w:tc>
          <w:tcPr>
            <w:tcW w:w="2918" w:type="dxa"/>
          </w:tcPr>
          <w:p w14:paraId="2CEEFD68" w14:textId="14674CB0" w:rsidR="00386744" w:rsidRPr="007E5BB4" w:rsidDel="004A03AD" w:rsidRDefault="002772C3" w:rsidP="002772C3">
            <w:pPr>
              <w:rPr>
                <w:del w:id="2662" w:author="Maxim Moinat" w:date="2017-07-18T11:32:00Z"/>
                <w:rFonts w:cs="Arial"/>
                <w:szCs w:val="20"/>
                <w:lang w:val="en-GB"/>
              </w:rPr>
            </w:pPr>
            <w:del w:id="266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facial bone </w:delText>
              </w:r>
            </w:del>
          </w:p>
        </w:tc>
        <w:tc>
          <w:tcPr>
            <w:tcW w:w="1388" w:type="dxa"/>
          </w:tcPr>
          <w:p w14:paraId="677C52A0" w14:textId="4270FA82" w:rsidR="00386744" w:rsidRPr="007E5BB4" w:rsidDel="004A03AD" w:rsidRDefault="002772C3" w:rsidP="00386744">
            <w:pPr>
              <w:rPr>
                <w:del w:id="2664" w:author="Maxim Moinat" w:date="2017-07-18T11:32:00Z"/>
                <w:rFonts w:cs="Arial"/>
                <w:szCs w:val="20"/>
                <w:lang w:val="en-GB"/>
              </w:rPr>
            </w:pPr>
            <w:del w:id="266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4273546</w:delText>
              </w:r>
            </w:del>
          </w:p>
        </w:tc>
        <w:tc>
          <w:tcPr>
            <w:tcW w:w="2552" w:type="dxa"/>
          </w:tcPr>
          <w:p w14:paraId="42565AB5" w14:textId="03471264" w:rsidR="00386744" w:rsidRPr="007E5BB4" w:rsidDel="004A03AD" w:rsidRDefault="00386744" w:rsidP="00386744">
            <w:pPr>
              <w:rPr>
                <w:del w:id="2666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15685C" w:rsidDel="004A03AD" w14:paraId="171AB34A" w14:textId="17CE69CE" w:rsidTr="00907A37">
        <w:trPr>
          <w:del w:id="2667" w:author="Maxim Moinat" w:date="2017-07-18T11:32:00Z"/>
        </w:trPr>
        <w:tc>
          <w:tcPr>
            <w:tcW w:w="988" w:type="dxa"/>
          </w:tcPr>
          <w:p w14:paraId="27836D76" w14:textId="074E9C68" w:rsidR="00386744" w:rsidRPr="007E5BB4" w:rsidDel="004A03AD" w:rsidRDefault="00386744" w:rsidP="00386744">
            <w:pPr>
              <w:rPr>
                <w:del w:id="2668" w:author="Maxim Moinat" w:date="2017-07-18T11:32:00Z"/>
                <w:rFonts w:cs="Arial"/>
                <w:szCs w:val="20"/>
                <w:lang w:val="en-GB"/>
              </w:rPr>
            </w:pPr>
            <w:del w:id="266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EG</w:delText>
              </w:r>
            </w:del>
          </w:p>
        </w:tc>
        <w:tc>
          <w:tcPr>
            <w:tcW w:w="1437" w:type="dxa"/>
          </w:tcPr>
          <w:p w14:paraId="780B1E7B" w14:textId="4ECD5108" w:rsidR="00386744" w:rsidRPr="007E5BB4" w:rsidDel="004A03AD" w:rsidRDefault="00386744" w:rsidP="00386744">
            <w:pPr>
              <w:rPr>
                <w:del w:id="2670" w:author="Maxim Moinat" w:date="2017-07-18T11:32:00Z"/>
                <w:rFonts w:cs="Arial"/>
                <w:szCs w:val="20"/>
                <w:lang w:val="en-GB"/>
              </w:rPr>
            </w:pPr>
            <w:del w:id="267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Mandibular joint</w:delText>
              </w:r>
            </w:del>
          </w:p>
        </w:tc>
        <w:tc>
          <w:tcPr>
            <w:tcW w:w="2918" w:type="dxa"/>
          </w:tcPr>
          <w:p w14:paraId="5D9D53FC" w14:textId="37DD4C16" w:rsidR="00386744" w:rsidRPr="007E5BB4" w:rsidDel="004A03AD" w:rsidRDefault="00FC32DB" w:rsidP="00FC32DB">
            <w:pPr>
              <w:rPr>
                <w:del w:id="2672" w:author="Maxim Moinat" w:date="2017-07-18T11:32:00Z"/>
                <w:rFonts w:cs="Arial"/>
                <w:szCs w:val="20"/>
                <w:lang w:val="en-GB"/>
              </w:rPr>
            </w:pPr>
            <w:del w:id="267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facial joint </w:delText>
              </w:r>
            </w:del>
          </w:p>
        </w:tc>
        <w:tc>
          <w:tcPr>
            <w:tcW w:w="1388" w:type="dxa"/>
          </w:tcPr>
          <w:p w14:paraId="77ABDBC3" w14:textId="48B52AEB" w:rsidR="00386744" w:rsidRPr="007E5BB4" w:rsidDel="004A03AD" w:rsidRDefault="002772C3" w:rsidP="00386744">
            <w:pPr>
              <w:rPr>
                <w:del w:id="2674" w:author="Maxim Moinat" w:date="2017-07-18T11:32:00Z"/>
                <w:rFonts w:cs="Arial"/>
                <w:szCs w:val="20"/>
                <w:lang w:val="en-GB"/>
              </w:rPr>
            </w:pPr>
            <w:del w:id="267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4216723</w:delText>
              </w:r>
            </w:del>
          </w:p>
        </w:tc>
        <w:tc>
          <w:tcPr>
            <w:tcW w:w="2552" w:type="dxa"/>
          </w:tcPr>
          <w:p w14:paraId="4380DDFE" w14:textId="693C6351" w:rsidR="00386744" w:rsidRPr="007E5BB4" w:rsidDel="004A03AD" w:rsidRDefault="00386744" w:rsidP="00386744">
            <w:pPr>
              <w:rPr>
                <w:del w:id="2676" w:author="Maxim Moinat" w:date="2017-07-18T11:32:00Z"/>
                <w:rFonts w:cs="Arial"/>
                <w:szCs w:val="20"/>
                <w:lang w:val="en-GB"/>
              </w:rPr>
            </w:pPr>
            <w:del w:id="267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facial joint  </w:delText>
              </w:r>
            </w:del>
          </w:p>
          <w:p w14:paraId="62EC42C1" w14:textId="29E6D6E2" w:rsidR="00386744" w:rsidRPr="007E5BB4" w:rsidDel="004A03AD" w:rsidRDefault="00386744" w:rsidP="00FC32DB">
            <w:pPr>
              <w:rPr>
                <w:del w:id="2678" w:author="Maxim Moinat" w:date="2017-07-18T11:32:00Z"/>
                <w:rFonts w:cs="Arial"/>
                <w:szCs w:val="20"/>
                <w:lang w:val="en-GB"/>
              </w:rPr>
            </w:pPr>
            <w:del w:id="267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search on </w:delText>
              </w:r>
              <w:r w:rsidR="00FC32DB" w:rsidRPr="007E5BB4" w:rsidDel="004A03AD">
                <w:rPr>
                  <w:rFonts w:cs="Arial"/>
                  <w:szCs w:val="20"/>
                  <w:lang w:val="en-GB"/>
                </w:rPr>
                <w:delText>“</w:delText>
              </w:r>
              <w:r w:rsidRPr="007E5BB4" w:rsidDel="004A03AD">
                <w:rPr>
                  <w:rFonts w:cs="Arial"/>
                  <w:szCs w:val="20"/>
                  <w:lang w:val="en-GB"/>
                </w:rPr>
                <w:delText>operation temporomandibular join</w:delText>
              </w:r>
              <w:r w:rsidR="00FC32DB" w:rsidRPr="007E5BB4" w:rsidDel="004A03AD">
                <w:rPr>
                  <w:rFonts w:cs="Arial"/>
                  <w:szCs w:val="20"/>
                  <w:lang w:val="en-GB"/>
                </w:rPr>
                <w:delText>t”, redirected to “Operation on facial joint”</w:delText>
              </w:r>
            </w:del>
          </w:p>
        </w:tc>
      </w:tr>
      <w:tr w:rsidR="00386744" w:rsidRPr="007E5BB4" w:rsidDel="004A03AD" w14:paraId="41B158A0" w14:textId="5F65DDBE" w:rsidTr="00907A37">
        <w:trPr>
          <w:del w:id="2680" w:author="Maxim Moinat" w:date="2017-07-18T11:32:00Z"/>
        </w:trPr>
        <w:tc>
          <w:tcPr>
            <w:tcW w:w="988" w:type="dxa"/>
          </w:tcPr>
          <w:p w14:paraId="765CE3A3" w14:textId="64BDC52C" w:rsidR="00386744" w:rsidRPr="007E5BB4" w:rsidDel="004A03AD" w:rsidRDefault="00386744" w:rsidP="00386744">
            <w:pPr>
              <w:rPr>
                <w:del w:id="2681" w:author="Maxim Moinat" w:date="2017-07-18T11:32:00Z"/>
                <w:rFonts w:cs="Arial"/>
                <w:szCs w:val="20"/>
                <w:lang w:val="en-GB"/>
              </w:rPr>
            </w:pPr>
            <w:del w:id="268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EH</w:delText>
              </w:r>
            </w:del>
          </w:p>
        </w:tc>
        <w:tc>
          <w:tcPr>
            <w:tcW w:w="1437" w:type="dxa"/>
          </w:tcPr>
          <w:p w14:paraId="6495E889" w14:textId="04B21077" w:rsidR="00386744" w:rsidRPr="007E5BB4" w:rsidDel="004A03AD" w:rsidRDefault="00386744" w:rsidP="00386744">
            <w:pPr>
              <w:rPr>
                <w:del w:id="2683" w:author="Maxim Moinat" w:date="2017-07-18T11:32:00Z"/>
                <w:rFonts w:cs="Arial"/>
                <w:szCs w:val="20"/>
                <w:lang w:val="en-GB"/>
              </w:rPr>
            </w:pPr>
            <w:del w:id="268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Palate</w:delText>
              </w:r>
            </w:del>
          </w:p>
        </w:tc>
        <w:tc>
          <w:tcPr>
            <w:tcW w:w="2918" w:type="dxa"/>
          </w:tcPr>
          <w:p w14:paraId="6606C794" w14:textId="3E2E45AD" w:rsidR="00386744" w:rsidRPr="007E5BB4" w:rsidDel="004A03AD" w:rsidRDefault="00386744" w:rsidP="00386744">
            <w:pPr>
              <w:rPr>
                <w:del w:id="2685" w:author="Maxim Moinat" w:date="2017-07-18T11:32:00Z"/>
                <w:rFonts w:cs="Arial"/>
                <w:szCs w:val="20"/>
                <w:lang w:val="en-GB"/>
              </w:rPr>
            </w:pPr>
            <w:del w:id="26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palate</w:delText>
              </w:r>
            </w:del>
          </w:p>
        </w:tc>
        <w:tc>
          <w:tcPr>
            <w:tcW w:w="1388" w:type="dxa"/>
          </w:tcPr>
          <w:p w14:paraId="2D23639D" w14:textId="2DE3C3C3" w:rsidR="00386744" w:rsidRPr="007E5BB4" w:rsidDel="004A03AD" w:rsidRDefault="00BA291F" w:rsidP="00386744">
            <w:pPr>
              <w:rPr>
                <w:del w:id="2687" w:author="Maxim Moinat" w:date="2017-07-18T11:32:00Z"/>
                <w:rFonts w:cs="Arial"/>
                <w:szCs w:val="20"/>
                <w:lang w:val="en-GB"/>
              </w:rPr>
            </w:pPr>
            <w:del w:id="268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4112031</w:delText>
              </w:r>
            </w:del>
          </w:p>
        </w:tc>
        <w:tc>
          <w:tcPr>
            <w:tcW w:w="2552" w:type="dxa"/>
          </w:tcPr>
          <w:p w14:paraId="02E7048A" w14:textId="15D9CBA3" w:rsidR="00386744" w:rsidRPr="007E5BB4" w:rsidDel="004A03AD" w:rsidRDefault="00386744" w:rsidP="00386744">
            <w:pPr>
              <w:rPr>
                <w:del w:id="2689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15685C" w:rsidDel="004A03AD" w14:paraId="59516C71" w14:textId="65B5E1BD" w:rsidTr="00907A37">
        <w:trPr>
          <w:del w:id="2690" w:author="Maxim Moinat" w:date="2017-07-18T11:32:00Z"/>
        </w:trPr>
        <w:tc>
          <w:tcPr>
            <w:tcW w:w="988" w:type="dxa"/>
          </w:tcPr>
          <w:p w14:paraId="4BA1BCC1" w14:textId="61F89E55" w:rsidR="00386744" w:rsidRPr="007E5BB4" w:rsidDel="004A03AD" w:rsidRDefault="00386744" w:rsidP="00386744">
            <w:pPr>
              <w:rPr>
                <w:del w:id="2691" w:author="Maxim Moinat" w:date="2017-07-18T11:32:00Z"/>
                <w:rFonts w:cs="Arial"/>
                <w:szCs w:val="20"/>
                <w:lang w:val="en-GB"/>
              </w:rPr>
            </w:pPr>
            <w:del w:id="269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EJ</w:delText>
              </w:r>
            </w:del>
          </w:p>
        </w:tc>
        <w:tc>
          <w:tcPr>
            <w:tcW w:w="1437" w:type="dxa"/>
          </w:tcPr>
          <w:p w14:paraId="16D30EA9" w14:textId="1F0FBCCA" w:rsidR="00386744" w:rsidRPr="007E5BB4" w:rsidDel="004A03AD" w:rsidRDefault="00386744" w:rsidP="00386744">
            <w:pPr>
              <w:rPr>
                <w:del w:id="2693" w:author="Maxim Moinat" w:date="2017-07-18T11:32:00Z"/>
                <w:rFonts w:cs="Arial"/>
                <w:szCs w:val="20"/>
                <w:lang w:val="en-GB"/>
              </w:rPr>
            </w:pPr>
            <w:del w:id="269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Tongue and floor of mouth</w:delText>
              </w:r>
            </w:del>
          </w:p>
        </w:tc>
        <w:tc>
          <w:tcPr>
            <w:tcW w:w="2918" w:type="dxa"/>
          </w:tcPr>
          <w:p w14:paraId="39E61501" w14:textId="39CA459C" w:rsidR="00386744" w:rsidRPr="007E5BB4" w:rsidDel="004A03AD" w:rsidRDefault="00386744" w:rsidP="00386744">
            <w:pPr>
              <w:rPr>
                <w:del w:id="2695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4AC09643" w14:textId="1FDD3C4E" w:rsidR="00386744" w:rsidRPr="007E5BB4" w:rsidDel="004A03AD" w:rsidRDefault="00386744" w:rsidP="00386744">
            <w:pPr>
              <w:rPr>
                <w:del w:id="2696" w:author="Maxim Moinat" w:date="2017-07-18T11:32:00Z"/>
                <w:rFonts w:cs="Arial"/>
                <w:szCs w:val="20"/>
                <w:lang w:val="en-GB"/>
              </w:rPr>
            </w:pPr>
            <w:del w:id="269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0FC586AE" w14:textId="2F3B95ED" w:rsidR="00386744" w:rsidRPr="007E5BB4" w:rsidDel="004A03AD" w:rsidRDefault="00386744" w:rsidP="00386744">
            <w:pPr>
              <w:rPr>
                <w:del w:id="2698" w:author="Maxim Moinat" w:date="2017-07-18T11:32:00Z"/>
                <w:rFonts w:cs="Arial"/>
                <w:szCs w:val="20"/>
                <w:lang w:val="en-GB"/>
              </w:rPr>
            </w:pPr>
            <w:del w:id="26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 (frequency, 1700)</w:delText>
              </w:r>
            </w:del>
          </w:p>
          <w:p w14:paraId="3DFA7C96" w14:textId="1BF37400" w:rsidR="00386744" w:rsidRPr="007E5BB4" w:rsidDel="004A03AD" w:rsidRDefault="00386744" w:rsidP="00386744">
            <w:pPr>
              <w:rPr>
                <w:del w:id="270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79CB6FC5" w14:textId="7A9D9C57" w:rsidTr="00907A37">
        <w:trPr>
          <w:del w:id="2701" w:author="Maxim Moinat" w:date="2017-07-18T11:32:00Z"/>
        </w:trPr>
        <w:tc>
          <w:tcPr>
            <w:tcW w:w="988" w:type="dxa"/>
          </w:tcPr>
          <w:p w14:paraId="23BA1EAB" w14:textId="0DA20347" w:rsidR="00386744" w:rsidRPr="007E5BB4" w:rsidDel="004A03AD" w:rsidRDefault="00386744" w:rsidP="00386744">
            <w:pPr>
              <w:rPr>
                <w:del w:id="2702" w:author="Maxim Moinat" w:date="2017-07-18T11:32:00Z"/>
                <w:rFonts w:cs="Arial"/>
                <w:szCs w:val="20"/>
                <w:lang w:val="en-GB"/>
              </w:rPr>
            </w:pPr>
            <w:del w:id="270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EK</w:delText>
              </w:r>
            </w:del>
          </w:p>
        </w:tc>
        <w:tc>
          <w:tcPr>
            <w:tcW w:w="1437" w:type="dxa"/>
          </w:tcPr>
          <w:p w14:paraId="36374403" w14:textId="7876ACC2" w:rsidR="00386744" w:rsidRPr="007E5BB4" w:rsidDel="004A03AD" w:rsidRDefault="00386744" w:rsidP="00386744">
            <w:pPr>
              <w:rPr>
                <w:del w:id="2704" w:author="Maxim Moinat" w:date="2017-07-18T11:32:00Z"/>
                <w:rFonts w:cs="Arial"/>
                <w:szCs w:val="20"/>
                <w:lang w:val="en-GB"/>
              </w:rPr>
            </w:pPr>
            <w:del w:id="270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Cheek</w:delText>
              </w:r>
            </w:del>
          </w:p>
        </w:tc>
        <w:tc>
          <w:tcPr>
            <w:tcW w:w="2918" w:type="dxa"/>
          </w:tcPr>
          <w:p w14:paraId="01390248" w14:textId="7BCE90D9" w:rsidR="00386744" w:rsidRPr="007E5BB4" w:rsidDel="004A03AD" w:rsidRDefault="00386744" w:rsidP="00386744">
            <w:pPr>
              <w:rPr>
                <w:del w:id="2706" w:author="Maxim Moinat" w:date="2017-07-18T11:32:00Z"/>
                <w:rFonts w:cs="Arial"/>
                <w:szCs w:val="20"/>
                <w:lang w:val="en-GB"/>
              </w:rPr>
            </w:pPr>
            <w:del w:id="270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Cheek operation</w:delText>
              </w:r>
            </w:del>
          </w:p>
        </w:tc>
        <w:tc>
          <w:tcPr>
            <w:tcW w:w="1388" w:type="dxa"/>
          </w:tcPr>
          <w:p w14:paraId="031939CF" w14:textId="62250865" w:rsidR="00386744" w:rsidRPr="007E5BB4" w:rsidDel="004A03AD" w:rsidRDefault="00BA291F" w:rsidP="00386744">
            <w:pPr>
              <w:rPr>
                <w:del w:id="2708" w:author="Maxim Moinat" w:date="2017-07-18T11:32:00Z"/>
                <w:rFonts w:cs="Arial"/>
                <w:szCs w:val="20"/>
                <w:lang w:val="en-GB"/>
              </w:rPr>
            </w:pPr>
            <w:del w:id="270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4122590</w:delText>
              </w:r>
            </w:del>
          </w:p>
        </w:tc>
        <w:tc>
          <w:tcPr>
            <w:tcW w:w="2552" w:type="dxa"/>
          </w:tcPr>
          <w:p w14:paraId="4ECCC380" w14:textId="41BFEAC0" w:rsidR="00386744" w:rsidRPr="007E5BB4" w:rsidDel="004A03AD" w:rsidRDefault="00386744" w:rsidP="00386744">
            <w:pPr>
              <w:rPr>
                <w:del w:id="271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30E6087C" w14:textId="589CF68A" w:rsidTr="00907A37">
        <w:trPr>
          <w:del w:id="2711" w:author="Maxim Moinat" w:date="2017-07-18T11:32:00Z"/>
        </w:trPr>
        <w:tc>
          <w:tcPr>
            <w:tcW w:w="988" w:type="dxa"/>
          </w:tcPr>
          <w:p w14:paraId="0C8BDF67" w14:textId="0B83B895" w:rsidR="00386744" w:rsidRPr="007E5BB4" w:rsidDel="004A03AD" w:rsidRDefault="00386744" w:rsidP="00386744">
            <w:pPr>
              <w:rPr>
                <w:del w:id="2712" w:author="Maxim Moinat" w:date="2017-07-18T11:32:00Z"/>
                <w:rFonts w:cs="Arial"/>
                <w:szCs w:val="20"/>
                <w:lang w:val="en-GB"/>
              </w:rPr>
            </w:pPr>
            <w:del w:id="271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EL</w:delText>
              </w:r>
            </w:del>
          </w:p>
        </w:tc>
        <w:tc>
          <w:tcPr>
            <w:tcW w:w="1437" w:type="dxa"/>
          </w:tcPr>
          <w:p w14:paraId="6D061CE6" w14:textId="3E166D5B" w:rsidR="00386744" w:rsidRPr="007E5BB4" w:rsidDel="004A03AD" w:rsidRDefault="00386744" w:rsidP="00386744">
            <w:pPr>
              <w:rPr>
                <w:del w:id="2714" w:author="Maxim Moinat" w:date="2017-07-18T11:32:00Z"/>
                <w:rFonts w:cs="Arial"/>
                <w:szCs w:val="20"/>
                <w:lang w:val="en-GB"/>
              </w:rPr>
            </w:pPr>
            <w:del w:id="271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Salivary glands</w:delText>
              </w:r>
            </w:del>
          </w:p>
        </w:tc>
        <w:tc>
          <w:tcPr>
            <w:tcW w:w="2918" w:type="dxa"/>
          </w:tcPr>
          <w:p w14:paraId="1E8FA362" w14:textId="7D6E1824" w:rsidR="00386744" w:rsidRPr="007E5BB4" w:rsidDel="004A03AD" w:rsidRDefault="00386744" w:rsidP="00386744">
            <w:pPr>
              <w:rPr>
                <w:del w:id="2716" w:author="Maxim Moinat" w:date="2017-07-18T11:32:00Z"/>
                <w:rFonts w:cs="Arial"/>
                <w:szCs w:val="20"/>
                <w:lang w:val="en-GB"/>
              </w:rPr>
            </w:pPr>
            <w:del w:id="271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salivary gland</w:delText>
              </w:r>
            </w:del>
          </w:p>
        </w:tc>
        <w:tc>
          <w:tcPr>
            <w:tcW w:w="1388" w:type="dxa"/>
          </w:tcPr>
          <w:p w14:paraId="077BBBF3" w14:textId="5848F52E" w:rsidR="00386744" w:rsidRPr="007E5BB4" w:rsidDel="004A03AD" w:rsidRDefault="00BA291F" w:rsidP="00386744">
            <w:pPr>
              <w:rPr>
                <w:del w:id="2718" w:author="Maxim Moinat" w:date="2017-07-18T11:32:00Z"/>
                <w:rFonts w:cs="Arial"/>
                <w:szCs w:val="20"/>
                <w:lang w:val="en-GB"/>
              </w:rPr>
            </w:pPr>
            <w:del w:id="271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4012317</w:delText>
              </w:r>
            </w:del>
          </w:p>
        </w:tc>
        <w:tc>
          <w:tcPr>
            <w:tcW w:w="2552" w:type="dxa"/>
          </w:tcPr>
          <w:p w14:paraId="40E7C46A" w14:textId="01F2BF2E" w:rsidR="00386744" w:rsidRPr="007E5BB4" w:rsidDel="004A03AD" w:rsidRDefault="00386744" w:rsidP="00386744">
            <w:pPr>
              <w:rPr>
                <w:del w:id="272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211C9A04" w14:textId="7A68DCEE" w:rsidTr="00907A37">
        <w:trPr>
          <w:del w:id="2721" w:author="Maxim Moinat" w:date="2017-07-18T11:32:00Z"/>
        </w:trPr>
        <w:tc>
          <w:tcPr>
            <w:tcW w:w="988" w:type="dxa"/>
          </w:tcPr>
          <w:p w14:paraId="03E04129" w14:textId="18AAFA22" w:rsidR="00386744" w:rsidRPr="007E5BB4" w:rsidDel="004A03AD" w:rsidRDefault="00386744" w:rsidP="00386744">
            <w:pPr>
              <w:rPr>
                <w:del w:id="2722" w:author="Maxim Moinat" w:date="2017-07-18T11:32:00Z"/>
                <w:rFonts w:cs="Arial"/>
                <w:szCs w:val="20"/>
                <w:lang w:val="en-GB"/>
              </w:rPr>
            </w:pPr>
            <w:del w:id="272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EM</w:delText>
              </w:r>
            </w:del>
          </w:p>
        </w:tc>
        <w:tc>
          <w:tcPr>
            <w:tcW w:w="1437" w:type="dxa"/>
          </w:tcPr>
          <w:p w14:paraId="4D3079A4" w14:textId="3502AF44" w:rsidR="00386744" w:rsidRPr="007E5BB4" w:rsidDel="004A03AD" w:rsidRDefault="00386744" w:rsidP="00386744">
            <w:pPr>
              <w:rPr>
                <w:del w:id="2724" w:author="Maxim Moinat" w:date="2017-07-18T11:32:00Z"/>
                <w:rFonts w:cs="Arial"/>
                <w:szCs w:val="20"/>
                <w:lang w:val="en-GB"/>
              </w:rPr>
            </w:pPr>
            <w:del w:id="272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Tonsils and adenoids</w:delText>
              </w:r>
            </w:del>
          </w:p>
        </w:tc>
        <w:tc>
          <w:tcPr>
            <w:tcW w:w="2918" w:type="dxa"/>
          </w:tcPr>
          <w:p w14:paraId="57B767D0" w14:textId="430A8484" w:rsidR="00386744" w:rsidRPr="007E5BB4" w:rsidDel="004A03AD" w:rsidRDefault="00386744" w:rsidP="00386744">
            <w:pPr>
              <w:rPr>
                <w:del w:id="2726" w:author="Maxim Moinat" w:date="2017-07-18T11:32:00Z"/>
                <w:rFonts w:cs="Arial"/>
                <w:szCs w:val="20"/>
                <w:lang w:val="en-GB"/>
              </w:rPr>
            </w:pPr>
            <w:del w:id="272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Operative procedure on tonsils AND/OR adenoids</w:delText>
              </w:r>
            </w:del>
          </w:p>
        </w:tc>
        <w:tc>
          <w:tcPr>
            <w:tcW w:w="1388" w:type="dxa"/>
          </w:tcPr>
          <w:p w14:paraId="32166B3C" w14:textId="3150B688" w:rsidR="00386744" w:rsidRPr="007E5BB4" w:rsidDel="004A03AD" w:rsidRDefault="00BA291F" w:rsidP="00386744">
            <w:pPr>
              <w:rPr>
                <w:del w:id="2728" w:author="Maxim Moinat" w:date="2017-07-18T11:32:00Z"/>
                <w:rFonts w:cs="Arial"/>
                <w:szCs w:val="20"/>
                <w:lang w:val="en-GB"/>
              </w:rPr>
            </w:pPr>
            <w:del w:id="272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4029569</w:delText>
              </w:r>
            </w:del>
          </w:p>
        </w:tc>
        <w:tc>
          <w:tcPr>
            <w:tcW w:w="2552" w:type="dxa"/>
          </w:tcPr>
          <w:p w14:paraId="034538DB" w14:textId="00774398" w:rsidR="00386744" w:rsidRPr="007E5BB4" w:rsidDel="004A03AD" w:rsidRDefault="00386744" w:rsidP="00386744">
            <w:pPr>
              <w:rPr>
                <w:del w:id="273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7E5BB4" w:rsidDel="004A03AD" w14:paraId="1848A764" w14:textId="20B112D5" w:rsidTr="00907A37">
        <w:trPr>
          <w:del w:id="2731" w:author="Maxim Moinat" w:date="2017-07-18T11:32:00Z"/>
        </w:trPr>
        <w:tc>
          <w:tcPr>
            <w:tcW w:w="988" w:type="dxa"/>
          </w:tcPr>
          <w:p w14:paraId="614D4E4A" w14:textId="23F097F1" w:rsidR="00386744" w:rsidRPr="007E5BB4" w:rsidDel="004A03AD" w:rsidRDefault="00386744" w:rsidP="00386744">
            <w:pPr>
              <w:rPr>
                <w:del w:id="2732" w:author="Maxim Moinat" w:date="2017-07-18T11:32:00Z"/>
                <w:rFonts w:cs="Arial"/>
                <w:szCs w:val="20"/>
                <w:lang w:val="en-GB"/>
              </w:rPr>
            </w:pPr>
            <w:del w:id="27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EN</w:delText>
              </w:r>
            </w:del>
          </w:p>
        </w:tc>
        <w:tc>
          <w:tcPr>
            <w:tcW w:w="1437" w:type="dxa"/>
          </w:tcPr>
          <w:p w14:paraId="6DC1479E" w14:textId="6001B2C5" w:rsidR="00386744" w:rsidRPr="007E5BB4" w:rsidDel="004A03AD" w:rsidRDefault="00386744" w:rsidP="00386744">
            <w:pPr>
              <w:rPr>
                <w:del w:id="2734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73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Pharynx and adjacent structures</w:delText>
              </w:r>
            </w:del>
          </w:p>
        </w:tc>
        <w:tc>
          <w:tcPr>
            <w:tcW w:w="2918" w:type="dxa"/>
          </w:tcPr>
          <w:p w14:paraId="2AE57754" w14:textId="3C340E93" w:rsidR="00386744" w:rsidRPr="007E5BB4" w:rsidDel="004A03AD" w:rsidRDefault="00386744" w:rsidP="00386744">
            <w:pPr>
              <w:rPr>
                <w:del w:id="2736" w:author="Maxim Moinat" w:date="2017-07-18T11:32:00Z"/>
                <w:rFonts w:cs="Arial"/>
                <w:szCs w:val="20"/>
                <w:lang w:val="en-GB"/>
              </w:rPr>
            </w:pPr>
            <w:del w:id="273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pharynx</w:delText>
              </w:r>
            </w:del>
          </w:p>
        </w:tc>
        <w:tc>
          <w:tcPr>
            <w:tcW w:w="1388" w:type="dxa"/>
          </w:tcPr>
          <w:p w14:paraId="401F9FF7" w14:textId="2ED448A0" w:rsidR="00386744" w:rsidRPr="007E5BB4" w:rsidDel="004A03AD" w:rsidRDefault="00566ABE" w:rsidP="00386744">
            <w:pPr>
              <w:rPr>
                <w:del w:id="2738" w:author="Maxim Moinat" w:date="2017-07-18T11:32:00Z"/>
                <w:rFonts w:cs="Arial"/>
                <w:szCs w:val="20"/>
                <w:lang w:val="en-GB"/>
              </w:rPr>
            </w:pPr>
            <w:del w:id="273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4046828</w:delText>
              </w:r>
            </w:del>
          </w:p>
        </w:tc>
        <w:tc>
          <w:tcPr>
            <w:tcW w:w="2552" w:type="dxa"/>
          </w:tcPr>
          <w:p w14:paraId="3198E1D7" w14:textId="20F2E111" w:rsidR="00386744" w:rsidRPr="007E5BB4" w:rsidDel="004A03AD" w:rsidRDefault="00386744" w:rsidP="00386744">
            <w:pPr>
              <w:rPr>
                <w:del w:id="274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386744" w:rsidRPr="0015685C" w:rsidDel="004A03AD" w14:paraId="20199CA8" w14:textId="030C616C" w:rsidTr="00907A37">
        <w:trPr>
          <w:del w:id="2741" w:author="Maxim Moinat" w:date="2017-07-18T11:32:00Z"/>
        </w:trPr>
        <w:tc>
          <w:tcPr>
            <w:tcW w:w="988" w:type="dxa"/>
          </w:tcPr>
          <w:p w14:paraId="364A66F1" w14:textId="442C3E0F" w:rsidR="00386744" w:rsidRPr="007E5BB4" w:rsidDel="004A03AD" w:rsidRDefault="00386744" w:rsidP="00386744">
            <w:pPr>
              <w:rPr>
                <w:del w:id="2742" w:author="Maxim Moinat" w:date="2017-07-18T11:32:00Z"/>
                <w:rFonts w:cs="Arial"/>
                <w:szCs w:val="20"/>
                <w:lang w:val="en-GB"/>
              </w:rPr>
            </w:pPr>
            <w:del w:id="274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EW</w:delText>
              </w:r>
            </w:del>
          </w:p>
        </w:tc>
        <w:tc>
          <w:tcPr>
            <w:tcW w:w="1437" w:type="dxa"/>
          </w:tcPr>
          <w:p w14:paraId="5F5C0D8E" w14:textId="7055A6A1" w:rsidR="00386744" w:rsidRPr="007E5BB4" w:rsidDel="004A03AD" w:rsidRDefault="00386744" w:rsidP="00386744">
            <w:pPr>
              <w:rPr>
                <w:del w:id="2744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74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surgery of teeth, jaws, mouth and pharynx</w:delText>
              </w:r>
            </w:del>
          </w:p>
        </w:tc>
        <w:tc>
          <w:tcPr>
            <w:tcW w:w="2918" w:type="dxa"/>
          </w:tcPr>
          <w:p w14:paraId="6980F0E7" w14:textId="20E65EE2" w:rsidR="00386744" w:rsidRPr="007E5BB4" w:rsidDel="004A03AD" w:rsidRDefault="00386744" w:rsidP="00386744">
            <w:pPr>
              <w:rPr>
                <w:del w:id="2746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8" w:type="dxa"/>
          </w:tcPr>
          <w:p w14:paraId="12A6B27A" w14:textId="40D2C943" w:rsidR="00386744" w:rsidRPr="007E5BB4" w:rsidDel="004A03AD" w:rsidRDefault="00386744" w:rsidP="00386744">
            <w:pPr>
              <w:rPr>
                <w:del w:id="2747" w:author="Maxim Moinat" w:date="2017-07-18T11:32:00Z"/>
                <w:rFonts w:cs="Arial"/>
                <w:szCs w:val="20"/>
                <w:lang w:val="en-GB"/>
              </w:rPr>
            </w:pPr>
            <w:del w:id="274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2" w:type="dxa"/>
          </w:tcPr>
          <w:p w14:paraId="1052626F" w14:textId="717FDBEA" w:rsidR="00386744" w:rsidRPr="007E5BB4" w:rsidDel="004A03AD" w:rsidRDefault="00386744" w:rsidP="00386744">
            <w:pPr>
              <w:rPr>
                <w:del w:id="2749" w:author="Maxim Moinat" w:date="2017-07-18T11:32:00Z"/>
                <w:rFonts w:cs="Arial"/>
                <w:szCs w:val="20"/>
                <w:lang w:val="en-GB"/>
              </w:rPr>
            </w:pPr>
            <w:del w:id="275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 (freq very low= 228)</w:delText>
              </w:r>
            </w:del>
          </w:p>
          <w:p w14:paraId="56A3E976" w14:textId="51249246" w:rsidR="00386744" w:rsidRPr="007E5BB4" w:rsidDel="004A03AD" w:rsidRDefault="00386744" w:rsidP="00386744">
            <w:pPr>
              <w:rPr>
                <w:del w:id="2751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133CD680" w14:textId="33FAD9A3" w:rsidR="008A17D6" w:rsidRPr="007E5BB4" w:rsidDel="004A03AD" w:rsidRDefault="00170B32" w:rsidP="00D73F20">
      <w:pPr>
        <w:rPr>
          <w:del w:id="2752" w:author="Maxim Moinat" w:date="2017-07-18T11:32:00Z"/>
          <w:rFonts w:cs="Arial"/>
          <w:szCs w:val="20"/>
          <w:lang w:val="en-GB"/>
        </w:rPr>
      </w:pPr>
      <w:del w:id="2753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43A11551" w14:textId="397C0101" w:rsidR="00E63A8F" w:rsidRPr="007E5BB4" w:rsidDel="004A03AD" w:rsidRDefault="00E63A8F" w:rsidP="00E63A8F">
      <w:pPr>
        <w:rPr>
          <w:del w:id="2754" w:author="Maxim Moinat" w:date="2017-07-18T11:32:00Z"/>
          <w:rFonts w:cs="Arial"/>
          <w:szCs w:val="20"/>
          <w:lang w:val="en-GB"/>
        </w:rPr>
      </w:pPr>
      <w:bookmarkStart w:id="2755" w:name="NOMESCO_sub_G"/>
      <w:del w:id="2756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G</w:delText>
        </w:r>
      </w:del>
    </w:p>
    <w:tbl>
      <w:tblPr>
        <w:tblStyle w:val="TableGrid"/>
        <w:tblW w:w="9539" w:type="dxa"/>
        <w:tblLayout w:type="fixed"/>
        <w:tblLook w:val="04A0" w:firstRow="1" w:lastRow="0" w:firstColumn="1" w:lastColumn="0" w:noHBand="0" w:noVBand="1"/>
      </w:tblPr>
      <w:tblGrid>
        <w:gridCol w:w="846"/>
        <w:gridCol w:w="3050"/>
        <w:gridCol w:w="1701"/>
        <w:gridCol w:w="1389"/>
        <w:gridCol w:w="2553"/>
      </w:tblGrid>
      <w:tr w:rsidR="00907A37" w:rsidRPr="007E5BB4" w:rsidDel="004A03AD" w14:paraId="1CC80173" w14:textId="470B14A6" w:rsidTr="00907A37">
        <w:trPr>
          <w:del w:id="2757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2755"/>
          <w:p w14:paraId="33BDB169" w14:textId="4AC02DEE" w:rsidR="00907A37" w:rsidRPr="007E5BB4" w:rsidDel="004A03AD" w:rsidRDefault="00907A37" w:rsidP="00907A37">
            <w:pPr>
              <w:rPr>
                <w:del w:id="2758" w:author="Maxim Moinat" w:date="2017-07-18T11:32:00Z"/>
                <w:rFonts w:cs="Arial"/>
                <w:szCs w:val="20"/>
                <w:lang w:val="en-GB"/>
              </w:rPr>
            </w:pPr>
            <w:del w:id="275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BD01B" w14:textId="28B46ABB" w:rsidR="00907A37" w:rsidRPr="007E5BB4" w:rsidDel="004A03AD" w:rsidRDefault="00907A37" w:rsidP="00907A37">
            <w:pPr>
              <w:rPr>
                <w:del w:id="2760" w:author="Maxim Moinat" w:date="2017-07-18T11:32:00Z"/>
                <w:rFonts w:cs="Arial"/>
                <w:szCs w:val="20"/>
                <w:lang w:val="en-GB"/>
              </w:rPr>
            </w:pPr>
            <w:del w:id="276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4FCE" w14:textId="5EC4DFE9" w:rsidR="00907A37" w:rsidRPr="007E5BB4" w:rsidDel="004A03AD" w:rsidRDefault="00907A37" w:rsidP="00907A37">
            <w:pPr>
              <w:rPr>
                <w:del w:id="2762" w:author="Maxim Moinat" w:date="2017-07-18T11:32:00Z"/>
                <w:rFonts w:cs="Arial"/>
                <w:szCs w:val="20"/>
                <w:lang w:val="en-GB"/>
              </w:rPr>
            </w:pPr>
            <w:del w:id="2763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944A" w14:textId="3984BB25" w:rsidR="00907A37" w:rsidRPr="007E5BB4" w:rsidDel="004A03AD" w:rsidRDefault="00907A37" w:rsidP="00907A37">
            <w:pPr>
              <w:rPr>
                <w:del w:id="2764" w:author="Maxim Moinat" w:date="2017-07-18T11:32:00Z"/>
                <w:rFonts w:cs="Arial"/>
                <w:szCs w:val="20"/>
                <w:lang w:val="en-GB"/>
              </w:rPr>
            </w:pPr>
            <w:del w:id="276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976E" w14:textId="56103697" w:rsidR="00907A37" w:rsidRPr="007E5BB4" w:rsidDel="004A03AD" w:rsidRDefault="00907A37" w:rsidP="00907A37">
            <w:pPr>
              <w:rPr>
                <w:del w:id="2766" w:author="Maxim Moinat" w:date="2017-07-18T11:32:00Z"/>
                <w:b/>
                <w:bCs/>
                <w:szCs w:val="20"/>
                <w:lang w:val="en-GB" w:eastAsia="en-GB"/>
              </w:rPr>
            </w:pPr>
            <w:del w:id="276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E63A8F" w:rsidRPr="007E5BB4" w:rsidDel="004A03AD" w14:paraId="7E4FDA84" w14:textId="066991E6" w:rsidTr="00907A37">
        <w:trPr>
          <w:del w:id="2768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4BE1" w14:textId="0F23FD53" w:rsidR="00E63A8F" w:rsidRPr="007E5BB4" w:rsidDel="004A03AD" w:rsidRDefault="00E63A8F" w:rsidP="00E63A8F">
            <w:pPr>
              <w:rPr>
                <w:del w:id="2769" w:author="Maxim Moinat" w:date="2017-07-18T11:32:00Z"/>
                <w:rFonts w:cs="Arial"/>
                <w:szCs w:val="20"/>
                <w:lang w:val="en-GB"/>
              </w:rPr>
            </w:pPr>
            <w:del w:id="277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BEE" w14:textId="72BA0488" w:rsidR="00E63A8F" w:rsidRPr="007E5BB4" w:rsidDel="004A03AD" w:rsidRDefault="00E63A8F" w:rsidP="00E63A8F">
            <w:pPr>
              <w:rPr>
                <w:del w:id="2771" w:author="Maxim Moinat" w:date="2017-07-18T11:32:00Z"/>
                <w:rFonts w:cs="Arial"/>
                <w:szCs w:val="20"/>
                <w:lang w:val="en-GB"/>
              </w:rPr>
            </w:pPr>
            <w:del w:id="277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Chest wall, pleura and diaphragm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75774" w14:textId="50A5A83E" w:rsidR="00E63A8F" w:rsidRPr="007E5BB4" w:rsidDel="004A03AD" w:rsidRDefault="00E63A8F" w:rsidP="00E63A8F">
            <w:pPr>
              <w:rPr>
                <w:del w:id="2773" w:author="Maxim Moinat" w:date="2017-07-18T11:32:00Z"/>
                <w:rFonts w:cs="Arial"/>
                <w:szCs w:val="20"/>
                <w:lang w:val="en-GB"/>
              </w:rPr>
            </w:pPr>
            <w:del w:id="277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Chest wall, pleura and diaphragm operations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2EFDC" w14:textId="329F5D12" w:rsidR="00E63A8F" w:rsidRPr="007E5BB4" w:rsidDel="004A03AD" w:rsidRDefault="00E63A8F" w:rsidP="00E63A8F">
            <w:pPr>
              <w:rPr>
                <w:del w:id="2775" w:author="Maxim Moinat" w:date="2017-07-18T11:32:00Z"/>
                <w:rFonts w:cs="Arial"/>
                <w:szCs w:val="20"/>
                <w:lang w:val="en-GB"/>
              </w:rPr>
            </w:pPr>
            <w:del w:id="277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4138599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8200" w14:textId="26C248A4" w:rsidR="00E63A8F" w:rsidRPr="007E5BB4" w:rsidDel="004A03AD" w:rsidRDefault="00E63A8F" w:rsidP="00E63A8F">
            <w:pPr>
              <w:rPr>
                <w:del w:id="2777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5A59984F" w14:textId="09C6D116" w:rsidTr="00907A37">
        <w:trPr>
          <w:del w:id="2778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F3B6" w14:textId="1B0EE1A0" w:rsidR="00E63A8F" w:rsidRPr="007E5BB4" w:rsidDel="004A03AD" w:rsidRDefault="00E63A8F" w:rsidP="00E63A8F">
            <w:pPr>
              <w:rPr>
                <w:del w:id="2779" w:author="Maxim Moinat" w:date="2017-07-18T11:32:00Z"/>
                <w:rFonts w:cs="Arial"/>
                <w:szCs w:val="20"/>
                <w:lang w:val="en-GB"/>
              </w:rPr>
            </w:pPr>
            <w:del w:id="278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8455" w14:textId="24F26C07" w:rsidR="00E63A8F" w:rsidRPr="007E5BB4" w:rsidDel="004A03AD" w:rsidRDefault="00E63A8F" w:rsidP="00E63A8F">
            <w:pPr>
              <w:rPr>
                <w:del w:id="2781" w:author="Maxim Moinat" w:date="2017-07-18T11:32:00Z"/>
                <w:rFonts w:cs="Arial"/>
                <w:szCs w:val="20"/>
                <w:lang w:val="en-GB"/>
              </w:rPr>
            </w:pPr>
            <w:del w:id="278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Trachea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63FA" w14:textId="0327052A" w:rsidR="00E63A8F" w:rsidRPr="007E5BB4" w:rsidDel="004A03AD" w:rsidRDefault="00E63A8F" w:rsidP="00E63A8F">
            <w:pPr>
              <w:rPr>
                <w:del w:id="2783" w:author="Maxim Moinat" w:date="2017-07-18T11:32:00Z"/>
                <w:rFonts w:cs="Arial"/>
                <w:szCs w:val="20"/>
                <w:lang w:val="en-GB"/>
              </w:rPr>
            </w:pPr>
            <w:del w:id="278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trachea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6960" w14:textId="45C99476" w:rsidR="00E63A8F" w:rsidRPr="007E5BB4" w:rsidDel="004A03AD" w:rsidRDefault="00566ABE" w:rsidP="00E63A8F">
            <w:pPr>
              <w:rPr>
                <w:del w:id="2785" w:author="Maxim Moinat" w:date="2017-07-18T11:32:00Z"/>
                <w:rFonts w:cs="Arial"/>
                <w:szCs w:val="20"/>
                <w:lang w:val="en-GB"/>
              </w:rPr>
            </w:pPr>
            <w:del w:id="27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4336544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75F2" w14:textId="61515F6D" w:rsidR="00E63A8F" w:rsidRPr="007E5BB4" w:rsidDel="004A03AD" w:rsidRDefault="00E63A8F" w:rsidP="00E63A8F">
            <w:pPr>
              <w:rPr>
                <w:del w:id="2787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3CDCCBCF" w14:textId="3FEAA02D" w:rsidTr="00907A37">
        <w:trPr>
          <w:del w:id="2788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EEE8" w14:textId="2B4FEF77" w:rsidR="00E63A8F" w:rsidRPr="007E5BB4" w:rsidDel="004A03AD" w:rsidRDefault="00E63A8F" w:rsidP="00E63A8F">
            <w:pPr>
              <w:rPr>
                <w:del w:id="2789" w:author="Maxim Moinat" w:date="2017-07-18T11:32:00Z"/>
                <w:rFonts w:cs="Arial"/>
                <w:szCs w:val="20"/>
                <w:lang w:val="en-GB"/>
              </w:rPr>
            </w:pPr>
            <w:del w:id="279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1CD1" w14:textId="34A28418" w:rsidR="00E63A8F" w:rsidRPr="007E5BB4" w:rsidDel="004A03AD" w:rsidRDefault="00E63A8F" w:rsidP="00E63A8F">
            <w:pPr>
              <w:rPr>
                <w:del w:id="2791" w:author="Maxim Moinat" w:date="2017-07-18T11:32:00Z"/>
                <w:rFonts w:cs="Arial"/>
                <w:szCs w:val="20"/>
                <w:lang w:val="en-GB"/>
              </w:rPr>
            </w:pPr>
            <w:del w:id="279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Bronchus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2BEE" w14:textId="2A4F220E" w:rsidR="00E63A8F" w:rsidRPr="007E5BB4" w:rsidDel="004A03AD" w:rsidRDefault="005541D3" w:rsidP="005541D3">
            <w:pPr>
              <w:rPr>
                <w:del w:id="2793" w:author="Maxim Moinat" w:date="2017-07-18T11:32:00Z"/>
                <w:rFonts w:cs="Arial"/>
                <w:szCs w:val="20"/>
                <w:lang w:val="en-GB"/>
              </w:rPr>
            </w:pPr>
            <w:del w:id="279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bronchus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3789" w14:textId="298C745C" w:rsidR="00E63A8F" w:rsidRPr="007E5BB4" w:rsidDel="004A03AD" w:rsidRDefault="00566ABE" w:rsidP="00E63A8F">
            <w:pPr>
              <w:rPr>
                <w:del w:id="2795" w:author="Maxim Moinat" w:date="2017-07-18T11:32:00Z"/>
                <w:rFonts w:cs="Arial"/>
                <w:szCs w:val="20"/>
                <w:lang w:val="en-GB"/>
              </w:rPr>
            </w:pPr>
            <w:del w:id="279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4097064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2FB9" w14:textId="0C58A625" w:rsidR="00E63A8F" w:rsidRPr="007E5BB4" w:rsidDel="004A03AD" w:rsidRDefault="00E63A8F" w:rsidP="00E63A8F">
            <w:pPr>
              <w:rPr>
                <w:del w:id="2797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0CAB9D78" w14:textId="3B9E41E1" w:rsidTr="00907A37">
        <w:trPr>
          <w:del w:id="2798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AAD9" w14:textId="270FA3CF" w:rsidR="00E63A8F" w:rsidRPr="007E5BB4" w:rsidDel="004A03AD" w:rsidRDefault="00E63A8F" w:rsidP="00E63A8F">
            <w:pPr>
              <w:rPr>
                <w:del w:id="2799" w:author="Maxim Moinat" w:date="2017-07-18T11:32:00Z"/>
                <w:rFonts w:cs="Arial"/>
                <w:szCs w:val="20"/>
                <w:lang w:val="en-GB"/>
              </w:rPr>
            </w:pPr>
            <w:del w:id="280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4131" w14:textId="1E0BFE4A" w:rsidR="00E63A8F" w:rsidRPr="007E5BB4" w:rsidDel="004A03AD" w:rsidRDefault="00E63A8F" w:rsidP="00E63A8F">
            <w:pPr>
              <w:rPr>
                <w:del w:id="2801" w:author="Maxim Moinat" w:date="2017-07-18T11:32:00Z"/>
                <w:rFonts w:cs="Arial"/>
                <w:szCs w:val="20"/>
                <w:lang w:val="en-GB"/>
              </w:rPr>
            </w:pPr>
            <w:del w:id="280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Lung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C01A" w14:textId="6FDC1D62" w:rsidR="00E63A8F" w:rsidRPr="007E5BB4" w:rsidDel="004A03AD" w:rsidRDefault="005541D3" w:rsidP="005541D3">
            <w:pPr>
              <w:rPr>
                <w:del w:id="2803" w:author="Maxim Moinat" w:date="2017-07-18T11:32:00Z"/>
                <w:rFonts w:cs="Arial"/>
                <w:szCs w:val="20"/>
                <w:lang w:val="en-GB"/>
              </w:rPr>
            </w:pPr>
            <w:del w:id="280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lung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9458" w14:textId="6CE9BACA" w:rsidR="00E63A8F" w:rsidRPr="007E5BB4" w:rsidDel="004A03AD" w:rsidRDefault="00566ABE" w:rsidP="00E63A8F">
            <w:pPr>
              <w:rPr>
                <w:del w:id="2805" w:author="Maxim Moinat" w:date="2017-07-18T11:32:00Z"/>
                <w:rFonts w:cs="Arial"/>
                <w:szCs w:val="20"/>
                <w:lang w:val="en-GB"/>
              </w:rPr>
            </w:pPr>
            <w:del w:id="280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4301352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A0DA" w14:textId="5DAFC826" w:rsidR="00E63A8F" w:rsidRPr="007E5BB4" w:rsidDel="004A03AD" w:rsidRDefault="00E63A8F" w:rsidP="00E63A8F">
            <w:pPr>
              <w:rPr>
                <w:del w:id="2807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107B8B4B" w14:textId="04FCAC69" w:rsidTr="00907A37">
        <w:trPr>
          <w:del w:id="2808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3DD" w14:textId="41523A0B" w:rsidR="00E63A8F" w:rsidRPr="007E5BB4" w:rsidDel="004A03AD" w:rsidRDefault="00E63A8F" w:rsidP="00E63A8F">
            <w:pPr>
              <w:rPr>
                <w:del w:id="2809" w:author="Maxim Moinat" w:date="2017-07-18T11:32:00Z"/>
                <w:rFonts w:cs="Arial"/>
                <w:szCs w:val="20"/>
                <w:lang w:val="en-GB"/>
              </w:rPr>
            </w:pPr>
            <w:del w:id="281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6C04" w14:textId="0A8981A7" w:rsidR="00E63A8F" w:rsidRPr="007E5BB4" w:rsidDel="004A03AD" w:rsidRDefault="00E63A8F" w:rsidP="00E63A8F">
            <w:pPr>
              <w:rPr>
                <w:del w:id="2811" w:author="Maxim Moinat" w:date="2017-07-18T11:32:00Z"/>
                <w:rFonts w:cs="Arial"/>
                <w:szCs w:val="20"/>
                <w:lang w:val="en-GB"/>
              </w:rPr>
            </w:pPr>
            <w:del w:id="281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Mediastinum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8A0E" w14:textId="583FAC59" w:rsidR="00E63A8F" w:rsidRPr="007E5BB4" w:rsidDel="004A03AD" w:rsidRDefault="00E63A8F" w:rsidP="00E63A8F">
            <w:pPr>
              <w:rPr>
                <w:del w:id="2813" w:author="Maxim Moinat" w:date="2017-07-18T11:32:00Z"/>
                <w:rFonts w:cs="Arial"/>
                <w:szCs w:val="20"/>
                <w:lang w:val="en-GB"/>
              </w:rPr>
            </w:pPr>
            <w:del w:id="281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mediastinum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0232" w14:textId="77CA98FB" w:rsidR="00E63A8F" w:rsidRPr="007E5BB4" w:rsidDel="004A03AD" w:rsidRDefault="00566ABE" w:rsidP="00E63A8F">
            <w:pPr>
              <w:rPr>
                <w:del w:id="2815" w:author="Maxim Moinat" w:date="2017-07-18T11:32:00Z"/>
                <w:rFonts w:cs="Arial"/>
                <w:szCs w:val="20"/>
                <w:lang w:val="en-GB"/>
              </w:rPr>
            </w:pPr>
            <w:del w:id="281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4299725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FA1A" w14:textId="325BC0B5" w:rsidR="00E63A8F" w:rsidRPr="007E5BB4" w:rsidDel="004A03AD" w:rsidRDefault="00E63A8F" w:rsidP="00E63A8F">
            <w:pPr>
              <w:rPr>
                <w:del w:id="2817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E63A8F" w:rsidRPr="007E5BB4" w:rsidDel="004A03AD" w14:paraId="0F2DD90F" w14:textId="4A97BABF" w:rsidTr="00907A37">
        <w:trPr>
          <w:del w:id="2818" w:author="Maxim Moinat" w:date="2017-07-18T11:32:00Z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CC38" w14:textId="6C6EE4A6" w:rsidR="00E63A8F" w:rsidRPr="007E5BB4" w:rsidDel="004A03AD" w:rsidRDefault="00E63A8F" w:rsidP="00E63A8F">
            <w:pPr>
              <w:rPr>
                <w:del w:id="2819" w:author="Maxim Moinat" w:date="2017-07-18T11:32:00Z"/>
                <w:rFonts w:cs="Arial"/>
                <w:szCs w:val="20"/>
                <w:lang w:val="en-GB"/>
              </w:rPr>
            </w:pPr>
            <w:del w:id="28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GW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6D11" w14:textId="7546B075" w:rsidR="00E63A8F" w:rsidRPr="007E5BB4" w:rsidDel="004A03AD" w:rsidRDefault="00E63A8F" w:rsidP="00E63A8F">
            <w:pPr>
              <w:rPr>
                <w:del w:id="2821" w:author="Maxim Moinat" w:date="2017-07-18T11:32:00Z"/>
                <w:rFonts w:cs="Arial"/>
                <w:szCs w:val="20"/>
                <w:lang w:val="en-GB"/>
              </w:rPr>
            </w:pPr>
            <w:del w:id="282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Reoperations in thoracic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EE29" w14:textId="33EC77F5" w:rsidR="00E63A8F" w:rsidRPr="007E5BB4" w:rsidDel="004A03AD" w:rsidRDefault="00E63A8F" w:rsidP="00E63A8F">
            <w:pPr>
              <w:rPr>
                <w:del w:id="2823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4B39" w14:textId="78EAB0F3" w:rsidR="00E63A8F" w:rsidRPr="007E5BB4" w:rsidDel="004A03AD" w:rsidRDefault="00041EE2" w:rsidP="00E63A8F">
            <w:pPr>
              <w:rPr>
                <w:del w:id="2824" w:author="Maxim Moinat" w:date="2017-07-18T11:32:00Z"/>
                <w:rFonts w:cs="Arial"/>
                <w:szCs w:val="20"/>
                <w:lang w:val="en-GB"/>
              </w:rPr>
            </w:pPr>
            <w:del w:id="282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A99D" w14:textId="5317940E" w:rsidR="00E63A8F" w:rsidRPr="007E5BB4" w:rsidDel="004A03AD" w:rsidRDefault="00386744" w:rsidP="00E63A8F">
            <w:pPr>
              <w:rPr>
                <w:del w:id="2826" w:author="Maxim Moinat" w:date="2017-07-18T11:32:00Z"/>
                <w:rFonts w:cs="Arial"/>
                <w:szCs w:val="20"/>
                <w:lang w:val="en-GB"/>
              </w:rPr>
            </w:pPr>
            <w:del w:id="282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Frequency= 1601</w:delText>
              </w:r>
            </w:del>
          </w:p>
        </w:tc>
      </w:tr>
    </w:tbl>
    <w:p w14:paraId="028E63C9" w14:textId="11CE2750" w:rsidR="00216E11" w:rsidRPr="007E5BB4" w:rsidDel="004A03AD" w:rsidRDefault="00170B32" w:rsidP="00216E11">
      <w:pPr>
        <w:rPr>
          <w:del w:id="2828" w:author="Maxim Moinat" w:date="2017-07-18T11:32:00Z"/>
          <w:rFonts w:cs="Arial"/>
          <w:szCs w:val="20"/>
          <w:lang w:val="en-GB"/>
        </w:rPr>
      </w:pPr>
      <w:del w:id="2829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186CF7E0" w14:textId="62E13A50" w:rsidR="00E63A8F" w:rsidDel="004A03AD" w:rsidRDefault="00911F24" w:rsidP="00D73F20">
      <w:pPr>
        <w:rPr>
          <w:del w:id="2830" w:author="Maxim Moinat" w:date="2017-07-18T11:32:00Z"/>
          <w:rFonts w:cs="Arial"/>
          <w:szCs w:val="20"/>
          <w:lang w:val="en-GB"/>
        </w:rPr>
      </w:pPr>
      <w:bookmarkStart w:id="2831" w:name="NOMESCO_sub_F"/>
      <w:del w:id="2832" w:author="Maxim Moinat" w:date="2017-07-18T11:32:00Z">
        <w:r w:rsidDel="004A03AD">
          <w:rPr>
            <w:rFonts w:cs="Arial"/>
            <w:szCs w:val="20"/>
            <w:lang w:val="en-GB"/>
          </w:rPr>
          <w:delText>NOMESCO codes subchapter F</w:delText>
        </w:r>
      </w:del>
    </w:p>
    <w:bookmarkEnd w:id="2831"/>
    <w:p w14:paraId="1B4DA0F5" w14:textId="5A0E7353" w:rsidR="00911F24" w:rsidDel="004A03AD" w:rsidRDefault="00911F24" w:rsidP="00911F24">
      <w:pPr>
        <w:rPr>
          <w:del w:id="2833" w:author="Maxim Moinat" w:date="2017-07-18T11:32:00Z"/>
          <w:rFonts w:cs="Arial"/>
          <w:szCs w:val="20"/>
          <w:lang w:val="en-GB"/>
        </w:rPr>
      </w:pPr>
      <w:del w:id="2834" w:author="Maxim Moinat" w:date="2017-07-18T11:32:00Z">
        <w:r w:rsidDel="004A03AD">
          <w:rPr>
            <w:rFonts w:cs="Arial"/>
            <w:szCs w:val="20"/>
            <w:lang w:val="en-GB"/>
          </w:rPr>
          <w:delText>For the description of the chapter F codes the complete list from the “</w:delText>
        </w:r>
        <w:r w:rsidRPr="0074109D" w:rsidDel="004A03AD">
          <w:rPr>
            <w:rFonts w:cs="Arial"/>
            <w:szCs w:val="20"/>
            <w:lang w:val="en-GB"/>
          </w:rPr>
          <w:delText>KVÅ-koder 2015</w:delText>
        </w:r>
        <w:r w:rsidDel="004A03AD">
          <w:rPr>
            <w:rFonts w:cs="Arial"/>
            <w:szCs w:val="20"/>
            <w:lang w:val="en-GB"/>
          </w:rPr>
          <w:delText>” (see also Access file “</w:delText>
        </w:r>
        <w:r w:rsidRPr="00764BBE" w:rsidDel="004A03AD">
          <w:rPr>
            <w:rFonts w:cs="Arial"/>
            <w:szCs w:val="20"/>
            <w:lang w:val="en-GB"/>
          </w:rPr>
          <w:delText>Bayer link codes and values.accdb</w:delText>
        </w:r>
        <w:r w:rsidDel="004A03AD">
          <w:rPr>
            <w:rFonts w:cs="Arial"/>
            <w:szCs w:val="20"/>
            <w:lang w:val="en-GB"/>
          </w:rPr>
          <w:delText>”. See file “ for mapping of these codes.</w:delText>
        </w:r>
      </w:del>
    </w:p>
    <w:p w14:paraId="0C2490DA" w14:textId="776B0B38" w:rsidR="00911F24" w:rsidDel="004A03AD" w:rsidRDefault="00911F24" w:rsidP="00911F24">
      <w:pPr>
        <w:rPr>
          <w:del w:id="2835" w:author="Maxim Moinat" w:date="2017-07-18T11:32:00Z"/>
          <w:rFonts w:cs="Arial"/>
          <w:szCs w:val="20"/>
          <w:lang w:val="en-GB"/>
        </w:rPr>
      </w:pPr>
    </w:p>
    <w:p w14:paraId="71D5B75C" w14:textId="106F1C87" w:rsidR="00911F24" w:rsidDel="004A03AD" w:rsidRDefault="00911F24" w:rsidP="00911F24">
      <w:pPr>
        <w:rPr>
          <w:del w:id="2836" w:author="Maxim Moinat" w:date="2017-07-18T11:32:00Z"/>
          <w:rFonts w:cs="Arial"/>
          <w:szCs w:val="20"/>
          <w:lang w:val="en-GB"/>
        </w:rPr>
      </w:pPr>
      <w:del w:id="2837" w:author="Maxim Moinat" w:date="2017-07-18T11:32:00Z">
        <w:r w:rsidDel="004A03AD">
          <w:rPr>
            <w:rFonts w:cs="Arial"/>
            <w:szCs w:val="20"/>
            <w:lang w:val="en-GB"/>
          </w:rPr>
          <w:delText>Code FNG06 was not present in “</w:delText>
        </w:r>
        <w:r w:rsidRPr="0074109D" w:rsidDel="004A03AD">
          <w:rPr>
            <w:rFonts w:cs="Arial"/>
            <w:szCs w:val="20"/>
            <w:lang w:val="en-GB"/>
          </w:rPr>
          <w:delText>KVÅ-koder 2015</w:delText>
        </w:r>
        <w:r w:rsidDel="004A03AD">
          <w:rPr>
            <w:rFonts w:cs="Arial"/>
            <w:szCs w:val="20"/>
            <w:lang w:val="en-GB"/>
          </w:rPr>
          <w:delText>” but its frequency was higher than 1000. FNG06 is an old code and is replaced by FNG05. The original Swedish term was not indicate in the documentation (</w:delText>
        </w:r>
        <w:r w:rsidRPr="000C43E0" w:rsidDel="004A03AD">
          <w:rPr>
            <w:rFonts w:cs="Arial"/>
            <w:szCs w:val="20"/>
            <w:lang w:val="en-GB"/>
          </w:rPr>
          <w:delText>NOMESCO Classification of Surgical Procedures (NCSP), version 1.5</w:delText>
        </w:r>
        <w:r w:rsidDel="004A03AD">
          <w:rPr>
            <w:rFonts w:cs="Arial"/>
            <w:szCs w:val="20"/>
            <w:lang w:val="en-GB"/>
          </w:rPr>
          <w:delText>).</w:delText>
        </w:r>
      </w:del>
    </w:p>
    <w:tbl>
      <w:tblPr>
        <w:tblW w:w="93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2013"/>
        <w:gridCol w:w="2127"/>
        <w:gridCol w:w="1559"/>
        <w:gridCol w:w="2410"/>
      </w:tblGrid>
      <w:tr w:rsidR="00911F24" w:rsidRPr="00CF2DF7" w:rsidDel="004A03AD" w14:paraId="09A197B3" w14:textId="37AF2532" w:rsidTr="00374962">
        <w:trPr>
          <w:trHeight w:val="240"/>
          <w:del w:id="283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EE83F28" w14:textId="18D99D05" w:rsidR="00911F24" w:rsidRPr="00CF2DF7" w:rsidDel="004A03AD" w:rsidRDefault="00911F24" w:rsidP="00374962">
            <w:pPr>
              <w:jc w:val="center"/>
              <w:rPr>
                <w:del w:id="2839" w:author="Maxim Moinat" w:date="2017-07-18T11:32:00Z"/>
                <w:b/>
                <w:bCs/>
                <w:szCs w:val="20"/>
                <w:lang w:val="en-GB" w:eastAsia="en-GB"/>
              </w:rPr>
            </w:pPr>
            <w:del w:id="2840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1ECBA964" w14:textId="6B394D3A" w:rsidR="00911F24" w:rsidRPr="00CF2DF7" w:rsidDel="004A03AD" w:rsidRDefault="00911F24" w:rsidP="00374962">
            <w:pPr>
              <w:jc w:val="center"/>
              <w:rPr>
                <w:del w:id="2841" w:author="Maxim Moinat" w:date="2017-07-18T11:32:00Z"/>
                <w:b/>
                <w:bCs/>
                <w:szCs w:val="20"/>
                <w:lang w:val="en-GB" w:eastAsia="en-GB"/>
              </w:rPr>
            </w:pPr>
            <w:del w:id="2842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62E1C3A" w14:textId="74E282DE" w:rsidR="00911F24" w:rsidRPr="00CF2DF7" w:rsidDel="004A03AD" w:rsidRDefault="00911F24" w:rsidP="00374962">
            <w:pPr>
              <w:jc w:val="center"/>
              <w:rPr>
                <w:del w:id="2843" w:author="Maxim Moinat" w:date="2017-07-18T11:32:00Z"/>
                <w:b/>
                <w:bCs/>
                <w:szCs w:val="20"/>
                <w:lang w:val="en-GB" w:eastAsia="en-GB"/>
              </w:rPr>
            </w:pPr>
            <w:del w:id="2844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1FD87B5" w14:textId="54E699F6" w:rsidR="00911F24" w:rsidRPr="00CF2DF7" w:rsidDel="004A03AD" w:rsidRDefault="00911F24" w:rsidP="00374962">
            <w:pPr>
              <w:jc w:val="center"/>
              <w:rPr>
                <w:del w:id="2845" w:author="Maxim Moinat" w:date="2017-07-18T11:32:00Z"/>
                <w:b/>
                <w:bCs/>
                <w:szCs w:val="20"/>
                <w:lang w:val="en-GB" w:eastAsia="en-GB"/>
              </w:rPr>
            </w:pPr>
            <w:del w:id="2846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64BEBCA" w14:textId="6DFDABA7" w:rsidR="00911F24" w:rsidRPr="00CF2DF7" w:rsidDel="004A03AD" w:rsidRDefault="00911F24" w:rsidP="00374962">
            <w:pPr>
              <w:jc w:val="center"/>
              <w:rPr>
                <w:del w:id="2847" w:author="Maxim Moinat" w:date="2017-07-18T11:32:00Z"/>
                <w:b/>
                <w:bCs/>
                <w:szCs w:val="20"/>
                <w:lang w:val="en-GB" w:eastAsia="en-GB"/>
              </w:rPr>
            </w:pPr>
            <w:del w:id="2848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911F24" w:rsidRPr="0005203C" w:rsidDel="004A03AD" w14:paraId="4A52E054" w14:textId="14D85EA3" w:rsidTr="00374962">
        <w:trPr>
          <w:trHeight w:val="240"/>
          <w:del w:id="2849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7669" w14:textId="193BF2B1" w:rsidR="00911F24" w:rsidRPr="009C74C8" w:rsidDel="004A03AD" w:rsidRDefault="00911F24" w:rsidP="00374962">
            <w:pPr>
              <w:rPr>
                <w:del w:id="2850" w:author="Maxim Moinat" w:date="2017-07-18T11:32:00Z"/>
                <w:rFonts w:ascii="Calibri" w:hAnsi="Calibri"/>
                <w:color w:val="000000"/>
              </w:rPr>
            </w:pPr>
            <w:del w:id="2851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FNG06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C5F74" w14:textId="7D412627" w:rsidR="00911F24" w:rsidRPr="008217C6" w:rsidDel="004A03AD" w:rsidRDefault="00911F24" w:rsidP="00374962">
            <w:pPr>
              <w:rPr>
                <w:del w:id="2852" w:author="Maxim Moinat" w:date="2017-07-18T11:32:00Z"/>
                <w:rFonts w:ascii="Calibri" w:hAnsi="Calibri"/>
                <w:color w:val="000000"/>
              </w:rPr>
            </w:pPr>
            <w:del w:id="2853" w:author="Maxim Moinat" w:date="2017-07-18T11:32:00Z"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  <w:shd w:val="clear" w:color="auto" w:fill="FFFFFF"/>
                </w:rPr>
                <w:delText>Percutaneous transluminal</w:delText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</w:rPr>
                <w:br/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  <w:shd w:val="clear" w:color="auto" w:fill="FFFFFF"/>
                </w:rPr>
                <w:delText>coronary angioplasty with</w:delText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</w:rPr>
                <w:br/>
              </w:r>
              <w:r w:rsidRPr="008217C6" w:rsidDel="004A03AD">
                <w:rPr>
                  <w:rFonts w:ascii="Helvetica" w:hAnsi="Helvetica"/>
                  <w:color w:val="333333"/>
                  <w:sz w:val="21"/>
                  <w:szCs w:val="21"/>
                  <w:shd w:val="clear" w:color="auto" w:fill="FFFFFF"/>
                </w:rPr>
                <w:delText>insertion of stent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6BFA7" w14:textId="09942C8A" w:rsidR="00911F24" w:rsidRPr="0005203C" w:rsidDel="004A03AD" w:rsidRDefault="00911F24" w:rsidP="00374962">
            <w:pPr>
              <w:rPr>
                <w:del w:id="2854" w:author="Maxim Moinat" w:date="2017-07-18T11:32:00Z"/>
                <w:szCs w:val="20"/>
                <w:lang w:val="en-GB" w:eastAsia="en-GB"/>
              </w:rPr>
            </w:pPr>
            <w:del w:id="2855" w:author="Maxim Moinat" w:date="2017-07-18T11:32:00Z">
              <w:r w:rsidRPr="000D7D6A" w:rsidDel="004A03AD">
                <w:rPr>
                  <w:rFonts w:cs="Arial"/>
                  <w:szCs w:val="20"/>
                  <w:lang w:val="en-GB"/>
                </w:rPr>
                <w:delText>Percutaneous transluminal coronary angioplasty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353B2" w14:textId="286E9BFE" w:rsidR="00911F24" w:rsidRPr="0005203C" w:rsidDel="004A03AD" w:rsidRDefault="00911F24" w:rsidP="00374962">
            <w:pPr>
              <w:ind w:right="90"/>
              <w:rPr>
                <w:del w:id="2856" w:author="Maxim Moinat" w:date="2017-07-18T11:32:00Z"/>
                <w:szCs w:val="20"/>
                <w:lang w:val="en-GB" w:eastAsia="en-GB"/>
              </w:rPr>
            </w:pPr>
            <w:del w:id="2857" w:author="Maxim Moinat" w:date="2017-07-18T11:32:00Z">
              <w:r w:rsidRPr="000D7D6A" w:rsidDel="004A03AD">
                <w:rPr>
                  <w:rFonts w:cs="Arial"/>
                  <w:szCs w:val="20"/>
                  <w:lang w:val="en-GB"/>
                </w:rPr>
                <w:delText>4006788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E87F7" w14:textId="366326E8" w:rsidR="00911F24" w:rsidRPr="0005203C" w:rsidDel="004A03AD" w:rsidRDefault="00911F24" w:rsidP="00374962">
            <w:pPr>
              <w:rPr>
                <w:del w:id="2858" w:author="Maxim Moinat" w:date="2017-07-18T11:32:00Z"/>
                <w:szCs w:val="20"/>
                <w:lang w:val="en-GB" w:eastAsia="en-GB"/>
              </w:rPr>
            </w:pPr>
          </w:p>
        </w:tc>
      </w:tr>
    </w:tbl>
    <w:p w14:paraId="7FEB2484" w14:textId="4BB34A36" w:rsidR="00911F24" w:rsidRPr="007E5BB4" w:rsidDel="004A03AD" w:rsidRDefault="00911F24" w:rsidP="00D73F20">
      <w:pPr>
        <w:rPr>
          <w:del w:id="2859" w:author="Maxim Moinat" w:date="2017-07-18T11:32:00Z"/>
          <w:rFonts w:cs="Arial"/>
          <w:szCs w:val="20"/>
          <w:lang w:val="en-GB"/>
        </w:rPr>
      </w:pPr>
    </w:p>
    <w:p w14:paraId="133D8AE1" w14:textId="12C42BB6" w:rsidR="009C6733" w:rsidRPr="007E5BB4" w:rsidDel="004A03AD" w:rsidRDefault="00826604" w:rsidP="009C6733">
      <w:pPr>
        <w:rPr>
          <w:del w:id="2860" w:author="Maxim Moinat" w:date="2017-07-18T11:32:00Z"/>
          <w:rFonts w:cs="Arial"/>
          <w:szCs w:val="20"/>
          <w:lang w:val="en-GB"/>
        </w:rPr>
      </w:pPr>
      <w:bookmarkStart w:id="2861" w:name="NOMESCO_sub_J"/>
      <w:del w:id="2862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J</w:delText>
        </w:r>
      </w:del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773"/>
        <w:gridCol w:w="2341"/>
        <w:gridCol w:w="1701"/>
        <w:gridCol w:w="1388"/>
        <w:gridCol w:w="2552"/>
      </w:tblGrid>
      <w:tr w:rsidR="009C6733" w:rsidRPr="007E5BB4" w:rsidDel="004A03AD" w14:paraId="706B2058" w14:textId="567F4759" w:rsidTr="00BD0AB4">
        <w:trPr>
          <w:del w:id="2863" w:author="Maxim Moinat" w:date="2017-07-18T11:32:00Z"/>
        </w:trPr>
        <w:tc>
          <w:tcPr>
            <w:tcW w:w="773" w:type="dxa"/>
            <w:vAlign w:val="bottom"/>
          </w:tcPr>
          <w:bookmarkEnd w:id="2861"/>
          <w:p w14:paraId="3B058BDE" w14:textId="5BD6584F" w:rsidR="009C6733" w:rsidRPr="007E5BB4" w:rsidDel="004A03AD" w:rsidRDefault="009C6733" w:rsidP="00444CA2">
            <w:pPr>
              <w:rPr>
                <w:del w:id="2864" w:author="Maxim Moinat" w:date="2017-07-18T11:32:00Z"/>
                <w:rFonts w:cs="Arial"/>
                <w:szCs w:val="20"/>
                <w:lang w:val="en-GB"/>
              </w:rPr>
            </w:pPr>
            <w:del w:id="2865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341" w:type="dxa"/>
            <w:vAlign w:val="bottom"/>
          </w:tcPr>
          <w:p w14:paraId="5ED38AFB" w14:textId="23567B73" w:rsidR="009C6733" w:rsidRPr="007E5BB4" w:rsidDel="004A03AD" w:rsidRDefault="009C6733" w:rsidP="00444CA2">
            <w:pPr>
              <w:rPr>
                <w:del w:id="2866" w:author="Maxim Moinat" w:date="2017-07-18T11:32:00Z"/>
                <w:rFonts w:cs="Arial"/>
                <w:szCs w:val="20"/>
                <w:lang w:val="en-GB"/>
              </w:rPr>
            </w:pPr>
            <w:del w:id="2867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</w:tcPr>
          <w:p w14:paraId="74879606" w14:textId="43F7CBD8" w:rsidR="009C6733" w:rsidRPr="007E5BB4" w:rsidDel="004A03AD" w:rsidRDefault="009C6733" w:rsidP="00444CA2">
            <w:pPr>
              <w:rPr>
                <w:del w:id="2868" w:author="Maxim Moinat" w:date="2017-07-18T11:32:00Z"/>
                <w:rFonts w:cs="Arial"/>
                <w:szCs w:val="20"/>
                <w:lang w:val="en-GB"/>
              </w:rPr>
            </w:pPr>
            <w:del w:id="2869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OMOP SOURCE_CODE_DESCRIPTION</w:delText>
              </w:r>
            </w:del>
          </w:p>
        </w:tc>
        <w:tc>
          <w:tcPr>
            <w:tcW w:w="1388" w:type="dxa"/>
          </w:tcPr>
          <w:p w14:paraId="10935207" w14:textId="751AF9AB" w:rsidR="009C6733" w:rsidRPr="007E5BB4" w:rsidDel="004A03AD" w:rsidRDefault="009C6733" w:rsidP="00444CA2">
            <w:pPr>
              <w:rPr>
                <w:del w:id="2870" w:author="Maxim Moinat" w:date="2017-07-18T11:32:00Z"/>
                <w:rFonts w:cs="Arial"/>
                <w:szCs w:val="20"/>
                <w:lang w:val="en-GB"/>
              </w:rPr>
            </w:pPr>
            <w:del w:id="2871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SOURCE_TO_CONCEPT_MAP_ID</w:delText>
              </w:r>
            </w:del>
          </w:p>
        </w:tc>
        <w:tc>
          <w:tcPr>
            <w:tcW w:w="2552" w:type="dxa"/>
          </w:tcPr>
          <w:p w14:paraId="7EBE951B" w14:textId="26E912B4" w:rsidR="009C6733" w:rsidRPr="007E5BB4" w:rsidDel="004A03AD" w:rsidRDefault="009C6733" w:rsidP="00444CA2">
            <w:pPr>
              <w:rPr>
                <w:del w:id="2872" w:author="Maxim Moinat" w:date="2017-07-18T11:32:00Z"/>
                <w:b/>
                <w:bCs/>
                <w:szCs w:val="20"/>
                <w:lang w:val="en-GB" w:eastAsia="en-GB"/>
              </w:rPr>
            </w:pPr>
            <w:del w:id="2873" w:author="Maxim Moinat" w:date="2017-07-18T11:32:00Z">
              <w:r w:rsidRPr="007E5BB4"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797718" w:rsidRPr="007E5BB4" w:rsidDel="004A03AD" w14:paraId="5826609E" w14:textId="58E5B02A" w:rsidTr="00444CA2">
        <w:trPr>
          <w:del w:id="2874" w:author="Maxim Moinat" w:date="2017-07-18T11:32:00Z"/>
        </w:trPr>
        <w:tc>
          <w:tcPr>
            <w:tcW w:w="773" w:type="dxa"/>
          </w:tcPr>
          <w:p w14:paraId="58C4D3C4" w14:textId="6BE117DE" w:rsidR="00797718" w:rsidRPr="007E5BB4" w:rsidDel="004A03AD" w:rsidRDefault="00797718" w:rsidP="00797718">
            <w:pPr>
              <w:rPr>
                <w:del w:id="2875" w:author="Maxim Moinat" w:date="2017-07-18T11:32:00Z"/>
                <w:rFonts w:cs="Arial"/>
                <w:szCs w:val="20"/>
                <w:lang w:val="en-GB"/>
              </w:rPr>
            </w:pPr>
            <w:del w:id="287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JA</w:delText>
              </w:r>
            </w:del>
          </w:p>
        </w:tc>
        <w:tc>
          <w:tcPr>
            <w:tcW w:w="2341" w:type="dxa"/>
          </w:tcPr>
          <w:p w14:paraId="11FCF387" w14:textId="3A3F60FE" w:rsidR="00797718" w:rsidRPr="007E5BB4" w:rsidDel="004A03AD" w:rsidRDefault="00797718" w:rsidP="00797718">
            <w:pPr>
              <w:rPr>
                <w:del w:id="2877" w:author="Maxim Moinat" w:date="2017-07-18T11:32:00Z"/>
                <w:rFonts w:cs="Arial"/>
                <w:szCs w:val="20"/>
                <w:lang w:val="en-GB"/>
              </w:rPr>
            </w:pPr>
            <w:del w:id="287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Abdominal wall, mesentry, peritoneum and greater omentum</w:delText>
              </w:r>
            </w:del>
          </w:p>
        </w:tc>
        <w:tc>
          <w:tcPr>
            <w:tcW w:w="1701" w:type="dxa"/>
            <w:vAlign w:val="bottom"/>
          </w:tcPr>
          <w:p w14:paraId="3017360B" w14:textId="2D4B361C" w:rsidR="00797718" w:rsidRPr="007E5BB4" w:rsidDel="004A03AD" w:rsidRDefault="00797718" w:rsidP="00797718">
            <w:pPr>
              <w:rPr>
                <w:del w:id="2879" w:author="Maxim Moinat" w:date="2017-07-18T11:32:00Z"/>
                <w:rFonts w:cs="Arial"/>
                <w:szCs w:val="20"/>
                <w:lang w:val="en-GB"/>
              </w:rPr>
            </w:pPr>
            <w:del w:id="288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5812016" w14:textId="57C15478" w:rsidR="00797718" w:rsidRPr="007E5BB4" w:rsidDel="004A03AD" w:rsidRDefault="00797718" w:rsidP="00797718">
            <w:pPr>
              <w:rPr>
                <w:del w:id="2881" w:author="Maxim Moinat" w:date="2017-07-18T11:32:00Z"/>
                <w:rFonts w:cs="Arial"/>
                <w:szCs w:val="20"/>
                <w:lang w:val="en-GB"/>
              </w:rPr>
            </w:pPr>
            <w:del w:id="288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5B8A889" w14:textId="2ED267D2" w:rsidR="00797718" w:rsidRPr="007E5BB4" w:rsidDel="004A03AD" w:rsidRDefault="00797718" w:rsidP="00797718">
            <w:pPr>
              <w:rPr>
                <w:del w:id="288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79B405F1" w14:textId="6437FADA" w:rsidTr="00444CA2">
        <w:trPr>
          <w:del w:id="2884" w:author="Maxim Moinat" w:date="2017-07-18T11:32:00Z"/>
        </w:trPr>
        <w:tc>
          <w:tcPr>
            <w:tcW w:w="773" w:type="dxa"/>
          </w:tcPr>
          <w:p w14:paraId="535566DD" w14:textId="7EA42308" w:rsidR="00797718" w:rsidRPr="007E5BB4" w:rsidDel="004A03AD" w:rsidRDefault="00797718" w:rsidP="00797718">
            <w:pPr>
              <w:rPr>
                <w:del w:id="2885" w:author="Maxim Moinat" w:date="2017-07-18T11:32:00Z"/>
                <w:rFonts w:cs="Arial"/>
                <w:szCs w:val="20"/>
                <w:lang w:val="en-GB"/>
              </w:rPr>
            </w:pPr>
            <w:del w:id="28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JB</w:delText>
              </w:r>
            </w:del>
          </w:p>
        </w:tc>
        <w:tc>
          <w:tcPr>
            <w:tcW w:w="2341" w:type="dxa"/>
          </w:tcPr>
          <w:p w14:paraId="0E58017B" w14:textId="420C822B" w:rsidR="00797718" w:rsidRPr="007E5BB4" w:rsidDel="004A03AD" w:rsidRDefault="00797718" w:rsidP="00797718">
            <w:pPr>
              <w:rPr>
                <w:del w:id="2887" w:author="Maxim Moinat" w:date="2017-07-18T11:32:00Z"/>
                <w:rFonts w:cs="Arial"/>
                <w:szCs w:val="20"/>
                <w:lang w:val="en-GB"/>
              </w:rPr>
            </w:pPr>
            <w:del w:id="288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Diaphragm and gastro-oesophageal reflux</w:delText>
              </w:r>
            </w:del>
          </w:p>
        </w:tc>
        <w:tc>
          <w:tcPr>
            <w:tcW w:w="1701" w:type="dxa"/>
            <w:vAlign w:val="bottom"/>
          </w:tcPr>
          <w:p w14:paraId="613D9350" w14:textId="6145F19C" w:rsidR="00797718" w:rsidRPr="007E5BB4" w:rsidDel="004A03AD" w:rsidRDefault="00797718" w:rsidP="00797718">
            <w:pPr>
              <w:rPr>
                <w:del w:id="2889" w:author="Maxim Moinat" w:date="2017-07-18T11:32:00Z"/>
                <w:rFonts w:cs="Arial"/>
                <w:szCs w:val="20"/>
                <w:lang w:val="en-GB"/>
              </w:rPr>
            </w:pPr>
            <w:del w:id="289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124956C8" w14:textId="2D60145D" w:rsidR="00797718" w:rsidRPr="007E5BB4" w:rsidDel="004A03AD" w:rsidRDefault="00797718" w:rsidP="00797718">
            <w:pPr>
              <w:rPr>
                <w:del w:id="2891" w:author="Maxim Moinat" w:date="2017-07-18T11:32:00Z"/>
                <w:rFonts w:cs="Arial"/>
                <w:szCs w:val="20"/>
                <w:lang w:val="en-GB"/>
              </w:rPr>
            </w:pPr>
            <w:del w:id="289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2292EDA8" w14:textId="59F9EE4E" w:rsidR="00797718" w:rsidRPr="007E5BB4" w:rsidDel="004A03AD" w:rsidRDefault="00797718" w:rsidP="00797718">
            <w:pPr>
              <w:rPr>
                <w:del w:id="289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2DAB735D" w14:textId="1796BD1A" w:rsidTr="00444CA2">
        <w:trPr>
          <w:del w:id="2894" w:author="Maxim Moinat" w:date="2017-07-18T11:32:00Z"/>
        </w:trPr>
        <w:tc>
          <w:tcPr>
            <w:tcW w:w="773" w:type="dxa"/>
          </w:tcPr>
          <w:p w14:paraId="0A54EC6F" w14:textId="529F7933" w:rsidR="00797718" w:rsidRPr="007E5BB4" w:rsidDel="004A03AD" w:rsidRDefault="00797718" w:rsidP="00797718">
            <w:pPr>
              <w:rPr>
                <w:del w:id="2895" w:author="Maxim Moinat" w:date="2017-07-18T11:32:00Z"/>
                <w:rFonts w:cs="Arial"/>
                <w:szCs w:val="20"/>
                <w:lang w:val="en-GB"/>
              </w:rPr>
            </w:pPr>
            <w:del w:id="289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JC</w:delText>
              </w:r>
            </w:del>
          </w:p>
        </w:tc>
        <w:tc>
          <w:tcPr>
            <w:tcW w:w="2341" w:type="dxa"/>
          </w:tcPr>
          <w:p w14:paraId="76FF17CB" w14:textId="62552615" w:rsidR="00797718" w:rsidRPr="007E5BB4" w:rsidDel="004A03AD" w:rsidRDefault="00797718" w:rsidP="00797718">
            <w:pPr>
              <w:rPr>
                <w:del w:id="2897" w:author="Maxim Moinat" w:date="2017-07-18T11:32:00Z"/>
                <w:rFonts w:cs="Arial"/>
                <w:szCs w:val="20"/>
                <w:lang w:val="en-GB"/>
              </w:rPr>
            </w:pPr>
            <w:del w:id="289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Oesophagus</w:delText>
              </w:r>
            </w:del>
          </w:p>
        </w:tc>
        <w:tc>
          <w:tcPr>
            <w:tcW w:w="1701" w:type="dxa"/>
            <w:vAlign w:val="bottom"/>
          </w:tcPr>
          <w:p w14:paraId="3340ACCD" w14:textId="3C8E9C4F" w:rsidR="00797718" w:rsidRPr="007E5BB4" w:rsidDel="004A03AD" w:rsidRDefault="00797718" w:rsidP="00797718">
            <w:pPr>
              <w:rPr>
                <w:del w:id="2899" w:author="Maxim Moinat" w:date="2017-07-18T11:32:00Z"/>
                <w:rFonts w:cs="Arial"/>
                <w:szCs w:val="20"/>
                <w:lang w:val="en-GB"/>
              </w:rPr>
            </w:pPr>
            <w:del w:id="290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5331F73C" w14:textId="54BFFE6D" w:rsidR="00797718" w:rsidRPr="007E5BB4" w:rsidDel="004A03AD" w:rsidRDefault="00797718" w:rsidP="00797718">
            <w:pPr>
              <w:rPr>
                <w:del w:id="2901" w:author="Maxim Moinat" w:date="2017-07-18T11:32:00Z"/>
                <w:rFonts w:cs="Arial"/>
                <w:szCs w:val="20"/>
                <w:lang w:val="en-GB"/>
              </w:rPr>
            </w:pPr>
            <w:del w:id="290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3EE68C91" w14:textId="649086F8" w:rsidR="00797718" w:rsidRPr="007E5BB4" w:rsidDel="004A03AD" w:rsidRDefault="00797718" w:rsidP="00797718">
            <w:pPr>
              <w:rPr>
                <w:del w:id="290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6A4CB01" w14:textId="47509BEE" w:rsidTr="00444CA2">
        <w:trPr>
          <w:del w:id="2904" w:author="Maxim Moinat" w:date="2017-07-18T11:32:00Z"/>
        </w:trPr>
        <w:tc>
          <w:tcPr>
            <w:tcW w:w="773" w:type="dxa"/>
          </w:tcPr>
          <w:p w14:paraId="257584B6" w14:textId="0CE13C3B" w:rsidR="00797718" w:rsidRPr="007E5BB4" w:rsidDel="004A03AD" w:rsidRDefault="00797718" w:rsidP="00797718">
            <w:pPr>
              <w:rPr>
                <w:del w:id="2905" w:author="Maxim Moinat" w:date="2017-07-18T11:32:00Z"/>
                <w:rFonts w:cs="Arial"/>
                <w:szCs w:val="20"/>
                <w:lang w:val="en-GB"/>
              </w:rPr>
            </w:pPr>
            <w:del w:id="290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JD</w:delText>
              </w:r>
            </w:del>
          </w:p>
        </w:tc>
        <w:tc>
          <w:tcPr>
            <w:tcW w:w="2341" w:type="dxa"/>
          </w:tcPr>
          <w:p w14:paraId="2871105D" w14:textId="4E891B7B" w:rsidR="00797718" w:rsidRPr="007E5BB4" w:rsidDel="004A03AD" w:rsidRDefault="00797718" w:rsidP="00797718">
            <w:pPr>
              <w:rPr>
                <w:del w:id="2907" w:author="Maxim Moinat" w:date="2017-07-18T11:32:00Z"/>
                <w:rFonts w:cs="Arial"/>
                <w:szCs w:val="20"/>
                <w:lang w:val="en-GB"/>
              </w:rPr>
            </w:pPr>
            <w:del w:id="290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Stomach and duodenum</w:delText>
              </w:r>
            </w:del>
          </w:p>
        </w:tc>
        <w:tc>
          <w:tcPr>
            <w:tcW w:w="1701" w:type="dxa"/>
            <w:vAlign w:val="bottom"/>
          </w:tcPr>
          <w:p w14:paraId="148D75E3" w14:textId="725B6FAC" w:rsidR="00797718" w:rsidRPr="007E5BB4" w:rsidDel="004A03AD" w:rsidRDefault="00797718" w:rsidP="00797718">
            <w:pPr>
              <w:rPr>
                <w:del w:id="2909" w:author="Maxim Moinat" w:date="2017-07-18T11:32:00Z"/>
                <w:rFonts w:cs="Arial"/>
                <w:szCs w:val="20"/>
                <w:lang w:val="en-GB"/>
              </w:rPr>
            </w:pPr>
            <w:del w:id="291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11F03E7D" w14:textId="53617DA6" w:rsidR="00797718" w:rsidRPr="007E5BB4" w:rsidDel="004A03AD" w:rsidRDefault="00797718" w:rsidP="00797718">
            <w:pPr>
              <w:rPr>
                <w:del w:id="2911" w:author="Maxim Moinat" w:date="2017-07-18T11:32:00Z"/>
                <w:rFonts w:cs="Arial"/>
                <w:szCs w:val="20"/>
                <w:lang w:val="en-GB"/>
              </w:rPr>
            </w:pPr>
            <w:del w:id="291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899FDA7" w14:textId="5E1E3127" w:rsidR="00797718" w:rsidRPr="007E5BB4" w:rsidDel="004A03AD" w:rsidRDefault="00797718" w:rsidP="00797718">
            <w:pPr>
              <w:rPr>
                <w:del w:id="291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6BCD5907" w14:textId="00EA9852" w:rsidTr="00444CA2">
        <w:trPr>
          <w:del w:id="2914" w:author="Maxim Moinat" w:date="2017-07-18T11:32:00Z"/>
        </w:trPr>
        <w:tc>
          <w:tcPr>
            <w:tcW w:w="773" w:type="dxa"/>
          </w:tcPr>
          <w:p w14:paraId="0B0CCF51" w14:textId="7A7ACF7A" w:rsidR="00797718" w:rsidRPr="007E5BB4" w:rsidDel="004A03AD" w:rsidRDefault="00797718" w:rsidP="00797718">
            <w:pPr>
              <w:rPr>
                <w:del w:id="2915" w:author="Maxim Moinat" w:date="2017-07-18T11:32:00Z"/>
                <w:rFonts w:cs="Arial"/>
                <w:szCs w:val="20"/>
                <w:lang w:val="en-GB"/>
              </w:rPr>
            </w:pPr>
            <w:del w:id="291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JE</w:delText>
              </w:r>
            </w:del>
          </w:p>
        </w:tc>
        <w:tc>
          <w:tcPr>
            <w:tcW w:w="2341" w:type="dxa"/>
          </w:tcPr>
          <w:p w14:paraId="057A03C3" w14:textId="5DB034FB" w:rsidR="00797718" w:rsidRPr="007E5BB4" w:rsidDel="004A03AD" w:rsidRDefault="00797718" w:rsidP="00797718">
            <w:pPr>
              <w:rPr>
                <w:del w:id="2917" w:author="Maxim Moinat" w:date="2017-07-18T11:32:00Z"/>
                <w:rFonts w:cs="Arial"/>
                <w:szCs w:val="20"/>
                <w:lang w:val="en-GB"/>
              </w:rPr>
            </w:pPr>
            <w:del w:id="291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Appendix</w:delText>
              </w:r>
            </w:del>
          </w:p>
        </w:tc>
        <w:tc>
          <w:tcPr>
            <w:tcW w:w="1701" w:type="dxa"/>
            <w:vAlign w:val="bottom"/>
          </w:tcPr>
          <w:p w14:paraId="34EEFF32" w14:textId="6DFA4DA1" w:rsidR="00797718" w:rsidRPr="007E5BB4" w:rsidDel="004A03AD" w:rsidRDefault="00797718" w:rsidP="00797718">
            <w:pPr>
              <w:rPr>
                <w:del w:id="2919" w:author="Maxim Moinat" w:date="2017-07-18T11:32:00Z"/>
                <w:rFonts w:cs="Arial"/>
                <w:szCs w:val="20"/>
                <w:lang w:val="en-GB"/>
              </w:rPr>
            </w:pPr>
            <w:del w:id="292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4FC0F336" w14:textId="11FFCA43" w:rsidR="00797718" w:rsidRPr="007E5BB4" w:rsidDel="004A03AD" w:rsidRDefault="00797718" w:rsidP="00797718">
            <w:pPr>
              <w:rPr>
                <w:del w:id="2921" w:author="Maxim Moinat" w:date="2017-07-18T11:32:00Z"/>
                <w:rFonts w:cs="Arial"/>
                <w:szCs w:val="20"/>
                <w:lang w:val="en-GB"/>
              </w:rPr>
            </w:pPr>
            <w:del w:id="292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383F347C" w14:textId="1CFF158E" w:rsidR="00797718" w:rsidRPr="007E5BB4" w:rsidDel="004A03AD" w:rsidRDefault="00797718" w:rsidP="00797718">
            <w:pPr>
              <w:rPr>
                <w:del w:id="292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66CD1D14" w14:textId="14E53342" w:rsidTr="00444CA2">
        <w:trPr>
          <w:del w:id="2924" w:author="Maxim Moinat" w:date="2017-07-18T11:32:00Z"/>
        </w:trPr>
        <w:tc>
          <w:tcPr>
            <w:tcW w:w="773" w:type="dxa"/>
          </w:tcPr>
          <w:p w14:paraId="3FDD5588" w14:textId="42E229F3" w:rsidR="00797718" w:rsidRPr="007E5BB4" w:rsidDel="004A03AD" w:rsidRDefault="00797718" w:rsidP="00797718">
            <w:pPr>
              <w:rPr>
                <w:del w:id="2925" w:author="Maxim Moinat" w:date="2017-07-18T11:32:00Z"/>
                <w:rFonts w:cs="Arial"/>
                <w:szCs w:val="20"/>
                <w:lang w:val="en-GB"/>
              </w:rPr>
            </w:pPr>
            <w:del w:id="292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JF</w:delText>
              </w:r>
            </w:del>
          </w:p>
        </w:tc>
        <w:tc>
          <w:tcPr>
            <w:tcW w:w="2341" w:type="dxa"/>
          </w:tcPr>
          <w:p w14:paraId="29272324" w14:textId="60F7293D" w:rsidR="00797718" w:rsidRPr="007E5BB4" w:rsidDel="004A03AD" w:rsidRDefault="00797718" w:rsidP="00797718">
            <w:pPr>
              <w:rPr>
                <w:del w:id="2927" w:author="Maxim Moinat" w:date="2017-07-18T11:32:00Z"/>
                <w:rFonts w:cs="Arial"/>
                <w:szCs w:val="20"/>
                <w:lang w:val="en-GB"/>
              </w:rPr>
            </w:pPr>
            <w:del w:id="292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Intestine</w:delText>
              </w:r>
            </w:del>
          </w:p>
        </w:tc>
        <w:tc>
          <w:tcPr>
            <w:tcW w:w="1701" w:type="dxa"/>
            <w:vAlign w:val="bottom"/>
          </w:tcPr>
          <w:p w14:paraId="5D7BE2A9" w14:textId="682947A3" w:rsidR="00797718" w:rsidRPr="007E5BB4" w:rsidDel="004A03AD" w:rsidRDefault="00797718" w:rsidP="00797718">
            <w:pPr>
              <w:rPr>
                <w:del w:id="2929" w:author="Maxim Moinat" w:date="2017-07-18T11:32:00Z"/>
                <w:rFonts w:cs="Arial"/>
                <w:szCs w:val="20"/>
                <w:lang w:val="en-GB"/>
              </w:rPr>
            </w:pPr>
            <w:del w:id="293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74B34B47" w14:textId="3BB52C39" w:rsidR="00797718" w:rsidRPr="007E5BB4" w:rsidDel="004A03AD" w:rsidRDefault="00797718" w:rsidP="00797718">
            <w:pPr>
              <w:rPr>
                <w:del w:id="2931" w:author="Maxim Moinat" w:date="2017-07-18T11:32:00Z"/>
                <w:rFonts w:cs="Arial"/>
                <w:szCs w:val="20"/>
                <w:lang w:val="en-GB"/>
              </w:rPr>
            </w:pPr>
            <w:del w:id="293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D5BD37D" w14:textId="306E5CA7" w:rsidR="00797718" w:rsidRPr="007E5BB4" w:rsidDel="004A03AD" w:rsidRDefault="00797718" w:rsidP="00797718">
            <w:pPr>
              <w:rPr>
                <w:del w:id="293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425C8A1D" w14:textId="38A5F6D9" w:rsidTr="00444CA2">
        <w:trPr>
          <w:del w:id="2934" w:author="Maxim Moinat" w:date="2017-07-18T11:32:00Z"/>
        </w:trPr>
        <w:tc>
          <w:tcPr>
            <w:tcW w:w="773" w:type="dxa"/>
          </w:tcPr>
          <w:p w14:paraId="65E16AB8" w14:textId="37EC347B" w:rsidR="00797718" w:rsidRPr="007E5BB4" w:rsidDel="004A03AD" w:rsidRDefault="00797718" w:rsidP="00797718">
            <w:pPr>
              <w:rPr>
                <w:del w:id="2935" w:author="Maxim Moinat" w:date="2017-07-18T11:32:00Z"/>
                <w:rFonts w:cs="Arial"/>
                <w:szCs w:val="20"/>
                <w:lang w:val="en-GB"/>
              </w:rPr>
            </w:pPr>
            <w:del w:id="293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JG</w:delText>
              </w:r>
            </w:del>
          </w:p>
        </w:tc>
        <w:tc>
          <w:tcPr>
            <w:tcW w:w="2341" w:type="dxa"/>
          </w:tcPr>
          <w:p w14:paraId="13C8089C" w14:textId="321DB5CF" w:rsidR="00797718" w:rsidRPr="007E5BB4" w:rsidDel="004A03AD" w:rsidRDefault="00797718" w:rsidP="00797718">
            <w:pPr>
              <w:rPr>
                <w:del w:id="2937" w:author="Maxim Moinat" w:date="2017-07-18T11:32:00Z"/>
                <w:rFonts w:cs="Arial"/>
                <w:szCs w:val="20"/>
                <w:lang w:val="en-GB"/>
              </w:rPr>
            </w:pPr>
            <w:del w:id="293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Rectum</w:delText>
              </w:r>
            </w:del>
          </w:p>
        </w:tc>
        <w:tc>
          <w:tcPr>
            <w:tcW w:w="1701" w:type="dxa"/>
            <w:vAlign w:val="bottom"/>
          </w:tcPr>
          <w:p w14:paraId="7BFF147F" w14:textId="4D940DC1" w:rsidR="00797718" w:rsidRPr="007E5BB4" w:rsidDel="004A03AD" w:rsidRDefault="00797718" w:rsidP="00797718">
            <w:pPr>
              <w:rPr>
                <w:del w:id="2939" w:author="Maxim Moinat" w:date="2017-07-18T11:32:00Z"/>
                <w:rFonts w:cs="Arial"/>
                <w:szCs w:val="20"/>
                <w:lang w:val="en-GB"/>
              </w:rPr>
            </w:pPr>
            <w:del w:id="294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3C24573" w14:textId="1A053F31" w:rsidR="00797718" w:rsidRPr="007E5BB4" w:rsidDel="004A03AD" w:rsidRDefault="00797718" w:rsidP="00797718">
            <w:pPr>
              <w:rPr>
                <w:del w:id="2941" w:author="Maxim Moinat" w:date="2017-07-18T11:32:00Z"/>
                <w:rFonts w:cs="Arial"/>
                <w:szCs w:val="20"/>
                <w:lang w:val="en-GB"/>
              </w:rPr>
            </w:pPr>
            <w:del w:id="294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EEF0340" w14:textId="5655E7AF" w:rsidR="00797718" w:rsidRPr="007E5BB4" w:rsidDel="004A03AD" w:rsidRDefault="00797718" w:rsidP="00797718">
            <w:pPr>
              <w:rPr>
                <w:del w:id="294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89246BC" w14:textId="219ED214" w:rsidTr="00444CA2">
        <w:trPr>
          <w:del w:id="2944" w:author="Maxim Moinat" w:date="2017-07-18T11:32:00Z"/>
        </w:trPr>
        <w:tc>
          <w:tcPr>
            <w:tcW w:w="773" w:type="dxa"/>
          </w:tcPr>
          <w:p w14:paraId="732B4888" w14:textId="51FBA73E" w:rsidR="00797718" w:rsidRPr="007E5BB4" w:rsidDel="004A03AD" w:rsidRDefault="00797718" w:rsidP="00797718">
            <w:pPr>
              <w:rPr>
                <w:del w:id="2945" w:author="Maxim Moinat" w:date="2017-07-18T11:32:00Z"/>
                <w:rFonts w:cs="Arial"/>
                <w:szCs w:val="20"/>
                <w:lang w:val="en-GB"/>
              </w:rPr>
            </w:pPr>
            <w:del w:id="294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JH</w:delText>
              </w:r>
            </w:del>
          </w:p>
        </w:tc>
        <w:tc>
          <w:tcPr>
            <w:tcW w:w="2341" w:type="dxa"/>
          </w:tcPr>
          <w:p w14:paraId="5E8A8CFB" w14:textId="7E00B0F7" w:rsidR="00797718" w:rsidRPr="007E5BB4" w:rsidDel="004A03AD" w:rsidRDefault="00797718" w:rsidP="00797718">
            <w:pPr>
              <w:rPr>
                <w:del w:id="2947" w:author="Maxim Moinat" w:date="2017-07-18T11:32:00Z"/>
                <w:rFonts w:cs="Arial"/>
                <w:szCs w:val="20"/>
                <w:lang w:val="en-GB"/>
              </w:rPr>
            </w:pPr>
            <w:del w:id="294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Anus and perianal tissue</w:delText>
              </w:r>
            </w:del>
          </w:p>
        </w:tc>
        <w:tc>
          <w:tcPr>
            <w:tcW w:w="1701" w:type="dxa"/>
            <w:vAlign w:val="bottom"/>
          </w:tcPr>
          <w:p w14:paraId="044F5187" w14:textId="28A6F0D1" w:rsidR="00797718" w:rsidRPr="007E5BB4" w:rsidDel="004A03AD" w:rsidRDefault="00797718" w:rsidP="00797718">
            <w:pPr>
              <w:rPr>
                <w:del w:id="2949" w:author="Maxim Moinat" w:date="2017-07-18T11:32:00Z"/>
                <w:rFonts w:cs="Arial"/>
                <w:szCs w:val="20"/>
                <w:lang w:val="en-GB"/>
              </w:rPr>
            </w:pPr>
            <w:del w:id="295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71F7616F" w14:textId="3E2E75AD" w:rsidR="00797718" w:rsidRPr="007E5BB4" w:rsidDel="004A03AD" w:rsidRDefault="00797718" w:rsidP="00797718">
            <w:pPr>
              <w:rPr>
                <w:del w:id="2951" w:author="Maxim Moinat" w:date="2017-07-18T11:32:00Z"/>
                <w:rFonts w:cs="Arial"/>
                <w:szCs w:val="20"/>
                <w:lang w:val="en-GB"/>
              </w:rPr>
            </w:pPr>
            <w:del w:id="295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3A61E4C6" w14:textId="17653B40" w:rsidR="00797718" w:rsidRPr="007E5BB4" w:rsidDel="004A03AD" w:rsidRDefault="00797718" w:rsidP="00797718">
            <w:pPr>
              <w:rPr>
                <w:del w:id="295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4A8AB394" w14:textId="69FADEC9" w:rsidTr="00444CA2">
        <w:trPr>
          <w:del w:id="2954" w:author="Maxim Moinat" w:date="2017-07-18T11:32:00Z"/>
        </w:trPr>
        <w:tc>
          <w:tcPr>
            <w:tcW w:w="773" w:type="dxa"/>
          </w:tcPr>
          <w:p w14:paraId="7EB08D15" w14:textId="64EE1C36" w:rsidR="00797718" w:rsidRPr="007E5BB4" w:rsidDel="004A03AD" w:rsidRDefault="00797718" w:rsidP="00797718">
            <w:pPr>
              <w:rPr>
                <w:del w:id="2955" w:author="Maxim Moinat" w:date="2017-07-18T11:32:00Z"/>
                <w:rFonts w:cs="Arial"/>
                <w:szCs w:val="20"/>
                <w:lang w:val="en-GB"/>
              </w:rPr>
            </w:pPr>
            <w:del w:id="295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JJ</w:delText>
              </w:r>
            </w:del>
          </w:p>
        </w:tc>
        <w:tc>
          <w:tcPr>
            <w:tcW w:w="2341" w:type="dxa"/>
          </w:tcPr>
          <w:p w14:paraId="56216952" w14:textId="7B8FFE21" w:rsidR="00797718" w:rsidRPr="007E5BB4" w:rsidDel="004A03AD" w:rsidRDefault="00797718" w:rsidP="00797718">
            <w:pPr>
              <w:rPr>
                <w:del w:id="2957" w:author="Maxim Moinat" w:date="2017-07-18T11:32:00Z"/>
                <w:rFonts w:cs="Arial"/>
                <w:szCs w:val="20"/>
                <w:lang w:val="en-GB"/>
              </w:rPr>
            </w:pPr>
            <w:del w:id="295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Liver</w:delText>
              </w:r>
            </w:del>
          </w:p>
        </w:tc>
        <w:tc>
          <w:tcPr>
            <w:tcW w:w="1701" w:type="dxa"/>
            <w:vAlign w:val="bottom"/>
          </w:tcPr>
          <w:p w14:paraId="787BC409" w14:textId="6DF16ECA" w:rsidR="00797718" w:rsidRPr="007E5BB4" w:rsidDel="004A03AD" w:rsidRDefault="00797718" w:rsidP="00797718">
            <w:pPr>
              <w:rPr>
                <w:del w:id="2959" w:author="Maxim Moinat" w:date="2017-07-18T11:32:00Z"/>
                <w:rFonts w:cs="Arial"/>
                <w:szCs w:val="20"/>
                <w:lang w:val="en-GB"/>
              </w:rPr>
            </w:pPr>
            <w:del w:id="296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3F1C8574" w14:textId="092C57D3" w:rsidR="00797718" w:rsidRPr="007E5BB4" w:rsidDel="004A03AD" w:rsidRDefault="00797718" w:rsidP="00797718">
            <w:pPr>
              <w:rPr>
                <w:del w:id="2961" w:author="Maxim Moinat" w:date="2017-07-18T11:32:00Z"/>
                <w:rFonts w:cs="Arial"/>
                <w:szCs w:val="20"/>
                <w:lang w:val="en-GB"/>
              </w:rPr>
            </w:pPr>
            <w:del w:id="296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4389A78" w14:textId="0531FE71" w:rsidR="00797718" w:rsidRPr="007E5BB4" w:rsidDel="004A03AD" w:rsidRDefault="00797718" w:rsidP="00797718">
            <w:pPr>
              <w:rPr>
                <w:del w:id="296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D9AC928" w14:textId="242130CB" w:rsidTr="00444CA2">
        <w:trPr>
          <w:del w:id="2964" w:author="Maxim Moinat" w:date="2017-07-18T11:32:00Z"/>
        </w:trPr>
        <w:tc>
          <w:tcPr>
            <w:tcW w:w="773" w:type="dxa"/>
          </w:tcPr>
          <w:p w14:paraId="46180144" w14:textId="5841A587" w:rsidR="00797718" w:rsidRPr="007E5BB4" w:rsidDel="004A03AD" w:rsidRDefault="00797718" w:rsidP="00797718">
            <w:pPr>
              <w:rPr>
                <w:del w:id="2965" w:author="Maxim Moinat" w:date="2017-07-18T11:32:00Z"/>
                <w:rFonts w:cs="Arial"/>
                <w:szCs w:val="20"/>
                <w:lang w:val="en-GB"/>
              </w:rPr>
            </w:pPr>
            <w:del w:id="296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JK</w:delText>
              </w:r>
            </w:del>
          </w:p>
        </w:tc>
        <w:tc>
          <w:tcPr>
            <w:tcW w:w="2341" w:type="dxa"/>
          </w:tcPr>
          <w:p w14:paraId="21F57901" w14:textId="3C4183E1" w:rsidR="00797718" w:rsidRPr="007E5BB4" w:rsidDel="004A03AD" w:rsidRDefault="00797718" w:rsidP="00797718">
            <w:pPr>
              <w:rPr>
                <w:del w:id="2967" w:author="Maxim Moinat" w:date="2017-07-18T11:32:00Z"/>
                <w:rFonts w:cs="Arial"/>
                <w:szCs w:val="20"/>
                <w:lang w:val="en-GB"/>
              </w:rPr>
            </w:pPr>
            <w:del w:id="296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Biliary tract</w:delText>
              </w:r>
            </w:del>
          </w:p>
        </w:tc>
        <w:tc>
          <w:tcPr>
            <w:tcW w:w="1701" w:type="dxa"/>
            <w:vAlign w:val="bottom"/>
          </w:tcPr>
          <w:p w14:paraId="612FD309" w14:textId="4C3C6426" w:rsidR="00797718" w:rsidRPr="007E5BB4" w:rsidDel="004A03AD" w:rsidRDefault="00797718" w:rsidP="00797718">
            <w:pPr>
              <w:rPr>
                <w:del w:id="2969" w:author="Maxim Moinat" w:date="2017-07-18T11:32:00Z"/>
                <w:rFonts w:cs="Arial"/>
                <w:szCs w:val="20"/>
                <w:lang w:val="en-GB"/>
              </w:rPr>
            </w:pPr>
            <w:del w:id="297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2BFD88A" w14:textId="3DD1197A" w:rsidR="00797718" w:rsidRPr="007E5BB4" w:rsidDel="004A03AD" w:rsidRDefault="00797718" w:rsidP="00797718">
            <w:pPr>
              <w:rPr>
                <w:del w:id="2971" w:author="Maxim Moinat" w:date="2017-07-18T11:32:00Z"/>
                <w:rFonts w:cs="Arial"/>
                <w:szCs w:val="20"/>
                <w:lang w:val="en-GB"/>
              </w:rPr>
            </w:pPr>
            <w:del w:id="297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4E2D890" w14:textId="19CB379D" w:rsidR="00797718" w:rsidRPr="007E5BB4" w:rsidDel="004A03AD" w:rsidRDefault="00797718" w:rsidP="00797718">
            <w:pPr>
              <w:rPr>
                <w:del w:id="297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137CD26E" w14:textId="50E4EBB0" w:rsidTr="00444CA2">
        <w:trPr>
          <w:del w:id="2974" w:author="Maxim Moinat" w:date="2017-07-18T11:32:00Z"/>
        </w:trPr>
        <w:tc>
          <w:tcPr>
            <w:tcW w:w="773" w:type="dxa"/>
          </w:tcPr>
          <w:p w14:paraId="1623E0E5" w14:textId="28599C69" w:rsidR="00797718" w:rsidRPr="007E5BB4" w:rsidDel="004A03AD" w:rsidRDefault="00797718" w:rsidP="00797718">
            <w:pPr>
              <w:rPr>
                <w:del w:id="2975" w:author="Maxim Moinat" w:date="2017-07-18T11:32:00Z"/>
                <w:rFonts w:cs="Arial"/>
                <w:szCs w:val="20"/>
                <w:lang w:val="en-GB"/>
              </w:rPr>
            </w:pPr>
            <w:del w:id="297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JL</w:delText>
              </w:r>
            </w:del>
          </w:p>
        </w:tc>
        <w:tc>
          <w:tcPr>
            <w:tcW w:w="2341" w:type="dxa"/>
          </w:tcPr>
          <w:p w14:paraId="7977711A" w14:textId="6BD2E262" w:rsidR="00797718" w:rsidRPr="007E5BB4" w:rsidDel="004A03AD" w:rsidRDefault="00797718" w:rsidP="00797718">
            <w:pPr>
              <w:rPr>
                <w:del w:id="2977" w:author="Maxim Moinat" w:date="2017-07-18T11:32:00Z"/>
                <w:rFonts w:cs="Arial"/>
                <w:szCs w:val="20"/>
                <w:lang w:val="en-GB"/>
              </w:rPr>
            </w:pPr>
            <w:del w:id="297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Pancreas</w:delText>
              </w:r>
            </w:del>
          </w:p>
        </w:tc>
        <w:tc>
          <w:tcPr>
            <w:tcW w:w="1701" w:type="dxa"/>
            <w:vAlign w:val="bottom"/>
          </w:tcPr>
          <w:p w14:paraId="763AF052" w14:textId="04463C2E" w:rsidR="00797718" w:rsidRPr="007E5BB4" w:rsidDel="004A03AD" w:rsidRDefault="00797718" w:rsidP="00797718">
            <w:pPr>
              <w:rPr>
                <w:del w:id="2979" w:author="Maxim Moinat" w:date="2017-07-18T11:32:00Z"/>
                <w:rFonts w:cs="Arial"/>
                <w:szCs w:val="20"/>
                <w:lang w:val="en-GB"/>
              </w:rPr>
            </w:pPr>
            <w:del w:id="298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4E227FFC" w14:textId="53D16FFF" w:rsidR="00797718" w:rsidRPr="007E5BB4" w:rsidDel="004A03AD" w:rsidRDefault="00797718" w:rsidP="00797718">
            <w:pPr>
              <w:rPr>
                <w:del w:id="2981" w:author="Maxim Moinat" w:date="2017-07-18T11:32:00Z"/>
                <w:rFonts w:cs="Arial"/>
                <w:szCs w:val="20"/>
                <w:lang w:val="en-GB"/>
              </w:rPr>
            </w:pPr>
            <w:del w:id="298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C94CCAD" w14:textId="24C2668D" w:rsidR="00797718" w:rsidRPr="007E5BB4" w:rsidDel="004A03AD" w:rsidRDefault="00797718" w:rsidP="00797718">
            <w:pPr>
              <w:rPr>
                <w:del w:id="298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2A53B3CF" w14:textId="1E7159A6" w:rsidTr="00BD0AB4">
        <w:trPr>
          <w:del w:id="2984" w:author="Maxim Moinat" w:date="2017-07-18T11:32:00Z"/>
        </w:trPr>
        <w:tc>
          <w:tcPr>
            <w:tcW w:w="773" w:type="dxa"/>
          </w:tcPr>
          <w:p w14:paraId="36A187AD" w14:textId="7932AF2D" w:rsidR="00797718" w:rsidRPr="007E5BB4" w:rsidDel="004A03AD" w:rsidRDefault="00797718" w:rsidP="00797718">
            <w:pPr>
              <w:rPr>
                <w:del w:id="2985" w:author="Maxim Moinat" w:date="2017-07-18T11:32:00Z"/>
                <w:rFonts w:cs="Arial"/>
                <w:szCs w:val="20"/>
                <w:lang w:val="en-GB"/>
              </w:rPr>
            </w:pPr>
            <w:del w:id="29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JM</w:delText>
              </w:r>
            </w:del>
          </w:p>
        </w:tc>
        <w:tc>
          <w:tcPr>
            <w:tcW w:w="2341" w:type="dxa"/>
          </w:tcPr>
          <w:p w14:paraId="6DDEB6C9" w14:textId="05101982" w:rsidR="00797718" w:rsidRPr="007E5BB4" w:rsidDel="004A03AD" w:rsidRDefault="00797718" w:rsidP="00797718">
            <w:pPr>
              <w:rPr>
                <w:del w:id="2987" w:author="Maxim Moinat" w:date="2017-07-18T11:32:00Z"/>
                <w:rFonts w:cs="Arial"/>
                <w:szCs w:val="20"/>
                <w:lang w:val="en-GB"/>
              </w:rPr>
            </w:pPr>
            <w:del w:id="298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Spleen</w:delText>
              </w:r>
            </w:del>
          </w:p>
        </w:tc>
        <w:tc>
          <w:tcPr>
            <w:tcW w:w="1701" w:type="dxa"/>
          </w:tcPr>
          <w:p w14:paraId="14172D0A" w14:textId="3E9D0F62" w:rsidR="00797718" w:rsidRPr="007E5BB4" w:rsidDel="004A03AD" w:rsidRDefault="00797718" w:rsidP="00797718">
            <w:pPr>
              <w:rPr>
                <w:del w:id="2989" w:author="Maxim Moinat" w:date="2017-07-18T11:32:00Z"/>
                <w:rFonts w:cs="Arial"/>
                <w:szCs w:val="20"/>
                <w:lang w:val="en-GB"/>
              </w:rPr>
            </w:pPr>
            <w:del w:id="299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spleen </w:delText>
              </w:r>
            </w:del>
          </w:p>
        </w:tc>
        <w:tc>
          <w:tcPr>
            <w:tcW w:w="1388" w:type="dxa"/>
          </w:tcPr>
          <w:p w14:paraId="5827A163" w14:textId="2A63FE77" w:rsidR="00797718" w:rsidRPr="007E5BB4" w:rsidDel="004A03AD" w:rsidRDefault="00797718" w:rsidP="00797718">
            <w:pPr>
              <w:rPr>
                <w:del w:id="2991" w:author="Maxim Moinat" w:date="2017-07-18T11:32:00Z"/>
                <w:rFonts w:cs="Arial"/>
                <w:szCs w:val="20"/>
                <w:lang w:val="en-GB"/>
              </w:rPr>
            </w:pPr>
            <w:del w:id="299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4241198</w:delText>
              </w:r>
            </w:del>
          </w:p>
        </w:tc>
        <w:tc>
          <w:tcPr>
            <w:tcW w:w="2552" w:type="dxa"/>
          </w:tcPr>
          <w:p w14:paraId="03673B1F" w14:textId="5925E93B" w:rsidR="00797718" w:rsidRPr="007E5BB4" w:rsidDel="004A03AD" w:rsidRDefault="00797718" w:rsidP="00797718">
            <w:pPr>
              <w:rPr>
                <w:del w:id="299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5DEC709E" w14:textId="0C2CA1A6" w:rsidTr="00444CA2">
        <w:trPr>
          <w:del w:id="2994" w:author="Maxim Moinat" w:date="2017-07-18T11:32:00Z"/>
        </w:trPr>
        <w:tc>
          <w:tcPr>
            <w:tcW w:w="773" w:type="dxa"/>
          </w:tcPr>
          <w:p w14:paraId="6825D1BB" w14:textId="7D88E747" w:rsidR="00797718" w:rsidRPr="007E5BB4" w:rsidDel="004A03AD" w:rsidRDefault="00797718" w:rsidP="00797718">
            <w:pPr>
              <w:rPr>
                <w:del w:id="2995" w:author="Maxim Moinat" w:date="2017-07-18T11:32:00Z"/>
                <w:rFonts w:cs="Arial"/>
                <w:szCs w:val="20"/>
                <w:lang w:val="en-GB"/>
              </w:rPr>
            </w:pPr>
            <w:del w:id="299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JW</w:delText>
              </w:r>
            </w:del>
          </w:p>
        </w:tc>
        <w:tc>
          <w:tcPr>
            <w:tcW w:w="2341" w:type="dxa"/>
          </w:tcPr>
          <w:p w14:paraId="0DEBE25B" w14:textId="081D94EB" w:rsidR="00797718" w:rsidRPr="007E5BB4" w:rsidDel="004A03AD" w:rsidRDefault="00797718" w:rsidP="00797718">
            <w:pPr>
              <w:rPr>
                <w:del w:id="2997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299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gastroenterological surgery</w:delText>
              </w:r>
            </w:del>
          </w:p>
        </w:tc>
        <w:tc>
          <w:tcPr>
            <w:tcW w:w="1701" w:type="dxa"/>
            <w:vAlign w:val="bottom"/>
          </w:tcPr>
          <w:p w14:paraId="2D57745B" w14:textId="3A9D8331" w:rsidR="00797718" w:rsidRPr="007E5BB4" w:rsidDel="004A03AD" w:rsidRDefault="00797718" w:rsidP="00797718">
            <w:pPr>
              <w:rPr>
                <w:del w:id="2999" w:author="Maxim Moinat" w:date="2017-07-18T11:32:00Z"/>
                <w:rFonts w:cs="Arial"/>
                <w:szCs w:val="20"/>
                <w:lang w:val="en-GB"/>
              </w:rPr>
            </w:pPr>
            <w:del w:id="300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0F17A2D9" w14:textId="7E9F7C2D" w:rsidR="00797718" w:rsidRPr="007E5BB4" w:rsidDel="004A03AD" w:rsidRDefault="00797718" w:rsidP="00797718">
            <w:pPr>
              <w:rPr>
                <w:del w:id="3001" w:author="Maxim Moinat" w:date="2017-07-18T11:32:00Z"/>
                <w:rFonts w:cs="Arial"/>
                <w:szCs w:val="20"/>
                <w:lang w:val="en-GB"/>
              </w:rPr>
            </w:pPr>
            <w:del w:id="300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18CF25DE" w14:textId="476BC335" w:rsidR="00797718" w:rsidRPr="007E5BB4" w:rsidDel="004A03AD" w:rsidRDefault="00797718" w:rsidP="00797718">
            <w:pPr>
              <w:rPr>
                <w:del w:id="300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797718" w:rsidRPr="007E5BB4" w:rsidDel="004A03AD" w14:paraId="1F0E5BD2" w14:textId="6F0E7299" w:rsidTr="00444CA2">
        <w:trPr>
          <w:del w:id="3004" w:author="Maxim Moinat" w:date="2017-07-18T11:32:00Z"/>
        </w:trPr>
        <w:tc>
          <w:tcPr>
            <w:tcW w:w="773" w:type="dxa"/>
          </w:tcPr>
          <w:p w14:paraId="52A9355D" w14:textId="2742052B" w:rsidR="00797718" w:rsidRPr="007E5BB4" w:rsidDel="004A03AD" w:rsidRDefault="00797718" w:rsidP="00797718">
            <w:pPr>
              <w:rPr>
                <w:del w:id="3005" w:author="Maxim Moinat" w:date="2017-07-18T11:32:00Z"/>
                <w:rFonts w:cs="Arial"/>
                <w:szCs w:val="20"/>
                <w:lang w:val="en-GB"/>
              </w:rPr>
            </w:pPr>
            <w:del w:id="300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JX</w:delText>
              </w:r>
            </w:del>
          </w:p>
        </w:tc>
        <w:tc>
          <w:tcPr>
            <w:tcW w:w="2341" w:type="dxa"/>
          </w:tcPr>
          <w:p w14:paraId="40711411" w14:textId="2ACD0E60" w:rsidR="00797718" w:rsidRPr="007E5BB4" w:rsidDel="004A03AD" w:rsidRDefault="00797718" w:rsidP="00797718">
            <w:pPr>
              <w:rPr>
                <w:del w:id="3007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300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Abdominal operations with other or overlapping anatomical location</w:delText>
              </w:r>
            </w:del>
          </w:p>
        </w:tc>
        <w:tc>
          <w:tcPr>
            <w:tcW w:w="1701" w:type="dxa"/>
            <w:vAlign w:val="bottom"/>
          </w:tcPr>
          <w:p w14:paraId="4D1B9D80" w14:textId="6D374013" w:rsidR="00797718" w:rsidRPr="007E5BB4" w:rsidDel="004A03AD" w:rsidRDefault="00797718" w:rsidP="00797718">
            <w:pPr>
              <w:rPr>
                <w:del w:id="3009" w:author="Maxim Moinat" w:date="2017-07-18T11:32:00Z"/>
                <w:rFonts w:cs="Arial"/>
                <w:szCs w:val="20"/>
                <w:lang w:val="en-GB"/>
              </w:rPr>
            </w:pPr>
            <w:del w:id="301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Operative procedure on digestive system</w:delText>
              </w:r>
            </w:del>
          </w:p>
        </w:tc>
        <w:tc>
          <w:tcPr>
            <w:tcW w:w="1388" w:type="dxa"/>
            <w:vAlign w:val="bottom"/>
          </w:tcPr>
          <w:p w14:paraId="377622B9" w14:textId="13DDDBAA" w:rsidR="00797718" w:rsidRPr="007E5BB4" w:rsidDel="004A03AD" w:rsidRDefault="00797718" w:rsidP="00797718">
            <w:pPr>
              <w:rPr>
                <w:del w:id="3011" w:author="Maxim Moinat" w:date="2017-07-18T11:32:00Z"/>
                <w:rFonts w:cs="Arial"/>
                <w:szCs w:val="20"/>
                <w:lang w:val="en-GB"/>
              </w:rPr>
            </w:pPr>
            <w:del w:id="301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4030654</w:delText>
              </w:r>
            </w:del>
          </w:p>
        </w:tc>
        <w:tc>
          <w:tcPr>
            <w:tcW w:w="2552" w:type="dxa"/>
          </w:tcPr>
          <w:p w14:paraId="4A1EEA46" w14:textId="4140D3E9" w:rsidR="00797718" w:rsidRPr="007E5BB4" w:rsidDel="004A03AD" w:rsidRDefault="00797718" w:rsidP="00797718">
            <w:pPr>
              <w:rPr>
                <w:del w:id="3013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6460FB79" w14:textId="2681B12E" w:rsidR="00216E11" w:rsidRPr="007E5BB4" w:rsidDel="004A03AD" w:rsidRDefault="00170B32" w:rsidP="00216E11">
      <w:pPr>
        <w:rPr>
          <w:del w:id="3014" w:author="Maxim Moinat" w:date="2017-07-18T11:32:00Z"/>
          <w:rFonts w:cs="Arial"/>
          <w:szCs w:val="20"/>
          <w:lang w:val="en-GB"/>
        </w:rPr>
      </w:pPr>
      <w:del w:id="3015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04E53958" w14:textId="5877045B" w:rsidR="009C6733" w:rsidRPr="007E5BB4" w:rsidDel="004A03AD" w:rsidRDefault="009C6733" w:rsidP="009C6733">
      <w:pPr>
        <w:rPr>
          <w:del w:id="3016" w:author="Maxim Moinat" w:date="2017-07-18T11:32:00Z"/>
          <w:rFonts w:cs="Arial"/>
          <w:szCs w:val="20"/>
          <w:lang w:val="en-GB"/>
        </w:rPr>
      </w:pPr>
    </w:p>
    <w:p w14:paraId="7A1D2469" w14:textId="339F0214" w:rsidR="000C6810" w:rsidRPr="007E5BB4" w:rsidDel="004A03AD" w:rsidRDefault="00826604" w:rsidP="000C6810">
      <w:pPr>
        <w:rPr>
          <w:del w:id="3017" w:author="Maxim Moinat" w:date="2017-07-18T11:32:00Z"/>
          <w:rFonts w:cs="Arial"/>
          <w:szCs w:val="20"/>
          <w:lang w:val="en-GB"/>
        </w:rPr>
      </w:pPr>
      <w:bookmarkStart w:id="3018" w:name="NOMESCO_sub_K"/>
      <w:del w:id="3019" w:author="Maxim Moinat" w:date="2017-07-18T11:32:00Z">
        <w:r w:rsidRPr="007E5BB4" w:rsidDel="004A03AD">
          <w:rPr>
            <w:rFonts w:cs="Arial"/>
            <w:szCs w:val="20"/>
            <w:lang w:val="en-GB"/>
          </w:rPr>
          <w:delText>NOMESCO codes subchapter K</w:delText>
        </w:r>
      </w:del>
    </w:p>
    <w:tbl>
      <w:tblPr>
        <w:tblStyle w:val="TableGrid"/>
        <w:tblW w:w="9681" w:type="dxa"/>
        <w:tblLayout w:type="fixed"/>
        <w:tblLook w:val="04A0" w:firstRow="1" w:lastRow="0" w:firstColumn="1" w:lastColumn="0" w:noHBand="0" w:noVBand="1"/>
      </w:tblPr>
      <w:tblGrid>
        <w:gridCol w:w="988"/>
        <w:gridCol w:w="3050"/>
        <w:gridCol w:w="1701"/>
        <w:gridCol w:w="1389"/>
        <w:gridCol w:w="2553"/>
      </w:tblGrid>
      <w:tr w:rsidR="00907A37" w:rsidRPr="007E5BB4" w:rsidDel="004A03AD" w14:paraId="21FDBF06" w14:textId="7A121D11" w:rsidTr="00907A37">
        <w:trPr>
          <w:del w:id="3020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3018"/>
          <w:p w14:paraId="4B0AB872" w14:textId="7A2323B5" w:rsidR="00907A37" w:rsidRPr="007E5BB4" w:rsidDel="004A03AD" w:rsidRDefault="00907A37" w:rsidP="00907A37">
            <w:pPr>
              <w:rPr>
                <w:del w:id="3021" w:author="Maxim Moinat" w:date="2017-07-18T11:32:00Z"/>
                <w:rFonts w:cs="Arial"/>
                <w:szCs w:val="20"/>
                <w:lang w:val="en-GB"/>
              </w:rPr>
            </w:pPr>
            <w:del w:id="3022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2C142" w14:textId="0BDD474D" w:rsidR="00907A37" w:rsidRPr="007E5BB4" w:rsidDel="004A03AD" w:rsidRDefault="00907A37" w:rsidP="00907A37">
            <w:pPr>
              <w:rPr>
                <w:del w:id="3023" w:author="Maxim Moinat" w:date="2017-07-18T11:32:00Z"/>
                <w:rFonts w:cs="Arial"/>
                <w:szCs w:val="20"/>
                <w:lang w:val="en-GB"/>
              </w:rPr>
            </w:pPr>
            <w:del w:id="3024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4A3" w14:textId="07923914" w:rsidR="00907A37" w:rsidRPr="007E5BB4" w:rsidDel="004A03AD" w:rsidRDefault="00907A37" w:rsidP="00907A37">
            <w:pPr>
              <w:rPr>
                <w:del w:id="3025" w:author="Maxim Moinat" w:date="2017-07-18T11:32:00Z"/>
                <w:rFonts w:cs="Arial"/>
                <w:szCs w:val="20"/>
                <w:lang w:val="en-GB"/>
              </w:rPr>
            </w:pPr>
            <w:del w:id="3026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E4CF" w14:textId="2FFEE347" w:rsidR="00907A37" w:rsidRPr="007E5BB4" w:rsidDel="004A03AD" w:rsidRDefault="00907A37" w:rsidP="00907A37">
            <w:pPr>
              <w:rPr>
                <w:del w:id="3027" w:author="Maxim Moinat" w:date="2017-07-18T11:32:00Z"/>
                <w:rFonts w:cs="Arial"/>
                <w:szCs w:val="20"/>
                <w:lang w:val="en-GB"/>
              </w:rPr>
            </w:pPr>
            <w:del w:id="3028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9765" w14:textId="24BCCD06" w:rsidR="00907A37" w:rsidRPr="007E5BB4" w:rsidDel="004A03AD" w:rsidRDefault="00907A37" w:rsidP="00907A37">
            <w:pPr>
              <w:rPr>
                <w:del w:id="3029" w:author="Maxim Moinat" w:date="2017-07-18T11:32:00Z"/>
                <w:b/>
                <w:bCs/>
                <w:szCs w:val="20"/>
                <w:lang w:val="en-GB" w:eastAsia="en-GB"/>
              </w:rPr>
            </w:pPr>
            <w:del w:id="3030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0C6810" w:rsidRPr="007E5BB4" w:rsidDel="004A03AD" w14:paraId="7053A4EB" w14:textId="59A099EA" w:rsidTr="00907A37">
        <w:trPr>
          <w:del w:id="303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C63" w14:textId="23F216BB" w:rsidR="000C6810" w:rsidRPr="007E5BB4" w:rsidDel="004A03AD" w:rsidRDefault="000C6810">
            <w:pPr>
              <w:rPr>
                <w:del w:id="3032" w:author="Maxim Moinat" w:date="2017-07-18T11:32:00Z"/>
                <w:rFonts w:cs="Arial"/>
                <w:szCs w:val="20"/>
                <w:lang w:val="en-GB"/>
              </w:rPr>
            </w:pPr>
            <w:del w:id="30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1F2E" w14:textId="620544EF" w:rsidR="000C6810" w:rsidRPr="007E5BB4" w:rsidDel="004A03AD" w:rsidRDefault="000C6810" w:rsidP="000C6810">
            <w:pPr>
              <w:rPr>
                <w:del w:id="3034" w:author="Maxim Moinat" w:date="2017-07-18T11:32:00Z"/>
                <w:rFonts w:cs="Arial"/>
                <w:szCs w:val="20"/>
                <w:lang w:val="en-GB"/>
              </w:rPr>
            </w:pPr>
            <w:del w:id="303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 xml:space="preserve">Kidney and pelvis of kidney 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10E9" w14:textId="7F327C08" w:rsidR="000C6810" w:rsidRPr="007E5BB4" w:rsidDel="004A03AD" w:rsidRDefault="000C6810" w:rsidP="000C6810">
            <w:pPr>
              <w:rPr>
                <w:del w:id="3036" w:author="Maxim Moinat" w:date="2017-07-18T11:32:00Z"/>
                <w:rFonts w:cs="Arial"/>
                <w:szCs w:val="20"/>
                <w:lang w:val="en-GB"/>
              </w:rPr>
            </w:pPr>
            <w:del w:id="303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Kidney operation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562" w14:textId="32EC87A4" w:rsidR="000C6810" w:rsidRPr="007E5BB4" w:rsidDel="004A03AD" w:rsidRDefault="005B0F19">
            <w:pPr>
              <w:rPr>
                <w:del w:id="3038" w:author="Maxim Moinat" w:date="2017-07-18T11:32:00Z"/>
                <w:rFonts w:cs="Arial"/>
                <w:szCs w:val="20"/>
                <w:lang w:val="en-GB"/>
              </w:rPr>
            </w:pPr>
            <w:del w:id="303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4022804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A92A" w14:textId="371C7426" w:rsidR="000C6810" w:rsidRPr="007E5BB4" w:rsidDel="004A03AD" w:rsidRDefault="000C6810">
            <w:pPr>
              <w:rPr>
                <w:del w:id="304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1D38A643" w14:textId="2C58F846" w:rsidTr="00907A37">
        <w:trPr>
          <w:del w:id="304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C487" w14:textId="013D841F" w:rsidR="000C6810" w:rsidRPr="007E5BB4" w:rsidDel="004A03AD" w:rsidRDefault="000C6810">
            <w:pPr>
              <w:rPr>
                <w:del w:id="3042" w:author="Maxim Moinat" w:date="2017-07-18T11:32:00Z"/>
                <w:rFonts w:cs="Arial"/>
                <w:szCs w:val="20"/>
                <w:lang w:val="en-GB"/>
              </w:rPr>
            </w:pPr>
            <w:del w:id="304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644E" w14:textId="6415B705" w:rsidR="000C6810" w:rsidRPr="007E5BB4" w:rsidDel="004A03AD" w:rsidRDefault="000C6810">
            <w:pPr>
              <w:rPr>
                <w:del w:id="3044" w:author="Maxim Moinat" w:date="2017-07-18T11:32:00Z"/>
                <w:rFonts w:cs="Arial"/>
                <w:szCs w:val="20"/>
                <w:lang w:val="en-GB"/>
              </w:rPr>
            </w:pPr>
            <w:del w:id="304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Ureter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E870" w14:textId="301B29E6" w:rsidR="000C6810" w:rsidRPr="007E5BB4" w:rsidDel="004A03AD" w:rsidRDefault="000C6810" w:rsidP="000C6810">
            <w:pPr>
              <w:rPr>
                <w:del w:id="3046" w:author="Maxim Moinat" w:date="2017-07-18T11:32:00Z"/>
                <w:rFonts w:cs="Arial"/>
                <w:szCs w:val="20"/>
                <w:lang w:val="en-GB"/>
              </w:rPr>
            </w:pPr>
            <w:del w:id="304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ureter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044D" w14:textId="7375E94F" w:rsidR="000C6810" w:rsidRPr="007E5BB4" w:rsidDel="004A03AD" w:rsidRDefault="005B0F19">
            <w:pPr>
              <w:rPr>
                <w:del w:id="3048" w:author="Maxim Moinat" w:date="2017-07-18T11:32:00Z"/>
                <w:rFonts w:cs="Arial"/>
                <w:szCs w:val="20"/>
                <w:lang w:val="en-GB"/>
              </w:rPr>
            </w:pPr>
            <w:del w:id="304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4302675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E23A" w14:textId="0D846D12" w:rsidR="000C6810" w:rsidRPr="007E5BB4" w:rsidDel="004A03AD" w:rsidRDefault="000C6810">
            <w:pPr>
              <w:rPr>
                <w:del w:id="305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6967C98F" w14:textId="4F3D269D" w:rsidTr="00907A37">
        <w:trPr>
          <w:del w:id="305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0DFE" w14:textId="6C3959C3" w:rsidR="000C6810" w:rsidRPr="007E5BB4" w:rsidDel="004A03AD" w:rsidRDefault="000C6810">
            <w:pPr>
              <w:rPr>
                <w:del w:id="3052" w:author="Maxim Moinat" w:date="2017-07-18T11:32:00Z"/>
                <w:rFonts w:cs="Arial"/>
                <w:szCs w:val="20"/>
                <w:lang w:val="en-GB"/>
              </w:rPr>
            </w:pPr>
            <w:del w:id="305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7ED8" w14:textId="729D2480" w:rsidR="000C6810" w:rsidRPr="007E5BB4" w:rsidDel="004A03AD" w:rsidRDefault="000C6810">
            <w:pPr>
              <w:rPr>
                <w:del w:id="3054" w:author="Maxim Moinat" w:date="2017-07-18T11:32:00Z"/>
                <w:rFonts w:cs="Arial"/>
                <w:szCs w:val="20"/>
                <w:lang w:val="en-GB"/>
              </w:rPr>
            </w:pPr>
            <w:del w:id="305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Bladder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1FCD" w14:textId="118E45B4" w:rsidR="000C6810" w:rsidRPr="007E5BB4" w:rsidDel="004A03AD" w:rsidRDefault="000C6810" w:rsidP="000C6810">
            <w:pPr>
              <w:rPr>
                <w:del w:id="3056" w:author="Maxim Moinat" w:date="2017-07-18T11:32:00Z"/>
                <w:rFonts w:cs="Arial"/>
                <w:szCs w:val="20"/>
                <w:lang w:val="en-GB"/>
              </w:rPr>
            </w:pPr>
            <w:del w:id="305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bladder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D4B7" w14:textId="29153BB3" w:rsidR="000C6810" w:rsidRPr="007E5BB4" w:rsidDel="004A03AD" w:rsidRDefault="005B0F19">
            <w:pPr>
              <w:rPr>
                <w:del w:id="3058" w:author="Maxim Moinat" w:date="2017-07-18T11:32:00Z"/>
                <w:rFonts w:cs="Arial"/>
                <w:szCs w:val="20"/>
                <w:lang w:val="en-GB"/>
              </w:rPr>
            </w:pPr>
            <w:del w:id="305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4032929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30C5" w14:textId="2EA01B1E" w:rsidR="000C6810" w:rsidRPr="007E5BB4" w:rsidDel="004A03AD" w:rsidRDefault="000C6810">
            <w:pPr>
              <w:rPr>
                <w:del w:id="306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70303D5A" w14:textId="34184922" w:rsidTr="00907A37">
        <w:trPr>
          <w:del w:id="306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648A" w14:textId="77FF3145" w:rsidR="000C6810" w:rsidRPr="007E5BB4" w:rsidDel="004A03AD" w:rsidRDefault="000C6810" w:rsidP="000C6810">
            <w:pPr>
              <w:rPr>
                <w:del w:id="3062" w:author="Maxim Moinat" w:date="2017-07-18T11:32:00Z"/>
                <w:rFonts w:cs="Arial"/>
                <w:szCs w:val="20"/>
                <w:lang w:val="en-GB"/>
              </w:rPr>
            </w:pPr>
            <w:del w:id="306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EA0E" w14:textId="14B8F767" w:rsidR="000C6810" w:rsidRPr="007E5BB4" w:rsidDel="004A03AD" w:rsidRDefault="000C6810">
            <w:pPr>
              <w:rPr>
                <w:del w:id="3064" w:author="Maxim Moinat" w:date="2017-07-18T11:32:00Z"/>
                <w:rFonts w:cs="Arial"/>
                <w:szCs w:val="20"/>
                <w:lang w:val="en-GB"/>
              </w:rPr>
            </w:pPr>
            <w:del w:id="306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Urethra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18D1" w14:textId="16F7EC35" w:rsidR="000C6810" w:rsidRPr="007E5BB4" w:rsidDel="004A03AD" w:rsidRDefault="000C6810" w:rsidP="000C6810">
            <w:pPr>
              <w:rPr>
                <w:del w:id="3066" w:author="Maxim Moinat" w:date="2017-07-18T11:32:00Z"/>
                <w:rFonts w:cs="Arial"/>
                <w:szCs w:val="20"/>
                <w:lang w:val="en-GB"/>
              </w:rPr>
            </w:pPr>
            <w:del w:id="306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urethra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DBD2" w14:textId="2AA7D7CB" w:rsidR="000C6810" w:rsidRPr="007E5BB4" w:rsidDel="004A03AD" w:rsidRDefault="005B0F19">
            <w:pPr>
              <w:rPr>
                <w:del w:id="3068" w:author="Maxim Moinat" w:date="2017-07-18T11:32:00Z"/>
                <w:rFonts w:cs="Arial"/>
                <w:szCs w:val="20"/>
                <w:lang w:val="en-GB"/>
              </w:rPr>
            </w:pPr>
            <w:del w:id="306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4034845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F596" w14:textId="040E4FCE" w:rsidR="000C6810" w:rsidRPr="007E5BB4" w:rsidDel="004A03AD" w:rsidRDefault="000C6810">
            <w:pPr>
              <w:rPr>
                <w:del w:id="307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15BDA2D7" w14:textId="4F1BA36D" w:rsidTr="00907A37">
        <w:trPr>
          <w:del w:id="307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98F1" w14:textId="22BA7924" w:rsidR="000C6810" w:rsidRPr="007E5BB4" w:rsidDel="004A03AD" w:rsidRDefault="000C6810">
            <w:pPr>
              <w:rPr>
                <w:del w:id="3072" w:author="Maxim Moinat" w:date="2017-07-18T11:32:00Z"/>
                <w:rFonts w:cs="Arial"/>
                <w:szCs w:val="20"/>
                <w:lang w:val="en-GB"/>
              </w:rPr>
            </w:pPr>
            <w:del w:id="307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FEFD" w14:textId="59F11081" w:rsidR="000C6810" w:rsidRPr="007E5BB4" w:rsidDel="004A03AD" w:rsidRDefault="000C6810">
            <w:pPr>
              <w:rPr>
                <w:del w:id="3074" w:author="Maxim Moinat" w:date="2017-07-18T11:32:00Z"/>
                <w:rFonts w:cs="Arial"/>
                <w:szCs w:val="20"/>
                <w:lang w:val="en-GB"/>
              </w:rPr>
            </w:pPr>
            <w:del w:id="307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Prostate and seminal vesicles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F48B" w14:textId="1012FCD5" w:rsidR="000C6810" w:rsidRPr="007E5BB4" w:rsidDel="004A03AD" w:rsidRDefault="000C6810" w:rsidP="000C6810">
            <w:pPr>
              <w:rPr>
                <w:del w:id="3076" w:author="Maxim Moinat" w:date="2017-07-18T11:32:00Z"/>
                <w:rFonts w:cs="Arial"/>
                <w:szCs w:val="20"/>
                <w:lang w:val="en-GB"/>
              </w:rPr>
            </w:pPr>
            <w:del w:id="307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prostate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6105" w14:textId="423514F0" w:rsidR="000C6810" w:rsidRPr="007E5BB4" w:rsidDel="004A03AD" w:rsidRDefault="005B0F19">
            <w:pPr>
              <w:rPr>
                <w:del w:id="3078" w:author="Maxim Moinat" w:date="2017-07-18T11:32:00Z"/>
                <w:rFonts w:cs="Arial"/>
                <w:szCs w:val="20"/>
                <w:lang w:val="en-GB"/>
              </w:rPr>
            </w:pPr>
            <w:del w:id="307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4250917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E5A4" w14:textId="0971000D" w:rsidR="000C6810" w:rsidRPr="007E5BB4" w:rsidDel="004A03AD" w:rsidRDefault="000C6810">
            <w:pPr>
              <w:rPr>
                <w:del w:id="308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4B6DB9CF" w14:textId="7897F358" w:rsidTr="00907A37">
        <w:trPr>
          <w:del w:id="308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D8EA" w14:textId="725968FB" w:rsidR="000C6810" w:rsidRPr="007E5BB4" w:rsidDel="004A03AD" w:rsidRDefault="000C6810">
            <w:pPr>
              <w:rPr>
                <w:del w:id="3082" w:author="Maxim Moinat" w:date="2017-07-18T11:32:00Z"/>
                <w:rFonts w:cs="Arial"/>
                <w:szCs w:val="20"/>
                <w:lang w:val="en-GB"/>
              </w:rPr>
            </w:pPr>
            <w:del w:id="308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KF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5570" w14:textId="6190BB18" w:rsidR="000C6810" w:rsidRPr="007E5BB4" w:rsidDel="004A03AD" w:rsidRDefault="000C6810">
            <w:pPr>
              <w:rPr>
                <w:del w:id="3084" w:author="Maxim Moinat" w:date="2017-07-18T11:32:00Z"/>
                <w:rFonts w:cs="Arial"/>
                <w:szCs w:val="20"/>
                <w:lang w:val="en-GB"/>
              </w:rPr>
            </w:pPr>
            <w:del w:id="308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Scrotum and scrotal organs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67A7" w14:textId="086662C3" w:rsidR="000C6810" w:rsidRPr="007E5BB4" w:rsidDel="004A03AD" w:rsidRDefault="000C6810" w:rsidP="000C6810">
            <w:pPr>
              <w:rPr>
                <w:del w:id="3086" w:author="Maxim Moinat" w:date="2017-07-18T11:32:00Z"/>
                <w:rFonts w:cs="Arial"/>
                <w:szCs w:val="20"/>
                <w:lang w:val="en-GB"/>
              </w:rPr>
            </w:pPr>
            <w:del w:id="308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scrotum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53D3" w14:textId="7D555766" w:rsidR="000C6810" w:rsidRPr="007E5BB4" w:rsidDel="004A03AD" w:rsidRDefault="005B0F19">
            <w:pPr>
              <w:rPr>
                <w:del w:id="3088" w:author="Maxim Moinat" w:date="2017-07-18T11:32:00Z"/>
                <w:rFonts w:cs="Arial"/>
                <w:szCs w:val="20"/>
                <w:lang w:val="en-GB"/>
              </w:rPr>
            </w:pPr>
            <w:del w:id="308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4077750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9D8B" w14:textId="4E06DEA3" w:rsidR="000C6810" w:rsidRPr="007E5BB4" w:rsidDel="004A03AD" w:rsidRDefault="000C6810">
            <w:pPr>
              <w:rPr>
                <w:del w:id="309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7E5BB4" w:rsidDel="004A03AD" w14:paraId="53DA94BD" w14:textId="4628E9B7" w:rsidTr="00907A37">
        <w:trPr>
          <w:del w:id="309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0BA5" w14:textId="785F78E4" w:rsidR="000C6810" w:rsidRPr="007E5BB4" w:rsidDel="004A03AD" w:rsidRDefault="000C6810">
            <w:pPr>
              <w:rPr>
                <w:del w:id="3092" w:author="Maxim Moinat" w:date="2017-07-18T11:32:00Z"/>
                <w:rFonts w:cs="Arial"/>
                <w:szCs w:val="20"/>
                <w:lang w:val="en-GB"/>
              </w:rPr>
            </w:pPr>
            <w:del w:id="309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KG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A3CA" w14:textId="01F1DDBA" w:rsidR="000C6810" w:rsidRPr="007E5BB4" w:rsidDel="004A03AD" w:rsidRDefault="000C6810">
            <w:pPr>
              <w:rPr>
                <w:del w:id="3094" w:author="Maxim Moinat" w:date="2017-07-18T11:32:00Z"/>
                <w:rFonts w:cs="Arial"/>
                <w:szCs w:val="20"/>
                <w:lang w:val="en-GB"/>
              </w:rPr>
            </w:pPr>
            <w:del w:id="309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Penis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56F9" w14:textId="36D3D7C7" w:rsidR="000C6810" w:rsidRPr="007E5BB4" w:rsidDel="004A03AD" w:rsidRDefault="000C6810" w:rsidP="000C6810">
            <w:pPr>
              <w:rPr>
                <w:del w:id="3096" w:author="Maxim Moinat" w:date="2017-07-18T11:32:00Z"/>
                <w:rFonts w:cs="Arial"/>
                <w:szCs w:val="20"/>
                <w:lang w:val="en-GB"/>
              </w:rPr>
            </w:pPr>
            <w:del w:id="309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Operation on penis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5916" w14:textId="2A59E4D2" w:rsidR="000C6810" w:rsidRPr="007E5BB4" w:rsidDel="004A03AD" w:rsidRDefault="006F3F25">
            <w:pPr>
              <w:rPr>
                <w:del w:id="3098" w:author="Maxim Moinat" w:date="2017-07-18T11:32:00Z"/>
                <w:rFonts w:cs="Arial"/>
                <w:szCs w:val="20"/>
                <w:lang w:val="en-GB"/>
              </w:rPr>
            </w:pPr>
            <w:del w:id="309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4324260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778A" w14:textId="55AC1831" w:rsidR="000C6810" w:rsidRPr="007E5BB4" w:rsidDel="004A03AD" w:rsidRDefault="000C6810">
            <w:pPr>
              <w:rPr>
                <w:del w:id="3100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15685C" w:rsidDel="004A03AD" w14:paraId="2CF44343" w14:textId="27B9963B" w:rsidTr="00907A37">
        <w:trPr>
          <w:del w:id="310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0BED" w14:textId="2A9AEA1F" w:rsidR="000C6810" w:rsidRPr="007E5BB4" w:rsidDel="004A03AD" w:rsidRDefault="000C6810">
            <w:pPr>
              <w:rPr>
                <w:del w:id="3102" w:author="Maxim Moinat" w:date="2017-07-18T11:32:00Z"/>
                <w:rFonts w:cs="Arial"/>
                <w:szCs w:val="20"/>
                <w:lang w:val="en-GB"/>
              </w:rPr>
            </w:pPr>
            <w:del w:id="310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KK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40D7" w14:textId="70FA3C01" w:rsidR="000C6810" w:rsidRPr="007E5BB4" w:rsidDel="004A03AD" w:rsidRDefault="000C6810">
            <w:pPr>
              <w:rPr>
                <w:del w:id="3104" w:author="Maxim Moinat" w:date="2017-07-18T11:32:00Z"/>
                <w:rFonts w:cs="Arial"/>
                <w:szCs w:val="20"/>
                <w:lang w:val="en-GB"/>
              </w:rPr>
            </w:pPr>
            <w:del w:id="310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Retroperitoneal space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455B" w14:textId="4ADCE0F5" w:rsidR="000C6810" w:rsidRPr="007E5BB4" w:rsidDel="004A03AD" w:rsidRDefault="000C6810" w:rsidP="000C6810">
            <w:pPr>
              <w:rPr>
                <w:del w:id="3106" w:author="Maxim Moinat" w:date="2017-07-18T11:32:00Z"/>
                <w:rFonts w:cs="Arial"/>
                <w:szCs w:val="20"/>
                <w:lang w:val="en-GB"/>
              </w:rPr>
            </w:pPr>
            <w:del w:id="310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Retroperitoneal tissue operations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EFDE" w14:textId="16AEF4BE" w:rsidR="00D85CF5" w:rsidRPr="007E5BB4" w:rsidDel="004A03AD" w:rsidRDefault="00D85CF5" w:rsidP="00D85CF5">
            <w:pPr>
              <w:rPr>
                <w:del w:id="3108" w:author="Maxim Moinat" w:date="2017-07-18T11:32:00Z"/>
                <w:szCs w:val="20"/>
                <w:lang w:val="en-GB" w:eastAsia="en-GB"/>
              </w:rPr>
            </w:pPr>
            <w:del w:id="3109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4121769</w:delText>
              </w:r>
            </w:del>
          </w:p>
          <w:p w14:paraId="54589850" w14:textId="50EFD96A" w:rsidR="000C6810" w:rsidRPr="007E5BB4" w:rsidDel="004A03AD" w:rsidRDefault="000C6810">
            <w:pPr>
              <w:rPr>
                <w:del w:id="311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1040" w14:textId="4148FA5D" w:rsidR="000C6810" w:rsidRPr="007E5BB4" w:rsidDel="004A03AD" w:rsidRDefault="00EF7958" w:rsidP="00EF7958">
            <w:pPr>
              <w:rPr>
                <w:del w:id="3111" w:author="Maxim Moinat" w:date="2017-07-18T11:32:00Z"/>
                <w:rFonts w:cs="Arial"/>
                <w:szCs w:val="20"/>
                <w:lang w:val="en-GB"/>
              </w:rPr>
            </w:pPr>
            <w:del w:id="311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Redirected from “Retroperitoneal space operations”</w:delText>
              </w:r>
            </w:del>
          </w:p>
        </w:tc>
      </w:tr>
      <w:tr w:rsidR="000C6810" w:rsidRPr="007E5BB4" w:rsidDel="004A03AD" w14:paraId="7DB8FB64" w14:textId="061B18EF" w:rsidTr="00907A37">
        <w:trPr>
          <w:del w:id="3113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3D47" w14:textId="15C5241C" w:rsidR="000C6810" w:rsidRPr="007E5BB4" w:rsidDel="004A03AD" w:rsidRDefault="000C6810">
            <w:pPr>
              <w:rPr>
                <w:del w:id="3114" w:author="Maxim Moinat" w:date="2017-07-18T11:32:00Z"/>
                <w:rFonts w:cs="Arial"/>
                <w:szCs w:val="20"/>
                <w:lang w:val="en-GB"/>
              </w:rPr>
            </w:pPr>
            <w:del w:id="311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KW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A1C2" w14:textId="75CBB71F" w:rsidR="000C6810" w:rsidRPr="007E5BB4" w:rsidDel="004A03AD" w:rsidRDefault="000C6810">
            <w:pPr>
              <w:rPr>
                <w:del w:id="3116" w:author="Maxim Moinat" w:date="2017-07-18T11:32:00Z"/>
                <w:rFonts w:cs="Arial"/>
                <w:szCs w:val="20"/>
                <w:lang w:val="en-GB"/>
              </w:rPr>
            </w:pPr>
            <w:del w:id="311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in urological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8F75" w14:textId="233D29C2" w:rsidR="000C6810" w:rsidRPr="007E5BB4" w:rsidDel="004A03AD" w:rsidRDefault="000C6810">
            <w:pPr>
              <w:rPr>
                <w:del w:id="311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41DE" w14:textId="17B20FA0" w:rsidR="000C6810" w:rsidRPr="007E5BB4" w:rsidDel="004A03AD" w:rsidRDefault="00041EE2">
            <w:pPr>
              <w:rPr>
                <w:del w:id="3119" w:author="Maxim Moinat" w:date="2017-07-18T11:32:00Z"/>
                <w:rFonts w:cs="Arial"/>
                <w:szCs w:val="20"/>
                <w:lang w:val="en-GB"/>
              </w:rPr>
            </w:pPr>
            <w:del w:id="31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52C" w14:textId="660ADA54" w:rsidR="000C6810" w:rsidRPr="007E5BB4" w:rsidDel="004A03AD" w:rsidRDefault="00CA4E0F">
            <w:pPr>
              <w:rPr>
                <w:del w:id="3121" w:author="Maxim Moinat" w:date="2017-07-18T11:32:00Z"/>
                <w:rFonts w:cs="Arial"/>
                <w:szCs w:val="20"/>
                <w:lang w:val="en-GB"/>
              </w:rPr>
            </w:pPr>
            <w:del w:id="312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</w:delText>
              </w:r>
              <w:r w:rsidR="003F76F2" w:rsidRPr="007E5BB4" w:rsidDel="004A03AD">
                <w:rPr>
                  <w:rFonts w:cs="Arial"/>
                  <w:szCs w:val="20"/>
                  <w:lang w:val="en-GB"/>
                </w:rPr>
                <w:delText xml:space="preserve">oncept in SNOMED for this. </w:delText>
              </w:r>
              <w:r w:rsidR="00915663" w:rsidRPr="007E5BB4" w:rsidDel="004A03AD">
                <w:rPr>
                  <w:rFonts w:cs="Arial"/>
                  <w:szCs w:val="20"/>
                  <w:lang w:val="en-GB"/>
                </w:rPr>
                <w:delText>Relatively low frequency (1700).</w:delText>
              </w:r>
            </w:del>
          </w:p>
          <w:p w14:paraId="28A28444" w14:textId="4966C186" w:rsidR="005541D3" w:rsidRPr="007E5BB4" w:rsidDel="004A03AD" w:rsidRDefault="005541D3">
            <w:pPr>
              <w:rPr>
                <w:del w:id="3123" w:author="Maxim Moinat" w:date="2017-07-18T11:32:00Z"/>
                <w:rFonts w:cs="Arial"/>
                <w:szCs w:val="20"/>
                <w:lang w:val="en-GB"/>
              </w:rPr>
            </w:pPr>
          </w:p>
        </w:tc>
      </w:tr>
      <w:tr w:rsidR="000C6810" w:rsidRPr="000C6810" w:rsidDel="004A03AD" w14:paraId="12844D56" w14:textId="0F03DC58" w:rsidTr="00907A37">
        <w:trPr>
          <w:del w:id="3124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319A" w14:textId="589847D6" w:rsidR="000C6810" w:rsidRPr="007E5BB4" w:rsidDel="004A03AD" w:rsidRDefault="000C6810">
            <w:pPr>
              <w:rPr>
                <w:del w:id="3125" w:author="Maxim Moinat" w:date="2017-07-18T11:32:00Z"/>
                <w:rFonts w:cs="Arial"/>
                <w:szCs w:val="20"/>
                <w:lang w:val="en-GB"/>
              </w:rPr>
            </w:pPr>
            <w:del w:id="312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KX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A79B" w14:textId="4BA1D054" w:rsidR="000C6810" w:rsidRPr="007E5BB4" w:rsidDel="004A03AD" w:rsidRDefault="000C6810">
            <w:pPr>
              <w:rPr>
                <w:del w:id="3127" w:author="Maxim Moinat" w:date="2017-07-18T11:32:00Z"/>
                <w:rFonts w:cs="Arial"/>
                <w:szCs w:val="20"/>
                <w:lang w:val="en-GB"/>
              </w:rPr>
            </w:pPr>
            <w:del w:id="312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Abdominal operations on urinary system or retroperitoneal space with other or overlapping</w:delText>
              </w:r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br/>
                <w:delText>anatomical location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3CD" w14:textId="19C21364" w:rsidR="000C6810" w:rsidRPr="007E5BB4" w:rsidDel="004A03AD" w:rsidRDefault="000C6810">
            <w:pPr>
              <w:rPr>
                <w:del w:id="3129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B5AE" w14:textId="3E2C138D" w:rsidR="000C6810" w:rsidRPr="007E5BB4" w:rsidDel="004A03AD" w:rsidRDefault="00041EE2">
            <w:pPr>
              <w:rPr>
                <w:del w:id="3130" w:author="Maxim Moinat" w:date="2017-07-18T11:32:00Z"/>
                <w:rFonts w:cs="Arial"/>
                <w:szCs w:val="20"/>
                <w:lang w:val="en-GB"/>
              </w:rPr>
            </w:pPr>
            <w:del w:id="31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AA40" w14:textId="5C897F7C" w:rsidR="000C6810" w:rsidDel="004A03AD" w:rsidRDefault="00CA4E0F">
            <w:pPr>
              <w:rPr>
                <w:del w:id="3132" w:author="Maxim Moinat" w:date="2017-07-18T11:32:00Z"/>
                <w:rFonts w:cs="Arial"/>
                <w:szCs w:val="20"/>
                <w:lang w:val="en-GB"/>
              </w:rPr>
            </w:pPr>
            <w:del w:id="31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 concept in SNOMED for combination</w:delText>
              </w:r>
              <w:r w:rsidR="00915663" w:rsidRPr="007E5BB4" w:rsidDel="004A03AD">
                <w:rPr>
                  <w:rFonts w:cs="Arial"/>
                  <w:szCs w:val="20"/>
                  <w:lang w:val="en-GB"/>
                </w:rPr>
                <w:delText>. Very low frequency (55).</w:delText>
              </w:r>
            </w:del>
          </w:p>
          <w:p w14:paraId="0940B59F" w14:textId="21ECA85E" w:rsidR="005541D3" w:rsidDel="004A03AD" w:rsidRDefault="005541D3">
            <w:pPr>
              <w:rPr>
                <w:del w:id="3134" w:author="Maxim Moinat" w:date="2017-07-18T11:32:00Z"/>
                <w:rFonts w:cs="Arial"/>
                <w:szCs w:val="20"/>
                <w:lang w:val="en-GB"/>
              </w:rPr>
            </w:pPr>
          </w:p>
        </w:tc>
      </w:tr>
    </w:tbl>
    <w:p w14:paraId="31504576" w14:textId="663BD6F5" w:rsidR="00216E11" w:rsidDel="004A03AD" w:rsidRDefault="00170B32" w:rsidP="00216E11">
      <w:pPr>
        <w:rPr>
          <w:del w:id="3135" w:author="Maxim Moinat" w:date="2017-07-18T11:32:00Z"/>
          <w:rFonts w:cs="Arial"/>
          <w:szCs w:val="20"/>
          <w:lang w:val="en-GB"/>
        </w:rPr>
      </w:pPr>
      <w:del w:id="3136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216E11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35A18014" w14:textId="20B25789" w:rsidR="008A17D6" w:rsidDel="004A03AD" w:rsidRDefault="008A17D6" w:rsidP="00D73F20">
      <w:pPr>
        <w:rPr>
          <w:del w:id="3137" w:author="Maxim Moinat" w:date="2017-07-18T11:32:00Z"/>
          <w:rFonts w:cs="Arial"/>
          <w:szCs w:val="20"/>
          <w:lang w:val="en-GB"/>
        </w:rPr>
      </w:pPr>
    </w:p>
    <w:p w14:paraId="3387150C" w14:textId="2919E7C9" w:rsidR="006D50EF" w:rsidDel="004A03AD" w:rsidRDefault="006D50EF" w:rsidP="006D50EF">
      <w:pPr>
        <w:rPr>
          <w:del w:id="3138" w:author="Maxim Moinat" w:date="2017-07-18T11:32:00Z"/>
          <w:rFonts w:cs="Arial"/>
          <w:szCs w:val="20"/>
          <w:lang w:val="en-GB"/>
        </w:rPr>
      </w:pPr>
      <w:bookmarkStart w:id="3139" w:name="NOMESCO_sub_P"/>
      <w:del w:id="3140" w:author="Maxim Moinat" w:date="2017-07-18T11:32:00Z">
        <w:r w:rsidDel="004A03AD">
          <w:rPr>
            <w:rFonts w:cs="Arial"/>
            <w:szCs w:val="20"/>
            <w:lang w:val="en-GB"/>
          </w:rPr>
          <w:delText>NOMESCO codes subchapter P</w:delText>
        </w:r>
      </w:del>
    </w:p>
    <w:tbl>
      <w:tblPr>
        <w:tblStyle w:val="TableGrid"/>
        <w:tblW w:w="9466" w:type="dxa"/>
        <w:tblLayout w:type="fixed"/>
        <w:tblLook w:val="04A0" w:firstRow="1" w:lastRow="0" w:firstColumn="1" w:lastColumn="0" w:noHBand="0" w:noVBand="1"/>
      </w:tblPr>
      <w:tblGrid>
        <w:gridCol w:w="773"/>
        <w:gridCol w:w="3050"/>
        <w:gridCol w:w="1701"/>
        <w:gridCol w:w="1389"/>
        <w:gridCol w:w="2553"/>
      </w:tblGrid>
      <w:tr w:rsidR="006D50EF" w:rsidDel="004A03AD" w14:paraId="723CC345" w14:textId="602E31F5" w:rsidTr="00E212D2">
        <w:trPr>
          <w:del w:id="3141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3139"/>
          <w:p w14:paraId="603F3D75" w14:textId="1CA07F93" w:rsidR="006D50EF" w:rsidDel="004A03AD" w:rsidRDefault="006D50EF" w:rsidP="00E212D2">
            <w:pPr>
              <w:rPr>
                <w:del w:id="3142" w:author="Maxim Moinat" w:date="2017-07-18T11:32:00Z"/>
                <w:rFonts w:cs="Arial"/>
                <w:szCs w:val="20"/>
                <w:lang w:val="en-GB"/>
              </w:rPr>
            </w:pPr>
            <w:del w:id="314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59202" w14:textId="5BF47B72" w:rsidR="006D50EF" w:rsidDel="004A03AD" w:rsidRDefault="006D50EF" w:rsidP="00E212D2">
            <w:pPr>
              <w:rPr>
                <w:del w:id="3144" w:author="Maxim Moinat" w:date="2017-07-18T11:32:00Z"/>
                <w:rFonts w:cs="Arial"/>
                <w:szCs w:val="20"/>
                <w:lang w:val="en-GB"/>
              </w:rPr>
            </w:pPr>
            <w:del w:id="314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5522" w14:textId="5F1F7F2B" w:rsidR="006D50EF" w:rsidDel="004A03AD" w:rsidRDefault="006D50EF" w:rsidP="00E212D2">
            <w:pPr>
              <w:rPr>
                <w:del w:id="3146" w:author="Maxim Moinat" w:date="2017-07-18T11:32:00Z"/>
                <w:rFonts w:cs="Arial"/>
                <w:szCs w:val="20"/>
                <w:lang w:val="en-GB"/>
              </w:rPr>
            </w:pPr>
            <w:del w:id="314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SOURCE_CODE_DESCRIPTION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BD51" w14:textId="034FAD8C" w:rsidR="006D50EF" w:rsidDel="004A03AD" w:rsidRDefault="006D50EF" w:rsidP="00E212D2">
            <w:pPr>
              <w:rPr>
                <w:del w:id="3148" w:author="Maxim Moinat" w:date="2017-07-18T11:32:00Z"/>
                <w:rFonts w:cs="Arial"/>
                <w:szCs w:val="20"/>
                <w:lang w:val="en-GB"/>
              </w:rPr>
            </w:pPr>
            <w:del w:id="314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SOURCE_TO_CONCEPT_MAP_ID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763D" w14:textId="70C8BE01" w:rsidR="006D50EF" w:rsidDel="004A03AD" w:rsidRDefault="006D50EF" w:rsidP="00E212D2">
            <w:pPr>
              <w:rPr>
                <w:del w:id="3150" w:author="Maxim Moinat" w:date="2017-07-18T11:32:00Z"/>
                <w:b/>
                <w:bCs/>
                <w:szCs w:val="20"/>
                <w:lang w:val="en-GB" w:eastAsia="en-GB"/>
              </w:rPr>
            </w:pPr>
            <w:del w:id="315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r w:rsidR="008E609B" w:rsidDel="004A03AD">
                <w:rPr>
                  <w:b/>
                  <w:bCs/>
                  <w:szCs w:val="20"/>
                  <w:lang w:val="en-GB" w:eastAsia="en-GB"/>
                </w:rPr>
                <w:delText xml:space="preserve"> (frequencies etc)</w:delText>
              </w:r>
            </w:del>
          </w:p>
        </w:tc>
      </w:tr>
      <w:tr w:rsidR="006D50EF" w:rsidRPr="0015685C" w:rsidDel="004A03AD" w14:paraId="4651A50E" w14:textId="2C951D7B" w:rsidTr="007E5BB4">
        <w:trPr>
          <w:del w:id="3152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C285A" w14:textId="673F7F1C" w:rsidR="006D50EF" w:rsidRPr="007E5BB4" w:rsidDel="004A03AD" w:rsidRDefault="006D50EF" w:rsidP="006D50EF">
            <w:pPr>
              <w:rPr>
                <w:del w:id="3153" w:author="Maxim Moinat" w:date="2017-07-18T11:32:00Z"/>
                <w:rFonts w:cs="Arial"/>
                <w:szCs w:val="20"/>
                <w:lang w:val="en-GB"/>
              </w:rPr>
            </w:pPr>
            <w:del w:id="315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C8F4" w14:textId="2D255AEC" w:rsidR="006D50EF" w:rsidRPr="007E5BB4" w:rsidDel="004A03AD" w:rsidRDefault="006D50EF" w:rsidP="006D50EF">
            <w:pPr>
              <w:rPr>
                <w:del w:id="3155" w:author="Maxim Moinat" w:date="2017-07-18T11:32:00Z"/>
                <w:rFonts w:cs="Arial"/>
                <w:szCs w:val="20"/>
                <w:lang w:val="en-GB"/>
              </w:rPr>
            </w:pPr>
            <w:del w:id="315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arteries of aortic arch and branches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B3677" w14:textId="0D1DEADA" w:rsidR="00EA1E00" w:rsidRPr="007E5BB4" w:rsidDel="004A03AD" w:rsidRDefault="00EA1E00" w:rsidP="00E212D2">
            <w:pPr>
              <w:rPr>
                <w:del w:id="3157" w:author="Maxim Moinat" w:date="2017-07-18T11:32:00Z"/>
                <w:rFonts w:cs="Arial"/>
                <w:szCs w:val="20"/>
                <w:lang w:val="en-GB"/>
              </w:rPr>
            </w:pPr>
            <w:del w:id="315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aorta </w:delText>
              </w:r>
            </w:del>
          </w:p>
          <w:p w14:paraId="0DE2A5A7" w14:textId="4FC75BE0" w:rsidR="00EA1E00" w:rsidRPr="007E5BB4" w:rsidDel="004A03AD" w:rsidRDefault="00EA1E00" w:rsidP="00E212D2">
            <w:pPr>
              <w:rPr>
                <w:del w:id="3159" w:author="Maxim Moinat" w:date="2017-07-18T11:32:00Z"/>
                <w:rFonts w:cs="Arial"/>
                <w:szCs w:val="20"/>
                <w:lang w:val="en-GB"/>
              </w:rPr>
            </w:pPr>
          </w:p>
          <w:p w14:paraId="30DE24B0" w14:textId="2E1C806F" w:rsidR="00EA1E00" w:rsidRPr="007E5BB4" w:rsidDel="004A03AD" w:rsidRDefault="00EA1E00" w:rsidP="007E5BB4">
            <w:pPr>
              <w:rPr>
                <w:del w:id="316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24B14" w14:textId="134871FC" w:rsidR="006D50EF" w:rsidRPr="007E5BB4" w:rsidDel="004A03AD" w:rsidRDefault="00C31595" w:rsidP="006D50EF">
            <w:pPr>
              <w:rPr>
                <w:del w:id="3161" w:author="Maxim Moinat" w:date="2017-07-18T11:32:00Z"/>
                <w:rFonts w:cs="Arial"/>
                <w:szCs w:val="20"/>
                <w:lang w:val="en-GB"/>
              </w:rPr>
            </w:pPr>
            <w:del w:id="31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4139931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85D7" w14:textId="5D499781" w:rsidR="006D50EF" w:rsidRPr="0015685C" w:rsidDel="004A03AD" w:rsidRDefault="006D50EF" w:rsidP="006D50EF">
            <w:pPr>
              <w:rPr>
                <w:del w:id="3163" w:author="Maxim Moinat" w:date="2017-07-18T11:32:00Z"/>
                <w:rFonts w:ascii="Calibri" w:hAnsi="Calibri"/>
                <w:color w:val="000000"/>
              </w:rPr>
            </w:pPr>
            <w:del w:id="3164" w:author="Maxim Moinat" w:date="2017-07-18T11:32:00Z">
              <w:r w:rsidRPr="0015685C" w:rsidDel="004A03AD">
                <w:rPr>
                  <w:rFonts w:ascii="Calibri" w:hAnsi="Calibri"/>
                  <w:color w:val="000000"/>
                </w:rPr>
                <w:delText>25444</w:delText>
              </w:r>
            </w:del>
          </w:p>
          <w:p w14:paraId="057721A0" w14:textId="0A34F484" w:rsidR="000D1066" w:rsidRPr="007E5BB4" w:rsidDel="004A03AD" w:rsidRDefault="007E5BB4" w:rsidP="007E5BB4">
            <w:pPr>
              <w:rPr>
                <w:del w:id="3165" w:author="Maxim Moinat" w:date="2017-07-18T11:32:00Z"/>
                <w:rFonts w:cs="Arial"/>
                <w:szCs w:val="20"/>
              </w:rPr>
            </w:pPr>
            <w:del w:id="316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Not really correct, but closest that could be found in SNOMED</w:delText>
              </w:r>
            </w:del>
          </w:p>
        </w:tc>
      </w:tr>
      <w:tr w:rsidR="006D50EF" w:rsidDel="004A03AD" w14:paraId="2A6C45DB" w14:textId="7EE84C1A" w:rsidTr="007E5BB4">
        <w:trPr>
          <w:del w:id="3167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5F130" w14:textId="6F98D3FE" w:rsidR="006D50EF" w:rsidRPr="007E5BB4" w:rsidDel="004A03AD" w:rsidRDefault="006D50EF" w:rsidP="006D50EF">
            <w:pPr>
              <w:rPr>
                <w:del w:id="3168" w:author="Maxim Moinat" w:date="2017-07-18T11:32:00Z"/>
                <w:rFonts w:cs="Arial"/>
                <w:szCs w:val="20"/>
                <w:lang w:val="en-GB"/>
              </w:rPr>
            </w:pPr>
            <w:del w:id="316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295E1" w14:textId="6F8EA38D" w:rsidR="006D50EF" w:rsidRPr="007E5BB4" w:rsidDel="004A03AD" w:rsidRDefault="006D50EF" w:rsidP="006D50EF">
            <w:pPr>
              <w:rPr>
                <w:del w:id="3170" w:author="Maxim Moinat" w:date="2017-07-18T11:32:00Z"/>
                <w:rFonts w:cs="Arial"/>
                <w:szCs w:val="20"/>
                <w:lang w:val="en-GB"/>
              </w:rPr>
            </w:pPr>
            <w:del w:id="317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arteries of upper extremity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9A47" w14:textId="05267451" w:rsidR="006D50EF" w:rsidRPr="007E5BB4" w:rsidDel="004A03AD" w:rsidRDefault="00AA090D" w:rsidP="006D50EF">
            <w:pPr>
              <w:rPr>
                <w:del w:id="3172" w:author="Maxim Moinat" w:date="2017-07-18T11:32:00Z"/>
                <w:rFonts w:cs="Arial"/>
                <w:szCs w:val="20"/>
                <w:lang w:val="en-GB"/>
              </w:rPr>
            </w:pPr>
            <w:del w:id="317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Operative procedure on artery of extremity </w:delText>
              </w:r>
            </w:del>
          </w:p>
          <w:p w14:paraId="63ECB19A" w14:textId="2F4905EB" w:rsidR="00AA090D" w:rsidRPr="007E5BB4" w:rsidDel="004A03AD" w:rsidRDefault="00AA090D" w:rsidP="00AA090D">
            <w:pPr>
              <w:rPr>
                <w:del w:id="3174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4B1F" w14:textId="5F25E52C" w:rsidR="006D50EF" w:rsidRPr="007E5BB4" w:rsidDel="004A03AD" w:rsidRDefault="009A02A8" w:rsidP="006D50EF">
            <w:pPr>
              <w:rPr>
                <w:del w:id="3175" w:author="Maxim Moinat" w:date="2017-07-18T11:32:00Z"/>
                <w:rFonts w:cs="Arial"/>
                <w:szCs w:val="20"/>
                <w:lang w:val="en-GB"/>
              </w:rPr>
            </w:pPr>
            <w:del w:id="317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4331725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CA680" w14:textId="5E97C187" w:rsidR="006D50EF" w:rsidRPr="007E5BB4" w:rsidDel="004A03AD" w:rsidRDefault="006D50EF" w:rsidP="006D50EF">
            <w:pPr>
              <w:rPr>
                <w:del w:id="3177" w:author="Maxim Moinat" w:date="2017-07-18T11:32:00Z"/>
                <w:rFonts w:cs="Arial"/>
                <w:szCs w:val="20"/>
                <w:lang w:val="en-GB"/>
              </w:rPr>
            </w:pPr>
            <w:del w:id="317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18080</w:delText>
              </w:r>
            </w:del>
          </w:p>
        </w:tc>
      </w:tr>
      <w:tr w:rsidR="006D50EF" w:rsidRPr="000C6810" w:rsidDel="004A03AD" w14:paraId="3FEC04C3" w14:textId="6175B1E2" w:rsidTr="007E5BB4">
        <w:trPr>
          <w:del w:id="3179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0B5BB" w14:textId="30BC8F83" w:rsidR="006D50EF" w:rsidRPr="007E5BB4" w:rsidDel="004A03AD" w:rsidRDefault="006D50EF" w:rsidP="006D50EF">
            <w:pPr>
              <w:rPr>
                <w:del w:id="3180" w:author="Maxim Moinat" w:date="2017-07-18T11:32:00Z"/>
                <w:rFonts w:cs="Arial"/>
                <w:szCs w:val="20"/>
                <w:lang w:val="en-GB"/>
              </w:rPr>
            </w:pPr>
            <w:del w:id="318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923C" w14:textId="6F4A6BFB" w:rsidR="006D50EF" w:rsidRPr="007E5BB4" w:rsidDel="004A03AD" w:rsidRDefault="006D50EF" w:rsidP="006D50EF">
            <w:pPr>
              <w:rPr>
                <w:del w:id="3182" w:author="Maxim Moinat" w:date="2017-07-18T11:32:00Z"/>
                <w:rFonts w:cs="Arial"/>
                <w:szCs w:val="20"/>
                <w:lang w:val="en-GB"/>
              </w:rPr>
            </w:pPr>
            <w:del w:id="318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suprarenal abdominal aorta and visceral arteries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EF6B1" w14:textId="245F9490" w:rsidR="006D50EF" w:rsidRPr="007E5BB4" w:rsidDel="004A03AD" w:rsidRDefault="005600C6" w:rsidP="005600C6">
            <w:pPr>
              <w:rPr>
                <w:del w:id="3184" w:author="Maxim Moinat" w:date="2017-07-18T11:32:00Z"/>
                <w:rFonts w:cs="Arial"/>
                <w:szCs w:val="20"/>
                <w:lang w:val="en-GB"/>
              </w:rPr>
            </w:pPr>
            <w:del w:id="318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Procedure on artery of abdomen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AB78C" w14:textId="1B15D7ED" w:rsidR="00E6543B" w:rsidRPr="007E5BB4" w:rsidDel="004A03AD" w:rsidRDefault="009A02A8" w:rsidP="006D50EF">
            <w:pPr>
              <w:rPr>
                <w:del w:id="3186" w:author="Maxim Moinat" w:date="2017-07-18T11:32:00Z"/>
                <w:rFonts w:cs="Arial"/>
                <w:szCs w:val="20"/>
                <w:lang w:val="en-GB"/>
              </w:rPr>
            </w:pPr>
            <w:del w:id="318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4040554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04822" w14:textId="70755CCA" w:rsidR="006D50EF" w:rsidRPr="007E5BB4" w:rsidDel="004A03AD" w:rsidRDefault="006D50EF" w:rsidP="006D50EF">
            <w:pPr>
              <w:rPr>
                <w:del w:id="3188" w:author="Maxim Moinat" w:date="2017-07-18T11:32:00Z"/>
                <w:rFonts w:cs="Arial"/>
                <w:szCs w:val="20"/>
                <w:lang w:val="en-GB"/>
              </w:rPr>
            </w:pPr>
            <w:del w:id="318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5177</w:delText>
              </w:r>
            </w:del>
          </w:p>
        </w:tc>
      </w:tr>
      <w:tr w:rsidR="006D50EF" w:rsidDel="004A03AD" w14:paraId="656FBADB" w14:textId="0041A9E8" w:rsidTr="007E5BB4">
        <w:trPr>
          <w:del w:id="3190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F8075" w14:textId="7B3618B8" w:rsidR="006D50EF" w:rsidRPr="007E5BB4" w:rsidDel="004A03AD" w:rsidRDefault="006D50EF" w:rsidP="006D50EF">
            <w:pPr>
              <w:rPr>
                <w:del w:id="3191" w:author="Maxim Moinat" w:date="2017-07-18T11:32:00Z"/>
                <w:rFonts w:cs="Arial"/>
                <w:szCs w:val="20"/>
                <w:lang w:val="en-GB"/>
              </w:rPr>
            </w:pPr>
            <w:del w:id="319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FFD9E" w14:textId="37731194" w:rsidR="006D50EF" w:rsidRPr="007E5BB4" w:rsidDel="004A03AD" w:rsidRDefault="006D50EF" w:rsidP="006D50EF">
            <w:pPr>
              <w:rPr>
                <w:del w:id="3193" w:author="Maxim Moinat" w:date="2017-07-18T11:32:00Z"/>
                <w:rFonts w:cs="Arial"/>
                <w:szCs w:val="20"/>
                <w:lang w:val="en-GB"/>
              </w:rPr>
            </w:pPr>
            <w:del w:id="319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infrarenal abdominal aorta and iliac arteries and distal connections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16C91" w14:textId="56DB23D3" w:rsidR="006D50EF" w:rsidRPr="007E5BB4" w:rsidDel="004A03AD" w:rsidRDefault="00EE1A8E" w:rsidP="006D50EF">
            <w:pPr>
              <w:rPr>
                <w:del w:id="3195" w:author="Maxim Moinat" w:date="2017-07-18T11:32:00Z"/>
                <w:rFonts w:cs="Arial"/>
                <w:szCs w:val="20"/>
                <w:lang w:val="en-GB"/>
              </w:rPr>
            </w:pPr>
            <w:del w:id="319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Procedure on artery of abdomen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CC2B" w14:textId="2B5BCDB0" w:rsidR="006D50EF" w:rsidRPr="007E5BB4" w:rsidDel="004A03AD" w:rsidRDefault="009A02A8" w:rsidP="006D50EF">
            <w:pPr>
              <w:rPr>
                <w:del w:id="3197" w:author="Maxim Moinat" w:date="2017-07-18T11:32:00Z"/>
                <w:rFonts w:cs="Arial"/>
                <w:szCs w:val="20"/>
                <w:lang w:val="en-GB"/>
              </w:rPr>
            </w:pPr>
            <w:del w:id="319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4040554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B7120" w14:textId="0F530DB6" w:rsidR="006D50EF" w:rsidRPr="007E5BB4" w:rsidDel="004A03AD" w:rsidRDefault="006D50EF" w:rsidP="006D50EF">
            <w:pPr>
              <w:rPr>
                <w:del w:id="3199" w:author="Maxim Moinat" w:date="2017-07-18T11:32:00Z"/>
                <w:rFonts w:cs="Arial"/>
                <w:szCs w:val="20"/>
                <w:lang w:val="en-GB"/>
              </w:rPr>
            </w:pPr>
            <w:del w:id="320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37933</w:delText>
              </w:r>
            </w:del>
          </w:p>
        </w:tc>
      </w:tr>
      <w:tr w:rsidR="006D50EF" w:rsidDel="004A03AD" w14:paraId="39A33751" w14:textId="51D0FF8E" w:rsidTr="007E5BB4">
        <w:trPr>
          <w:del w:id="3201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426C" w14:textId="721FD1E4" w:rsidR="006D50EF" w:rsidRPr="007E5BB4" w:rsidDel="004A03AD" w:rsidRDefault="006D50EF" w:rsidP="006D50EF">
            <w:pPr>
              <w:rPr>
                <w:del w:id="3202" w:author="Maxim Moinat" w:date="2017-07-18T11:32:00Z"/>
                <w:rFonts w:cs="Arial"/>
                <w:szCs w:val="20"/>
                <w:lang w:val="en-GB"/>
              </w:rPr>
            </w:pPr>
            <w:del w:id="320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0DB10" w14:textId="7FB02F81" w:rsidR="006D50EF" w:rsidRPr="007E5BB4" w:rsidDel="004A03AD" w:rsidRDefault="006D50EF" w:rsidP="006D50EF">
            <w:pPr>
              <w:rPr>
                <w:del w:id="3204" w:author="Maxim Moinat" w:date="2017-07-18T11:32:00Z"/>
                <w:rFonts w:cs="Arial"/>
                <w:szCs w:val="20"/>
                <w:lang w:val="en-GB"/>
              </w:rPr>
            </w:pPr>
            <w:del w:id="320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femoral artery with branches and connection to popliteal artery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0C6A3" w14:textId="251B7508" w:rsidR="00E6543B" w:rsidRPr="007E5BB4" w:rsidDel="004A03AD" w:rsidRDefault="00E6543B" w:rsidP="006D50EF">
            <w:pPr>
              <w:rPr>
                <w:del w:id="3206" w:author="Maxim Moinat" w:date="2017-07-18T11:32:00Z"/>
                <w:rFonts w:cs="Arial"/>
                <w:szCs w:val="20"/>
                <w:lang w:val="en-GB"/>
              </w:rPr>
            </w:pPr>
            <w:del w:id="320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Operative procedure on artery of extremity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11C2D" w14:textId="33725E4F" w:rsidR="006D50EF" w:rsidRPr="007E5BB4" w:rsidDel="004A03AD" w:rsidRDefault="009A02A8" w:rsidP="006D50EF">
            <w:pPr>
              <w:rPr>
                <w:del w:id="3208" w:author="Maxim Moinat" w:date="2017-07-18T11:32:00Z"/>
                <w:rFonts w:cs="Arial"/>
                <w:szCs w:val="20"/>
                <w:lang w:val="en-GB"/>
              </w:rPr>
            </w:pPr>
            <w:del w:id="320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4331725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2D6B1" w14:textId="0FE4A66B" w:rsidR="006D50EF" w:rsidRPr="007E5BB4" w:rsidDel="004A03AD" w:rsidRDefault="006D50EF" w:rsidP="006D50EF">
            <w:pPr>
              <w:rPr>
                <w:del w:id="3210" w:author="Maxim Moinat" w:date="2017-07-18T11:32:00Z"/>
                <w:rFonts w:cs="Arial"/>
                <w:szCs w:val="20"/>
                <w:lang w:val="en-GB"/>
              </w:rPr>
            </w:pPr>
            <w:del w:id="321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40812</w:delText>
              </w:r>
            </w:del>
          </w:p>
        </w:tc>
      </w:tr>
      <w:tr w:rsidR="006D50EF" w:rsidRPr="000C6810" w:rsidDel="004A03AD" w14:paraId="6FDB1A74" w14:textId="4251AB5D" w:rsidTr="007E5BB4">
        <w:trPr>
          <w:del w:id="3212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F15F" w14:textId="59E8DCA0" w:rsidR="006D50EF" w:rsidRPr="007E5BB4" w:rsidDel="004A03AD" w:rsidRDefault="006D50EF" w:rsidP="006D50EF">
            <w:pPr>
              <w:rPr>
                <w:del w:id="3213" w:author="Maxim Moinat" w:date="2017-07-18T11:32:00Z"/>
                <w:rFonts w:cs="Arial"/>
                <w:szCs w:val="20"/>
                <w:lang w:val="en-GB"/>
              </w:rPr>
            </w:pPr>
            <w:del w:id="321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PF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A645" w14:textId="123644B3" w:rsidR="006D50EF" w:rsidRPr="007E5BB4" w:rsidDel="004A03AD" w:rsidRDefault="006D50EF" w:rsidP="00E212D2">
            <w:pPr>
              <w:rPr>
                <w:del w:id="3215" w:author="Maxim Moinat" w:date="2017-07-18T11:32:00Z"/>
                <w:rFonts w:cs="Arial"/>
                <w:szCs w:val="20"/>
                <w:lang w:val="en-GB"/>
              </w:rPr>
            </w:pPr>
            <w:del w:id="321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Connection from femoral artery to infrapopliteal arteries and operations on popliteal artery and</w:delText>
              </w:r>
              <w:r w:rsidR="00E212D2"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 xml:space="preserve"> </w:delText>
              </w:r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arteries of lower leg and foot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4A053" w14:textId="46F638C8" w:rsidR="00E6543B" w:rsidRPr="007E5BB4" w:rsidDel="004A03AD" w:rsidRDefault="00E6543B" w:rsidP="006D50EF">
            <w:pPr>
              <w:rPr>
                <w:del w:id="3217" w:author="Maxim Moinat" w:date="2017-07-18T11:32:00Z"/>
                <w:rFonts w:cs="Arial"/>
                <w:szCs w:val="20"/>
                <w:lang w:val="en-GB"/>
              </w:rPr>
            </w:pPr>
            <w:del w:id="321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Operative procedure on artery of extremity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76259" w14:textId="194535AD" w:rsidR="006D50EF" w:rsidRPr="007E5BB4" w:rsidDel="004A03AD" w:rsidRDefault="009A02A8" w:rsidP="006D50EF">
            <w:pPr>
              <w:rPr>
                <w:del w:id="3219" w:author="Maxim Moinat" w:date="2017-07-18T11:32:00Z"/>
                <w:rFonts w:cs="Arial"/>
                <w:szCs w:val="20"/>
                <w:lang w:val="en-GB"/>
              </w:rPr>
            </w:pPr>
            <w:del w:id="322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4331725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4D423" w14:textId="31165F45" w:rsidR="006D50EF" w:rsidRPr="007E5BB4" w:rsidDel="004A03AD" w:rsidRDefault="006D50EF" w:rsidP="006D50EF">
            <w:pPr>
              <w:rPr>
                <w:del w:id="3221" w:author="Maxim Moinat" w:date="2017-07-18T11:32:00Z"/>
                <w:rFonts w:cs="Arial"/>
                <w:szCs w:val="20"/>
                <w:lang w:val="en-GB"/>
              </w:rPr>
            </w:pPr>
            <w:del w:id="322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17767</w:delText>
              </w:r>
            </w:del>
          </w:p>
        </w:tc>
      </w:tr>
      <w:tr w:rsidR="006D50EF" w:rsidDel="004A03AD" w14:paraId="10BBB04F" w14:textId="52CDAA4B" w:rsidTr="007E5BB4">
        <w:trPr>
          <w:del w:id="3223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2C8E1" w14:textId="5227EBB2" w:rsidR="006D50EF" w:rsidRPr="007E5BB4" w:rsidDel="004A03AD" w:rsidRDefault="006D50EF" w:rsidP="006D50EF">
            <w:pPr>
              <w:rPr>
                <w:del w:id="3224" w:author="Maxim Moinat" w:date="2017-07-18T11:32:00Z"/>
                <w:rFonts w:cs="Arial"/>
                <w:szCs w:val="20"/>
                <w:lang w:val="en-GB"/>
              </w:rPr>
            </w:pPr>
            <w:del w:id="322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PG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13993" w14:textId="268F4805" w:rsidR="006D50EF" w:rsidRPr="007E5BB4" w:rsidDel="004A03AD" w:rsidRDefault="006D50EF" w:rsidP="006D50EF">
            <w:pPr>
              <w:rPr>
                <w:del w:id="3226" w:author="Maxim Moinat" w:date="2017-07-18T11:32:00Z"/>
                <w:rFonts w:cs="Arial"/>
                <w:szCs w:val="20"/>
                <w:lang w:val="en-GB"/>
              </w:rPr>
            </w:pPr>
            <w:del w:id="322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Extra-anatomic bypass operations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AB471" w14:textId="35441774" w:rsidR="006D50EF" w:rsidRPr="007E5BB4" w:rsidDel="004A03AD" w:rsidRDefault="00BD73BF" w:rsidP="006D50EF">
            <w:pPr>
              <w:rPr>
                <w:del w:id="3228" w:author="Maxim Moinat" w:date="2017-07-18T11:32:00Z"/>
                <w:rFonts w:cs="Arial"/>
                <w:szCs w:val="20"/>
                <w:lang w:val="en-GB"/>
              </w:rPr>
            </w:pPr>
            <w:del w:id="322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Extra-anatomical bypass graft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9063A" w14:textId="302D8634" w:rsidR="006D50EF" w:rsidRPr="007E5BB4" w:rsidDel="004A03AD" w:rsidRDefault="009A02A8" w:rsidP="006D50EF">
            <w:pPr>
              <w:rPr>
                <w:del w:id="3230" w:author="Maxim Moinat" w:date="2017-07-18T11:32:00Z"/>
                <w:rFonts w:cs="Arial"/>
                <w:szCs w:val="20"/>
                <w:lang w:val="en-GB"/>
              </w:rPr>
            </w:pPr>
            <w:del w:id="323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4050281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0BB3B" w14:textId="6BEBDEC2" w:rsidR="006D50EF" w:rsidRPr="007E5BB4" w:rsidDel="004A03AD" w:rsidRDefault="006D50EF" w:rsidP="006D50EF">
            <w:pPr>
              <w:rPr>
                <w:del w:id="3232" w:author="Maxim Moinat" w:date="2017-07-18T11:32:00Z"/>
                <w:rFonts w:cs="Arial"/>
                <w:szCs w:val="20"/>
                <w:lang w:val="en-GB"/>
              </w:rPr>
            </w:pPr>
            <w:del w:id="323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10664</w:delText>
              </w:r>
            </w:del>
          </w:p>
        </w:tc>
      </w:tr>
      <w:tr w:rsidR="006D50EF" w:rsidRPr="00444CA2" w:rsidDel="004A03AD" w14:paraId="37E47AB1" w14:textId="32A7CABD" w:rsidTr="007E5BB4">
        <w:trPr>
          <w:del w:id="3234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7936E" w14:textId="370AD5CA" w:rsidR="006D50EF" w:rsidRPr="007E5BB4" w:rsidDel="004A03AD" w:rsidRDefault="006D50EF" w:rsidP="006D50EF">
            <w:pPr>
              <w:rPr>
                <w:del w:id="3235" w:author="Maxim Moinat" w:date="2017-07-18T11:32:00Z"/>
                <w:rFonts w:cs="Arial"/>
                <w:szCs w:val="20"/>
                <w:lang w:val="en-GB"/>
              </w:rPr>
            </w:pPr>
            <w:del w:id="323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PH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F9670" w14:textId="00EE09F6" w:rsidR="006D50EF" w:rsidRPr="007E5BB4" w:rsidDel="004A03AD" w:rsidRDefault="006D50EF" w:rsidP="006D50EF">
            <w:pPr>
              <w:rPr>
                <w:del w:id="3237" w:author="Maxim Moinat" w:date="2017-07-18T11:32:00Z"/>
                <w:rFonts w:cs="Arial"/>
                <w:szCs w:val="20"/>
                <w:lang w:val="en-GB"/>
              </w:rPr>
            </w:pPr>
            <w:del w:id="3238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veins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B185C" w14:textId="07A25F6E" w:rsidR="006D50EF" w:rsidRPr="007E5BB4" w:rsidDel="004A03AD" w:rsidRDefault="00EE1A8E" w:rsidP="00EE1A8E">
            <w:pPr>
              <w:rPr>
                <w:del w:id="3239" w:author="Maxim Moinat" w:date="2017-07-18T11:32:00Z"/>
                <w:rFonts w:cs="Arial"/>
                <w:szCs w:val="20"/>
                <w:lang w:val="en-GB"/>
              </w:rPr>
            </w:pPr>
            <w:del w:id="324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Operative procedure on vein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2ABC9" w14:textId="06D8E0D1" w:rsidR="006D50EF" w:rsidRPr="007E5BB4" w:rsidDel="004A03AD" w:rsidRDefault="009A02A8" w:rsidP="006D50EF">
            <w:pPr>
              <w:rPr>
                <w:del w:id="3241" w:author="Maxim Moinat" w:date="2017-07-18T11:32:00Z"/>
                <w:rFonts w:cs="Arial"/>
                <w:szCs w:val="20"/>
                <w:lang w:val="en-GB"/>
              </w:rPr>
            </w:pPr>
            <w:del w:id="324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4302533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53023" w14:textId="1E580AEC" w:rsidR="006D50EF" w:rsidRPr="007E5BB4" w:rsidDel="004A03AD" w:rsidRDefault="006D50EF" w:rsidP="006D50EF">
            <w:pPr>
              <w:rPr>
                <w:del w:id="3243" w:author="Maxim Moinat" w:date="2017-07-18T11:32:00Z"/>
                <w:rFonts w:cs="Arial"/>
                <w:szCs w:val="20"/>
                <w:lang w:val="en-GB"/>
              </w:rPr>
            </w:pPr>
            <w:del w:id="324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15890</w:delText>
              </w:r>
            </w:del>
          </w:p>
        </w:tc>
      </w:tr>
      <w:tr w:rsidR="006D50EF" w:rsidRPr="000C6810" w:rsidDel="004A03AD" w14:paraId="3C7F3C48" w14:textId="5FBCBA39" w:rsidTr="007E5BB4">
        <w:trPr>
          <w:del w:id="3245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B92F" w14:textId="6A1987AE" w:rsidR="006D50EF" w:rsidRPr="007E5BB4" w:rsidDel="004A03AD" w:rsidRDefault="006D50EF" w:rsidP="006D50EF">
            <w:pPr>
              <w:rPr>
                <w:del w:id="3246" w:author="Maxim Moinat" w:date="2017-07-18T11:32:00Z"/>
                <w:rFonts w:cs="Arial"/>
                <w:szCs w:val="20"/>
                <w:lang w:val="en-GB"/>
              </w:rPr>
            </w:pPr>
            <w:del w:id="3247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PJ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41497" w14:textId="20924B53" w:rsidR="006D50EF" w:rsidRPr="007E5BB4" w:rsidDel="004A03AD" w:rsidRDefault="006D50EF" w:rsidP="006D50EF">
            <w:pPr>
              <w:rPr>
                <w:del w:id="3248" w:author="Maxim Moinat" w:date="2017-07-18T11:32:00Z"/>
                <w:rFonts w:cs="Arial"/>
                <w:szCs w:val="20"/>
                <w:lang w:val="en-GB"/>
              </w:rPr>
            </w:pPr>
            <w:del w:id="3249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Operations on lymphatic system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6E0DD" w14:textId="3C60565C" w:rsidR="006D50EF" w:rsidRPr="007E5BB4" w:rsidDel="004A03AD" w:rsidRDefault="00EE1A8E" w:rsidP="00EE1A8E">
            <w:pPr>
              <w:rPr>
                <w:del w:id="3250" w:author="Maxim Moinat" w:date="2017-07-18T11:32:00Z"/>
                <w:rFonts w:cs="Arial"/>
                <w:szCs w:val="20"/>
                <w:lang w:val="en-GB"/>
              </w:rPr>
            </w:pPr>
            <w:del w:id="325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 xml:space="preserve">Operation on lymphatic structure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495E" w14:textId="1AD24519" w:rsidR="006D50EF" w:rsidRPr="007E5BB4" w:rsidDel="004A03AD" w:rsidRDefault="009A02A8" w:rsidP="006D50EF">
            <w:pPr>
              <w:rPr>
                <w:del w:id="3252" w:author="Maxim Moinat" w:date="2017-07-18T11:32:00Z"/>
                <w:rFonts w:cs="Arial"/>
                <w:szCs w:val="20"/>
                <w:lang w:val="en-GB"/>
              </w:rPr>
            </w:pPr>
            <w:del w:id="325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4175627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EE189" w14:textId="2AA03923" w:rsidR="006D50EF" w:rsidRPr="007E5BB4" w:rsidDel="004A03AD" w:rsidRDefault="006D50EF" w:rsidP="006D50EF">
            <w:pPr>
              <w:rPr>
                <w:del w:id="3254" w:author="Maxim Moinat" w:date="2017-07-18T11:32:00Z"/>
                <w:rFonts w:cs="Arial"/>
                <w:szCs w:val="20"/>
                <w:lang w:val="en-GB"/>
              </w:rPr>
            </w:pPr>
            <w:del w:id="325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39062</w:delText>
              </w:r>
            </w:del>
          </w:p>
        </w:tc>
      </w:tr>
      <w:tr w:rsidR="006D50EF" w:rsidRPr="00413C8A" w:rsidDel="004A03AD" w14:paraId="182DB17B" w14:textId="6B704A36" w:rsidTr="007E5BB4">
        <w:trPr>
          <w:del w:id="3256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82C10" w14:textId="6640F39F" w:rsidR="006D50EF" w:rsidRPr="007E5BB4" w:rsidDel="004A03AD" w:rsidRDefault="006D50EF" w:rsidP="00E212D2">
            <w:pPr>
              <w:rPr>
                <w:del w:id="3257" w:author="Maxim Moinat" w:date="2017-07-18T11:32:00Z"/>
                <w:rFonts w:cs="Arial"/>
                <w:szCs w:val="20"/>
                <w:lang w:val="en-GB"/>
              </w:rPr>
            </w:pPr>
            <w:del w:id="325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PM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4923" w14:textId="64CF0F93" w:rsidR="006D50EF" w:rsidRPr="007E5BB4" w:rsidDel="004A03AD" w:rsidRDefault="006D50EF" w:rsidP="00E212D2">
            <w:pPr>
              <w:rPr>
                <w:del w:id="3259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5B022" w14:textId="76955B0F" w:rsidR="006D50EF" w:rsidRPr="007E5BB4" w:rsidDel="004A03AD" w:rsidRDefault="006D50EF" w:rsidP="00E212D2">
            <w:pPr>
              <w:rPr>
                <w:del w:id="3260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9BA1A" w14:textId="738F1BAD" w:rsidR="006D50EF" w:rsidRPr="007E5BB4" w:rsidDel="004A03AD" w:rsidRDefault="002A7E04" w:rsidP="00E212D2">
            <w:pPr>
              <w:rPr>
                <w:del w:id="3261" w:author="Maxim Moinat" w:date="2017-07-18T11:32:00Z"/>
                <w:rFonts w:cs="Arial"/>
                <w:szCs w:val="20"/>
                <w:lang w:val="en-GB"/>
              </w:rPr>
            </w:pPr>
            <w:del w:id="326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  <w:p w14:paraId="7F93022E" w14:textId="5425B322" w:rsidR="00BD73BF" w:rsidRPr="007E5BB4" w:rsidDel="004A03AD" w:rsidRDefault="00BD73BF" w:rsidP="00E212D2">
            <w:pPr>
              <w:rPr>
                <w:del w:id="3263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7AC66" w14:textId="721003D7" w:rsidR="006D50EF" w:rsidRPr="007E5BB4" w:rsidDel="004A03AD" w:rsidRDefault="006D50EF" w:rsidP="00626841">
            <w:pPr>
              <w:rPr>
                <w:del w:id="3264" w:author="Maxim Moinat" w:date="2017-07-18T11:32:00Z"/>
                <w:rFonts w:cs="Arial"/>
                <w:szCs w:val="20"/>
                <w:lang w:val="en-GB"/>
              </w:rPr>
            </w:pPr>
            <w:del w:id="326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in PDF overview; frequency=</w:delText>
              </w:r>
              <w:r w:rsidRPr="007E5BB4" w:rsidDel="004A03AD">
                <w:delText xml:space="preserve"> </w:delText>
              </w:r>
              <w:r w:rsidRPr="007E5BB4" w:rsidDel="004A03AD">
                <w:rPr>
                  <w:rFonts w:cs="Arial"/>
                  <w:szCs w:val="20"/>
                  <w:lang w:val="en-GB"/>
                </w:rPr>
                <w:delText>15795</w:delText>
              </w:r>
              <w:r w:rsidR="002A7E04" w:rsidRPr="007E5BB4" w:rsidDel="004A03AD">
                <w:rPr>
                  <w:rFonts w:cs="Arial"/>
                  <w:szCs w:val="20"/>
                  <w:lang w:val="en-GB"/>
                </w:rPr>
                <w:delText>; seems to have something to do with “motor</w:delText>
              </w:r>
              <w:r w:rsidR="00626841" w:rsidRPr="007E5BB4" w:rsidDel="004A03AD">
                <w:rPr>
                  <w:rFonts w:cs="Arial"/>
                  <w:szCs w:val="20"/>
                  <w:lang w:val="en-GB"/>
                </w:rPr>
                <w:delText xml:space="preserve"> skill</w:delText>
              </w:r>
              <w:r w:rsidR="002A7E04" w:rsidRPr="007E5BB4" w:rsidDel="004A03AD">
                <w:rPr>
                  <w:rFonts w:cs="Arial"/>
                  <w:szCs w:val="20"/>
                  <w:lang w:val="en-GB"/>
                </w:rPr>
                <w:delText xml:space="preserve"> </w:delText>
              </w:r>
              <w:r w:rsidR="00626841" w:rsidRPr="007E5BB4" w:rsidDel="004A03AD">
                <w:rPr>
                  <w:rFonts w:cs="Arial"/>
                  <w:szCs w:val="20"/>
                  <w:lang w:val="en-GB"/>
                </w:rPr>
                <w:delText>assessments</w:delText>
              </w:r>
              <w:r w:rsidR="002A7E04" w:rsidRPr="007E5BB4" w:rsidDel="004A03AD">
                <w:rPr>
                  <w:rFonts w:cs="Arial"/>
                  <w:szCs w:val="20"/>
                  <w:lang w:val="en-GB"/>
                </w:rPr>
                <w:delText>. Ignored for now</w:delText>
              </w:r>
            </w:del>
          </w:p>
        </w:tc>
      </w:tr>
      <w:tr w:rsidR="007D4772" w:rsidRPr="002A7E04" w:rsidDel="004A03AD" w14:paraId="7965C0A4" w14:textId="050D2C92" w:rsidTr="007E5BB4">
        <w:trPr>
          <w:del w:id="3266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86534" w14:textId="4DDBE43D" w:rsidR="007D4772" w:rsidRPr="007E5BB4" w:rsidDel="004A03AD" w:rsidRDefault="007D4772" w:rsidP="007D4772">
            <w:pPr>
              <w:rPr>
                <w:del w:id="3267" w:author="Maxim Moinat" w:date="2017-07-18T11:32:00Z"/>
                <w:rFonts w:cs="Arial"/>
                <w:szCs w:val="20"/>
                <w:lang w:val="en-GB"/>
              </w:rPr>
            </w:pPr>
            <w:del w:id="326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PW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F6DEF" w14:textId="4D757C1E" w:rsidR="007D4772" w:rsidRPr="007E5BB4" w:rsidDel="004A03AD" w:rsidRDefault="007D4772" w:rsidP="007D4772">
            <w:pPr>
              <w:rPr>
                <w:del w:id="3269" w:author="Maxim Moinat" w:date="2017-07-18T11:32:00Z"/>
                <w:rFonts w:cs="Arial"/>
                <w:szCs w:val="20"/>
                <w:lang w:val="en-GB"/>
              </w:rPr>
            </w:pPr>
            <w:del w:id="327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Reoperations on peripheral vessels and lymphatic system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92EFB" w14:textId="2F275C32" w:rsidR="007D4772" w:rsidRPr="007E5BB4" w:rsidDel="004A03AD" w:rsidRDefault="007D4772" w:rsidP="007D4772">
            <w:pPr>
              <w:rPr>
                <w:del w:id="3271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689FD" w14:textId="2FCA06BC" w:rsidR="007D4772" w:rsidRPr="007E5BB4" w:rsidDel="004A03AD" w:rsidRDefault="00EE1A8E" w:rsidP="007D4772">
            <w:pPr>
              <w:rPr>
                <w:del w:id="3272" w:author="Maxim Moinat" w:date="2017-07-18T11:32:00Z"/>
                <w:rFonts w:cs="Arial"/>
                <w:szCs w:val="20"/>
                <w:lang w:val="en-GB"/>
              </w:rPr>
            </w:pPr>
            <w:del w:id="327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  <w:p w14:paraId="2F0C4620" w14:textId="7471242C" w:rsidR="00BD73BF" w:rsidRPr="007E5BB4" w:rsidDel="004A03AD" w:rsidRDefault="00BD73BF" w:rsidP="007D4772">
            <w:pPr>
              <w:rPr>
                <w:del w:id="3274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824A6" w14:textId="3385AFEF" w:rsidR="00EE1A8E" w:rsidRPr="007E5BB4" w:rsidDel="004A03AD" w:rsidRDefault="00EE1A8E" w:rsidP="007D4772">
            <w:pPr>
              <w:rPr>
                <w:del w:id="3275" w:author="Maxim Moinat" w:date="2017-07-18T11:32:00Z"/>
                <w:rFonts w:ascii="Calibri" w:hAnsi="Calibri"/>
                <w:color w:val="000000"/>
              </w:rPr>
            </w:pPr>
            <w:del w:id="327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Two concepts no “</w:delText>
              </w:r>
            </w:del>
          </w:p>
          <w:p w14:paraId="473FE5F5" w14:textId="6B7BBCF6" w:rsidR="007D4772" w:rsidRPr="007E5BB4" w:rsidDel="004A03AD" w:rsidRDefault="007D4772" w:rsidP="007D4772">
            <w:pPr>
              <w:rPr>
                <w:del w:id="3277" w:author="Maxim Moinat" w:date="2017-07-18T11:32:00Z"/>
                <w:rFonts w:cs="Arial"/>
                <w:szCs w:val="20"/>
                <w:lang w:val="en-GB"/>
              </w:rPr>
            </w:pPr>
            <w:del w:id="327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3464</w:delText>
              </w:r>
            </w:del>
          </w:p>
        </w:tc>
      </w:tr>
      <w:tr w:rsidR="007D4772" w:rsidRPr="000C6810" w:rsidDel="004A03AD" w14:paraId="33465A11" w14:textId="21B529C8" w:rsidTr="007E5BB4">
        <w:trPr>
          <w:del w:id="3279" w:author="Maxim Moinat" w:date="2017-07-18T11:32:00Z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4E14" w14:textId="6573929C" w:rsidR="007D4772" w:rsidRPr="007E5BB4" w:rsidDel="004A03AD" w:rsidRDefault="007D4772" w:rsidP="007D4772">
            <w:pPr>
              <w:rPr>
                <w:del w:id="3280" w:author="Maxim Moinat" w:date="2017-07-18T11:32:00Z"/>
                <w:rFonts w:cs="Arial"/>
                <w:szCs w:val="20"/>
                <w:lang w:val="en-GB"/>
              </w:rPr>
            </w:pPr>
            <w:del w:id="328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PX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1FCFB" w14:textId="45720D74" w:rsidR="007D4772" w:rsidRPr="007E5BB4" w:rsidDel="004A03AD" w:rsidRDefault="007D4772" w:rsidP="007D4772">
            <w:pPr>
              <w:rPr>
                <w:del w:id="3282" w:author="Maxim Moinat" w:date="2017-07-18T11:32:00Z"/>
                <w:rFonts w:cs="Arial"/>
                <w:szCs w:val="20"/>
                <w:lang w:val="en-GB"/>
              </w:rPr>
            </w:pPr>
            <w:del w:id="328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Procedures on other defined vascular sites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2E701" w14:textId="437AF3DB" w:rsidR="007D4772" w:rsidRPr="007E5BB4" w:rsidDel="004A03AD" w:rsidRDefault="007D4772" w:rsidP="007D4772">
            <w:pPr>
              <w:rPr>
                <w:del w:id="3284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2830A" w14:textId="5EE9F4CB" w:rsidR="007D4772" w:rsidRPr="007E5BB4" w:rsidDel="004A03AD" w:rsidRDefault="007D4772" w:rsidP="007D4772">
            <w:pPr>
              <w:rPr>
                <w:del w:id="3285" w:author="Maxim Moinat" w:date="2017-07-18T11:32:00Z"/>
                <w:rFonts w:cs="Arial"/>
                <w:szCs w:val="20"/>
                <w:lang w:val="en-GB"/>
              </w:rPr>
            </w:pPr>
            <w:del w:id="32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  <w:p w14:paraId="0374D638" w14:textId="50610096" w:rsidR="00BD73BF" w:rsidRPr="007E5BB4" w:rsidDel="004A03AD" w:rsidRDefault="00BD73BF" w:rsidP="007D4772">
            <w:pPr>
              <w:rPr>
                <w:del w:id="3287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AC3CD" w14:textId="71BAAE14" w:rsidR="007D4772" w:rsidRPr="007E5BB4" w:rsidDel="004A03AD" w:rsidRDefault="007D4772" w:rsidP="007D4772">
            <w:pPr>
              <w:rPr>
                <w:del w:id="3288" w:author="Maxim Moinat" w:date="2017-07-18T11:32:00Z"/>
                <w:rFonts w:cs="Arial"/>
                <w:szCs w:val="20"/>
                <w:lang w:val="en-GB"/>
              </w:rPr>
            </w:pPr>
            <w:del w:id="328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132</w:delText>
              </w:r>
            </w:del>
          </w:p>
        </w:tc>
      </w:tr>
    </w:tbl>
    <w:p w14:paraId="4AA50B90" w14:textId="610FEBC6" w:rsidR="00216E11" w:rsidDel="004A03AD" w:rsidRDefault="00170B32" w:rsidP="00216E11">
      <w:pPr>
        <w:rPr>
          <w:del w:id="3290" w:author="Maxim Moinat" w:date="2017-07-18T11:32:00Z"/>
          <w:rFonts w:cs="Arial"/>
          <w:szCs w:val="20"/>
          <w:lang w:val="en-GB"/>
        </w:rPr>
      </w:pPr>
      <w:del w:id="3291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216E11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3F0D40CF" w14:textId="174A495C" w:rsidR="00DB77B9" w:rsidDel="004A03AD" w:rsidRDefault="00DB77B9" w:rsidP="00DB77B9">
      <w:pPr>
        <w:rPr>
          <w:del w:id="3292" w:author="Maxim Moinat" w:date="2017-07-18T11:32:00Z"/>
          <w:rFonts w:cs="Arial"/>
          <w:szCs w:val="20"/>
          <w:lang w:val="en-GB"/>
        </w:rPr>
      </w:pPr>
      <w:bookmarkStart w:id="3293" w:name="NOMESCO_sub_T"/>
      <w:del w:id="3294" w:author="Maxim Moinat" w:date="2017-07-18T11:32:00Z">
        <w:r w:rsidDel="004A03AD">
          <w:rPr>
            <w:rFonts w:cs="Arial"/>
            <w:szCs w:val="20"/>
            <w:lang w:val="en-GB"/>
          </w:rPr>
          <w:delText>NOMESCO codes subchapter T</w:delText>
        </w:r>
      </w:del>
    </w:p>
    <w:tbl>
      <w:tblPr>
        <w:tblStyle w:val="TableGrid"/>
        <w:tblW w:w="9681" w:type="dxa"/>
        <w:tblLayout w:type="fixed"/>
        <w:tblLook w:val="04A0" w:firstRow="1" w:lastRow="0" w:firstColumn="1" w:lastColumn="0" w:noHBand="0" w:noVBand="1"/>
      </w:tblPr>
      <w:tblGrid>
        <w:gridCol w:w="988"/>
        <w:gridCol w:w="3050"/>
        <w:gridCol w:w="1701"/>
        <w:gridCol w:w="1389"/>
        <w:gridCol w:w="2553"/>
      </w:tblGrid>
      <w:tr w:rsidR="00907A37" w:rsidDel="004A03AD" w14:paraId="15BCEFE4" w14:textId="5EC901F1" w:rsidTr="00907A37">
        <w:trPr>
          <w:del w:id="3295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bookmarkEnd w:id="3293"/>
          <w:p w14:paraId="7A7C13A5" w14:textId="0FD12050" w:rsidR="00907A37" w:rsidDel="004A03AD" w:rsidRDefault="00907A37" w:rsidP="00907A37">
            <w:pPr>
              <w:rPr>
                <w:del w:id="3296" w:author="Maxim Moinat" w:date="2017-07-18T11:32:00Z"/>
                <w:rFonts w:cs="Arial"/>
                <w:szCs w:val="20"/>
                <w:lang w:val="en-GB"/>
              </w:rPr>
            </w:pPr>
            <w:del w:id="329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AA7F7" w14:textId="22077928" w:rsidR="00907A37" w:rsidDel="004A03AD" w:rsidRDefault="00907A37" w:rsidP="00907A37">
            <w:pPr>
              <w:rPr>
                <w:del w:id="3298" w:author="Maxim Moinat" w:date="2017-07-18T11:32:00Z"/>
                <w:rFonts w:cs="Arial"/>
                <w:szCs w:val="20"/>
                <w:lang w:val="en-GB"/>
              </w:rPr>
            </w:pPr>
            <w:del w:id="3299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6E80" w14:textId="44CD4802" w:rsidR="00907A37" w:rsidDel="004A03AD" w:rsidRDefault="00907A37" w:rsidP="00907A37">
            <w:pPr>
              <w:rPr>
                <w:del w:id="3300" w:author="Maxim Moinat" w:date="2017-07-18T11:32:00Z"/>
                <w:rFonts w:cs="Arial"/>
                <w:szCs w:val="20"/>
                <w:lang w:val="en-GB"/>
              </w:rPr>
            </w:pPr>
            <w:del w:id="3301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C7B7" w14:textId="2FF6AA6C" w:rsidR="00907A37" w:rsidDel="004A03AD" w:rsidRDefault="00907A37" w:rsidP="00907A37">
            <w:pPr>
              <w:rPr>
                <w:del w:id="3302" w:author="Maxim Moinat" w:date="2017-07-18T11:32:00Z"/>
                <w:rFonts w:cs="Arial"/>
                <w:szCs w:val="20"/>
                <w:lang w:val="en-GB"/>
              </w:rPr>
            </w:pPr>
            <w:del w:id="330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9F8E" w14:textId="24F4CF7F" w:rsidR="00907A37" w:rsidDel="004A03AD" w:rsidRDefault="00907A37" w:rsidP="00907A37">
            <w:pPr>
              <w:rPr>
                <w:del w:id="3304" w:author="Maxim Moinat" w:date="2017-07-18T11:32:00Z"/>
                <w:b/>
                <w:bCs/>
                <w:szCs w:val="20"/>
                <w:lang w:val="en-GB" w:eastAsia="en-GB"/>
              </w:rPr>
            </w:pPr>
            <w:del w:id="330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6F3F25" w:rsidRPr="007E5BB4" w:rsidDel="004A03AD" w14:paraId="5CE5BE85" w14:textId="6183E3D0" w:rsidTr="00907A37">
        <w:trPr>
          <w:del w:id="3306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77C" w14:textId="605C6D57" w:rsidR="006F3F25" w:rsidRPr="007E5BB4" w:rsidDel="004A03AD" w:rsidRDefault="006F3F25" w:rsidP="006F3F25">
            <w:pPr>
              <w:rPr>
                <w:del w:id="3307" w:author="Maxim Moinat" w:date="2017-07-18T11:32:00Z"/>
                <w:rFonts w:cs="Arial"/>
                <w:szCs w:val="20"/>
                <w:lang w:val="en-GB"/>
              </w:rPr>
            </w:pPr>
            <w:del w:id="330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TA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A8BA" w14:textId="04D460FC" w:rsidR="006F3F25" w:rsidRPr="007E5BB4" w:rsidDel="004A03AD" w:rsidRDefault="006F3F25" w:rsidP="006F3F25">
            <w:pPr>
              <w:rPr>
                <w:del w:id="3309" w:author="Maxim Moinat" w:date="2017-07-18T11:32:00Z"/>
                <w:rFonts w:cs="Arial"/>
                <w:szCs w:val="20"/>
                <w:lang w:val="en-GB"/>
              </w:rPr>
            </w:pPr>
            <w:del w:id="3310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neurosurgical procedures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5C8C1" w14:textId="2F619637" w:rsidR="006F3F25" w:rsidRPr="007E5BB4" w:rsidDel="004A03AD" w:rsidRDefault="006F3F25" w:rsidP="006F3F25">
            <w:pPr>
              <w:rPr>
                <w:del w:id="3311" w:author="Maxim Moinat" w:date="2017-07-18T11:32:00Z"/>
                <w:rFonts w:cs="Arial"/>
                <w:szCs w:val="20"/>
                <w:lang w:val="en-GB"/>
              </w:rPr>
            </w:pPr>
            <w:del w:id="331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35E24" w14:textId="3B5A7972" w:rsidR="006F3F25" w:rsidRPr="007E5BB4" w:rsidDel="004A03AD" w:rsidRDefault="006F3F25" w:rsidP="006F3F25">
            <w:pPr>
              <w:rPr>
                <w:del w:id="3313" w:author="Maxim Moinat" w:date="2017-07-18T11:32:00Z"/>
                <w:rFonts w:cs="Arial"/>
                <w:szCs w:val="20"/>
                <w:lang w:val="en-GB"/>
              </w:rPr>
            </w:pPr>
            <w:del w:id="331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F7699" w14:textId="12EB21FF" w:rsidR="006F3F25" w:rsidRPr="007E5BB4" w:rsidDel="004A03AD" w:rsidRDefault="006F3F25" w:rsidP="006F3F25">
            <w:pPr>
              <w:rPr>
                <w:del w:id="3315" w:author="Maxim Moinat" w:date="2017-07-18T11:32:00Z"/>
                <w:rFonts w:cs="Arial"/>
                <w:szCs w:val="20"/>
                <w:lang w:val="en-GB"/>
              </w:rPr>
            </w:pPr>
            <w:del w:id="331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14875</w:delText>
              </w:r>
            </w:del>
          </w:p>
        </w:tc>
      </w:tr>
      <w:tr w:rsidR="006F3F25" w:rsidRPr="007E5BB4" w:rsidDel="004A03AD" w14:paraId="65EB6389" w14:textId="391D2D90" w:rsidTr="00907A37">
        <w:trPr>
          <w:del w:id="331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E694" w14:textId="1BC79AE6" w:rsidR="006F3F25" w:rsidRPr="007E5BB4" w:rsidDel="004A03AD" w:rsidRDefault="006F3F25" w:rsidP="006F3F25">
            <w:pPr>
              <w:rPr>
                <w:del w:id="3318" w:author="Maxim Moinat" w:date="2017-07-18T11:32:00Z"/>
                <w:rFonts w:cs="Arial"/>
                <w:szCs w:val="20"/>
                <w:lang w:val="en-GB"/>
              </w:rPr>
            </w:pPr>
            <w:del w:id="331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TB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BC0B" w14:textId="12189E3F" w:rsidR="006F3F25" w:rsidRPr="007E5BB4" w:rsidDel="004A03AD" w:rsidRDefault="006F3F25" w:rsidP="006F3F25">
            <w:pPr>
              <w:rPr>
                <w:del w:id="3320" w:author="Maxim Moinat" w:date="2017-07-18T11:32:00Z"/>
                <w:rFonts w:cs="Arial"/>
                <w:szCs w:val="20"/>
                <w:lang w:val="en-GB"/>
              </w:rPr>
            </w:pPr>
            <w:del w:id="332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endocrine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CAA3" w14:textId="557BA423" w:rsidR="006F3F25" w:rsidRPr="007E5BB4" w:rsidDel="004A03AD" w:rsidRDefault="006F3F25" w:rsidP="006F3F25">
            <w:pPr>
              <w:rPr>
                <w:del w:id="332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A47D" w14:textId="0354B6F9" w:rsidR="006F3F25" w:rsidRPr="007E5BB4" w:rsidDel="004A03AD" w:rsidRDefault="006F3F25" w:rsidP="006F3F25">
            <w:pPr>
              <w:rPr>
                <w:del w:id="3323" w:author="Maxim Moinat" w:date="2017-07-18T11:32:00Z"/>
                <w:rFonts w:cs="Arial"/>
                <w:szCs w:val="20"/>
                <w:lang w:val="en-GB"/>
              </w:rPr>
            </w:pPr>
            <w:del w:id="332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F7A6" w14:textId="5AE25D2B" w:rsidR="006F3F25" w:rsidRPr="007E5BB4" w:rsidDel="004A03AD" w:rsidRDefault="006F3F25" w:rsidP="006F3F25">
            <w:pPr>
              <w:rPr>
                <w:del w:id="3325" w:author="Maxim Moinat" w:date="2017-07-18T11:32:00Z"/>
                <w:rFonts w:cs="Arial"/>
                <w:szCs w:val="20"/>
                <w:lang w:val="en-GB"/>
              </w:rPr>
            </w:pPr>
            <w:del w:id="332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162</w:delText>
              </w:r>
            </w:del>
          </w:p>
        </w:tc>
      </w:tr>
      <w:tr w:rsidR="006F3F25" w:rsidRPr="007E5BB4" w:rsidDel="004A03AD" w14:paraId="4B2C2490" w14:textId="44F645C2" w:rsidTr="00907A37">
        <w:trPr>
          <w:del w:id="332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5C82" w14:textId="2F69B937" w:rsidR="006F3F25" w:rsidRPr="007E5BB4" w:rsidDel="004A03AD" w:rsidRDefault="006F3F25" w:rsidP="006F3F25">
            <w:pPr>
              <w:rPr>
                <w:del w:id="3328" w:author="Maxim Moinat" w:date="2017-07-18T11:32:00Z"/>
                <w:rFonts w:cs="Arial"/>
                <w:szCs w:val="20"/>
                <w:lang w:val="en-GB"/>
              </w:rPr>
            </w:pPr>
            <w:del w:id="332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TC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A39F" w14:textId="7A8751A5" w:rsidR="006F3F25" w:rsidRPr="007E5BB4" w:rsidDel="004A03AD" w:rsidRDefault="006F3F25" w:rsidP="006F3F25">
            <w:pPr>
              <w:rPr>
                <w:del w:id="3330" w:author="Maxim Moinat" w:date="2017-07-18T11:32:00Z"/>
                <w:rFonts w:cs="Arial"/>
                <w:szCs w:val="20"/>
                <w:lang w:val="en-GB"/>
              </w:rPr>
            </w:pPr>
            <w:del w:id="333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eye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CDAD" w14:textId="34541BE8" w:rsidR="006F3F25" w:rsidRPr="007E5BB4" w:rsidDel="004A03AD" w:rsidRDefault="006F3F25" w:rsidP="006F3F25">
            <w:pPr>
              <w:rPr>
                <w:del w:id="333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2131" w14:textId="19BF5B97" w:rsidR="006F3F25" w:rsidRPr="007E5BB4" w:rsidDel="004A03AD" w:rsidRDefault="006F3F25" w:rsidP="006F3F25">
            <w:pPr>
              <w:rPr>
                <w:del w:id="3333" w:author="Maxim Moinat" w:date="2017-07-18T11:32:00Z"/>
                <w:rFonts w:cs="Arial"/>
                <w:szCs w:val="20"/>
                <w:lang w:val="en-GB"/>
              </w:rPr>
            </w:pPr>
            <w:del w:id="333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5293F" w14:textId="197552CD" w:rsidR="006F3F25" w:rsidRPr="007E5BB4" w:rsidDel="004A03AD" w:rsidRDefault="006F3F25" w:rsidP="006F3F25">
            <w:pPr>
              <w:rPr>
                <w:del w:id="3335" w:author="Maxim Moinat" w:date="2017-07-18T11:32:00Z"/>
                <w:rFonts w:cs="Arial"/>
                <w:szCs w:val="20"/>
                <w:lang w:val="en-GB"/>
              </w:rPr>
            </w:pPr>
            <w:del w:id="333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900</w:delText>
              </w:r>
            </w:del>
          </w:p>
        </w:tc>
      </w:tr>
      <w:tr w:rsidR="006F3F25" w:rsidRPr="007E5BB4" w:rsidDel="004A03AD" w14:paraId="4A7EBA23" w14:textId="3BBA8B7B" w:rsidTr="00907A37">
        <w:trPr>
          <w:del w:id="333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782" w14:textId="36DF01AA" w:rsidR="006F3F25" w:rsidRPr="007E5BB4" w:rsidDel="004A03AD" w:rsidRDefault="006F3F25" w:rsidP="006F3F25">
            <w:pPr>
              <w:rPr>
                <w:del w:id="3338" w:author="Maxim Moinat" w:date="2017-07-18T11:32:00Z"/>
                <w:rFonts w:cs="Arial"/>
                <w:szCs w:val="20"/>
                <w:lang w:val="en-GB"/>
              </w:rPr>
            </w:pPr>
            <w:del w:id="333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TD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B635" w14:textId="1C513C22" w:rsidR="006F3F25" w:rsidRPr="007E5BB4" w:rsidDel="004A03AD" w:rsidRDefault="006F3F25" w:rsidP="006F3F25">
            <w:pPr>
              <w:rPr>
                <w:del w:id="3340" w:author="Maxim Moinat" w:date="2017-07-18T11:32:00Z"/>
                <w:rFonts w:cs="Arial"/>
                <w:szCs w:val="20"/>
                <w:lang w:val="en-GB"/>
              </w:rPr>
            </w:pPr>
            <w:del w:id="334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surgery of ear, nose and larynx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C05" w14:textId="737CA1F1" w:rsidR="006F3F25" w:rsidRPr="007E5BB4" w:rsidDel="004A03AD" w:rsidRDefault="006F3F25" w:rsidP="006F3F25">
            <w:pPr>
              <w:rPr>
                <w:del w:id="334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C192" w14:textId="0F5D803B" w:rsidR="006F3F25" w:rsidRPr="007E5BB4" w:rsidDel="004A03AD" w:rsidRDefault="006F3F25" w:rsidP="006F3F25">
            <w:pPr>
              <w:rPr>
                <w:del w:id="3343" w:author="Maxim Moinat" w:date="2017-07-18T11:32:00Z"/>
                <w:rFonts w:cs="Arial"/>
                <w:szCs w:val="20"/>
                <w:lang w:val="en-GB"/>
              </w:rPr>
            </w:pPr>
            <w:del w:id="334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7CB4A" w14:textId="3F36FDFC" w:rsidR="006F3F25" w:rsidRPr="007E5BB4" w:rsidDel="004A03AD" w:rsidRDefault="006F3F25" w:rsidP="006F3F25">
            <w:pPr>
              <w:rPr>
                <w:del w:id="3345" w:author="Maxim Moinat" w:date="2017-07-18T11:32:00Z"/>
                <w:rFonts w:cs="Arial"/>
                <w:szCs w:val="20"/>
                <w:lang w:val="en-GB"/>
              </w:rPr>
            </w:pPr>
            <w:del w:id="334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507</w:delText>
              </w:r>
            </w:del>
          </w:p>
        </w:tc>
      </w:tr>
      <w:tr w:rsidR="006F3F25" w:rsidRPr="007E5BB4" w:rsidDel="004A03AD" w14:paraId="720846C2" w14:textId="09935B8B" w:rsidTr="00907A37">
        <w:trPr>
          <w:del w:id="334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AC0D" w14:textId="7E85CCD7" w:rsidR="006F3F25" w:rsidRPr="007E5BB4" w:rsidDel="004A03AD" w:rsidRDefault="006F3F25" w:rsidP="006F3F25">
            <w:pPr>
              <w:rPr>
                <w:del w:id="3348" w:author="Maxim Moinat" w:date="2017-07-18T11:32:00Z"/>
                <w:rFonts w:cs="Arial"/>
                <w:szCs w:val="20"/>
                <w:lang w:val="en-GB"/>
              </w:rPr>
            </w:pPr>
            <w:del w:id="334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TE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58AB" w14:textId="01AD8167" w:rsidR="006F3F25" w:rsidRPr="007E5BB4" w:rsidDel="004A03AD" w:rsidRDefault="006F3F25" w:rsidP="006F3F25">
            <w:pPr>
              <w:rPr>
                <w:del w:id="3350" w:author="Maxim Moinat" w:date="2017-07-18T11:32:00Z"/>
                <w:rFonts w:cs="Arial"/>
                <w:szCs w:val="20"/>
                <w:lang w:val="en-GB"/>
              </w:rPr>
            </w:pPr>
            <w:del w:id="335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surgery of teeth, jaws, mouth and pharynx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9254" w14:textId="7849EF8E" w:rsidR="006F3F25" w:rsidRPr="007E5BB4" w:rsidDel="004A03AD" w:rsidRDefault="006F3F25" w:rsidP="006F3F25">
            <w:pPr>
              <w:rPr>
                <w:del w:id="3352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843F" w14:textId="4778220F" w:rsidR="006F3F25" w:rsidRPr="007E5BB4" w:rsidDel="004A03AD" w:rsidRDefault="006F3F25" w:rsidP="006F3F25">
            <w:pPr>
              <w:rPr>
                <w:del w:id="3353" w:author="Maxim Moinat" w:date="2017-07-18T11:32:00Z"/>
                <w:rFonts w:cs="Arial"/>
                <w:szCs w:val="20"/>
                <w:lang w:val="en-GB"/>
              </w:rPr>
            </w:pPr>
            <w:del w:id="335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635BB" w14:textId="59C22F09" w:rsidR="006F3F25" w:rsidRPr="007E5BB4" w:rsidDel="004A03AD" w:rsidRDefault="006F3F25" w:rsidP="006F3F25">
            <w:pPr>
              <w:rPr>
                <w:del w:id="3355" w:author="Maxim Moinat" w:date="2017-07-18T11:32:00Z"/>
                <w:rFonts w:cs="Arial"/>
                <w:szCs w:val="20"/>
                <w:lang w:val="en-GB"/>
              </w:rPr>
            </w:pPr>
            <w:del w:id="335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335</w:delText>
              </w:r>
            </w:del>
          </w:p>
        </w:tc>
      </w:tr>
      <w:tr w:rsidR="006F3F25" w:rsidRPr="007E5BB4" w:rsidDel="004A03AD" w14:paraId="11A30714" w14:textId="5E66003B" w:rsidTr="00907A37">
        <w:trPr>
          <w:del w:id="3357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C2F" w14:textId="752B8CDB" w:rsidR="006F3F25" w:rsidRPr="007E5BB4" w:rsidDel="004A03AD" w:rsidRDefault="006F3F25" w:rsidP="006F3F25">
            <w:pPr>
              <w:rPr>
                <w:del w:id="3358" w:author="Maxim Moinat" w:date="2017-07-18T11:32:00Z"/>
                <w:rFonts w:cs="Arial"/>
                <w:szCs w:val="20"/>
                <w:lang w:val="en-GB"/>
              </w:rPr>
            </w:pPr>
            <w:del w:id="3359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TF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CB8" w14:textId="5D291436" w:rsidR="006F3F25" w:rsidRPr="007E5BB4" w:rsidDel="004A03AD" w:rsidRDefault="006F3F25" w:rsidP="006F3F25">
            <w:pPr>
              <w:rPr>
                <w:del w:id="3360" w:author="Maxim Moinat" w:date="2017-07-18T11:32:00Z"/>
                <w:rFonts w:cs="Arial"/>
                <w:szCs w:val="20"/>
                <w:lang w:val="en-GB"/>
              </w:rPr>
            </w:pPr>
            <w:del w:id="3361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cardiac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519ED" w14:textId="75BD960E" w:rsidR="006F3F25" w:rsidRPr="007E5BB4" w:rsidDel="004A03AD" w:rsidRDefault="006F3F25" w:rsidP="006F3F25">
            <w:pPr>
              <w:rPr>
                <w:del w:id="3362" w:author="Maxim Moinat" w:date="2017-07-18T11:32:00Z"/>
                <w:rFonts w:cs="Arial"/>
                <w:szCs w:val="20"/>
                <w:lang w:val="en-GB"/>
              </w:rPr>
            </w:pPr>
            <w:del w:id="336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04CBA" w14:textId="7ABC791E" w:rsidR="006F3F25" w:rsidRPr="007E5BB4" w:rsidDel="004A03AD" w:rsidRDefault="006F3F25" w:rsidP="006F3F25">
            <w:pPr>
              <w:rPr>
                <w:del w:id="3364" w:author="Maxim Moinat" w:date="2017-07-18T11:32:00Z"/>
                <w:rFonts w:cs="Arial"/>
                <w:szCs w:val="20"/>
                <w:lang w:val="en-GB"/>
              </w:rPr>
            </w:pPr>
            <w:del w:id="336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34D0" w14:textId="50A4D401" w:rsidR="006F3F25" w:rsidRPr="007E5BB4" w:rsidDel="004A03AD" w:rsidRDefault="006F3F25" w:rsidP="006F3F25">
            <w:pPr>
              <w:rPr>
                <w:del w:id="3366" w:author="Maxim Moinat" w:date="2017-07-18T11:32:00Z"/>
                <w:rFonts w:cs="Arial"/>
                <w:szCs w:val="20"/>
                <w:lang w:val="en-GB"/>
              </w:rPr>
            </w:pPr>
            <w:del w:id="336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19558</w:delText>
              </w:r>
            </w:del>
          </w:p>
        </w:tc>
      </w:tr>
      <w:tr w:rsidR="006F3F25" w:rsidRPr="007E5BB4" w:rsidDel="004A03AD" w14:paraId="7CFBC077" w14:textId="66003C99" w:rsidTr="00907A37">
        <w:trPr>
          <w:del w:id="3368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32E1" w14:textId="0A23B76C" w:rsidR="006F3F25" w:rsidRPr="007E5BB4" w:rsidDel="004A03AD" w:rsidRDefault="006F3F25" w:rsidP="006F3F25">
            <w:pPr>
              <w:rPr>
                <w:del w:id="3369" w:author="Maxim Moinat" w:date="2017-07-18T11:32:00Z"/>
                <w:rFonts w:cs="Arial"/>
                <w:szCs w:val="20"/>
                <w:lang w:val="en-GB"/>
              </w:rPr>
            </w:pPr>
            <w:del w:id="337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TG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A673" w14:textId="198355DF" w:rsidR="006F3F25" w:rsidRPr="007E5BB4" w:rsidDel="004A03AD" w:rsidRDefault="006F3F25" w:rsidP="006F3F25">
            <w:pPr>
              <w:rPr>
                <w:del w:id="3371" w:author="Maxim Moinat" w:date="2017-07-18T11:32:00Z"/>
                <w:rFonts w:cs="Arial"/>
                <w:szCs w:val="20"/>
                <w:lang w:val="en-GB"/>
              </w:rPr>
            </w:pPr>
            <w:del w:id="3372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thoracic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552E8" w14:textId="3F102F1B" w:rsidR="006F3F25" w:rsidRPr="007E5BB4" w:rsidDel="004A03AD" w:rsidRDefault="006F3F25" w:rsidP="006F3F25">
            <w:pPr>
              <w:rPr>
                <w:del w:id="3373" w:author="Maxim Moinat" w:date="2017-07-18T11:32:00Z"/>
                <w:rFonts w:cs="Arial"/>
                <w:szCs w:val="20"/>
                <w:lang w:val="en-GB"/>
              </w:rPr>
            </w:pPr>
            <w:del w:id="337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A72E9" w14:textId="775BC4BE" w:rsidR="006F3F25" w:rsidRPr="007E5BB4" w:rsidDel="004A03AD" w:rsidRDefault="006F3F25" w:rsidP="006F3F25">
            <w:pPr>
              <w:rPr>
                <w:del w:id="3375" w:author="Maxim Moinat" w:date="2017-07-18T11:32:00Z"/>
                <w:rFonts w:cs="Arial"/>
                <w:szCs w:val="20"/>
                <w:lang w:val="en-GB"/>
              </w:rPr>
            </w:pPr>
            <w:del w:id="337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72C50" w14:textId="552ACCD0" w:rsidR="006F3F25" w:rsidRPr="007E5BB4" w:rsidDel="004A03AD" w:rsidRDefault="006F3F25" w:rsidP="006F3F25">
            <w:pPr>
              <w:rPr>
                <w:del w:id="3377" w:author="Maxim Moinat" w:date="2017-07-18T11:32:00Z"/>
                <w:rFonts w:cs="Arial"/>
                <w:szCs w:val="20"/>
                <w:lang w:val="en-GB"/>
              </w:rPr>
            </w:pPr>
            <w:del w:id="337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13421</w:delText>
              </w:r>
            </w:del>
          </w:p>
        </w:tc>
      </w:tr>
      <w:tr w:rsidR="006F3F25" w:rsidRPr="007E5BB4" w:rsidDel="004A03AD" w14:paraId="5BD8B64F" w14:textId="58702738" w:rsidTr="00907A37">
        <w:trPr>
          <w:del w:id="337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67" w14:textId="3221AF25" w:rsidR="006F3F25" w:rsidRPr="007E5BB4" w:rsidDel="004A03AD" w:rsidRDefault="006F3F25" w:rsidP="006F3F25">
            <w:pPr>
              <w:rPr>
                <w:del w:id="3380" w:author="Maxim Moinat" w:date="2017-07-18T11:32:00Z"/>
                <w:rFonts w:cs="Arial"/>
                <w:szCs w:val="20"/>
                <w:lang w:val="en-GB"/>
              </w:rPr>
            </w:pPr>
            <w:del w:id="338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TH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EE24" w14:textId="77611437" w:rsidR="006F3F25" w:rsidRPr="007E5BB4" w:rsidDel="004A03AD" w:rsidRDefault="006F3F25" w:rsidP="006F3F25">
            <w:pPr>
              <w:rPr>
                <w:del w:id="3382" w:author="Maxim Moinat" w:date="2017-07-18T11:32:00Z"/>
                <w:rFonts w:cs="Arial"/>
                <w:szCs w:val="20"/>
                <w:lang w:val="en-GB"/>
              </w:rPr>
            </w:pPr>
            <w:del w:id="338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surgery of mammary gland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C03C" w14:textId="625167BB" w:rsidR="006F3F25" w:rsidRPr="007E5BB4" w:rsidDel="004A03AD" w:rsidRDefault="006F3F25" w:rsidP="006F3F25">
            <w:pPr>
              <w:rPr>
                <w:del w:id="3384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7985" w14:textId="6805648C" w:rsidR="006F3F25" w:rsidRPr="007E5BB4" w:rsidDel="004A03AD" w:rsidRDefault="006F3F25" w:rsidP="006F3F25">
            <w:pPr>
              <w:rPr>
                <w:del w:id="3385" w:author="Maxim Moinat" w:date="2017-07-18T11:32:00Z"/>
                <w:rFonts w:cs="Arial"/>
                <w:szCs w:val="20"/>
                <w:lang w:val="en-GB"/>
              </w:rPr>
            </w:pPr>
            <w:del w:id="3386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D8DE0" w14:textId="4088BAB9" w:rsidR="006F3F25" w:rsidRPr="007E5BB4" w:rsidDel="004A03AD" w:rsidRDefault="006F3F25" w:rsidP="006F3F25">
            <w:pPr>
              <w:rPr>
                <w:del w:id="3387" w:author="Maxim Moinat" w:date="2017-07-18T11:32:00Z"/>
                <w:rFonts w:cs="Arial"/>
                <w:szCs w:val="20"/>
                <w:lang w:val="en-GB"/>
              </w:rPr>
            </w:pPr>
            <w:del w:id="338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265</w:delText>
              </w:r>
            </w:del>
          </w:p>
        </w:tc>
      </w:tr>
      <w:tr w:rsidR="006F3F25" w:rsidRPr="007E5BB4" w:rsidDel="004A03AD" w14:paraId="56A76B47" w14:textId="72A07535" w:rsidTr="00907A37">
        <w:trPr>
          <w:del w:id="3389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D489" w14:textId="619D6B47" w:rsidR="006F3F25" w:rsidRPr="007E5BB4" w:rsidDel="004A03AD" w:rsidRDefault="006F3F25" w:rsidP="006F3F25">
            <w:pPr>
              <w:rPr>
                <w:del w:id="3390" w:author="Maxim Moinat" w:date="2017-07-18T11:32:00Z"/>
                <w:rFonts w:cs="Arial"/>
                <w:szCs w:val="20"/>
                <w:lang w:val="en-GB"/>
              </w:rPr>
            </w:pPr>
            <w:del w:id="3391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TJ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4B76" w14:textId="25D86AB7" w:rsidR="006F3F25" w:rsidRPr="007E5BB4" w:rsidDel="004A03AD" w:rsidRDefault="006F3F25" w:rsidP="006F3F25">
            <w:pPr>
              <w:rPr>
                <w:del w:id="3392" w:author="Maxim Moinat" w:date="2017-07-18T11:32:00Z"/>
                <w:rFonts w:cs="Arial"/>
                <w:szCs w:val="20"/>
                <w:lang w:val="en-GB"/>
              </w:rPr>
            </w:pPr>
            <w:del w:id="3393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gastroenterological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FB07A" w14:textId="06238546" w:rsidR="006F3F25" w:rsidRPr="007E5BB4" w:rsidDel="004A03AD" w:rsidRDefault="006F3F25" w:rsidP="006F3F25">
            <w:pPr>
              <w:rPr>
                <w:del w:id="3394" w:author="Maxim Moinat" w:date="2017-07-18T11:32:00Z"/>
                <w:rFonts w:cs="Arial"/>
                <w:szCs w:val="20"/>
                <w:lang w:val="en-GB"/>
              </w:rPr>
            </w:pPr>
            <w:del w:id="339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22485" w14:textId="2CA4D25D" w:rsidR="006F3F25" w:rsidRPr="007E5BB4" w:rsidDel="004A03AD" w:rsidRDefault="006F3F25" w:rsidP="006F3F25">
            <w:pPr>
              <w:rPr>
                <w:del w:id="3396" w:author="Maxim Moinat" w:date="2017-07-18T11:32:00Z"/>
                <w:rFonts w:cs="Arial"/>
                <w:szCs w:val="20"/>
                <w:lang w:val="en-GB"/>
              </w:rPr>
            </w:pPr>
            <w:del w:id="339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FC0E1" w14:textId="14D2B618" w:rsidR="006F3F25" w:rsidRPr="007E5BB4" w:rsidDel="004A03AD" w:rsidRDefault="006F3F25" w:rsidP="006F3F25">
            <w:pPr>
              <w:rPr>
                <w:del w:id="3398" w:author="Maxim Moinat" w:date="2017-07-18T11:32:00Z"/>
                <w:rFonts w:cs="Arial"/>
                <w:szCs w:val="20"/>
                <w:lang w:val="en-GB"/>
              </w:rPr>
            </w:pPr>
            <w:del w:id="339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54316</w:delText>
              </w:r>
            </w:del>
          </w:p>
        </w:tc>
      </w:tr>
      <w:tr w:rsidR="006F3F25" w:rsidRPr="007E5BB4" w:rsidDel="004A03AD" w14:paraId="4F23B4C0" w14:textId="1F6BF5E7" w:rsidTr="00907A37">
        <w:trPr>
          <w:del w:id="3400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6013" w14:textId="10BD5ED4" w:rsidR="006F3F25" w:rsidRPr="007E5BB4" w:rsidDel="004A03AD" w:rsidRDefault="006F3F25" w:rsidP="006F3F25">
            <w:pPr>
              <w:rPr>
                <w:del w:id="3401" w:author="Maxim Moinat" w:date="2017-07-18T11:32:00Z"/>
                <w:rFonts w:cs="Arial"/>
                <w:szCs w:val="20"/>
                <w:lang w:val="en-GB"/>
              </w:rPr>
            </w:pPr>
            <w:del w:id="3402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TK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E93" w14:textId="4BEBA622" w:rsidR="006F3F25" w:rsidRPr="007E5BB4" w:rsidDel="004A03AD" w:rsidRDefault="006F3F25" w:rsidP="006F3F25">
            <w:pPr>
              <w:rPr>
                <w:del w:id="3403" w:author="Maxim Moinat" w:date="2017-07-18T11:32:00Z"/>
                <w:rFonts w:ascii="AGaramond-Regular" w:hAnsi="AGaramond-Regular"/>
                <w:color w:val="000000"/>
                <w:sz w:val="20"/>
                <w:szCs w:val="20"/>
              </w:rPr>
            </w:pPr>
            <w:del w:id="3404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in urology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8E90A" w14:textId="0BE734A8" w:rsidR="006F3F25" w:rsidRPr="007E5BB4" w:rsidDel="004A03AD" w:rsidRDefault="006F3F25" w:rsidP="006F3F25">
            <w:pPr>
              <w:rPr>
                <w:del w:id="3405" w:author="Maxim Moinat" w:date="2017-07-18T11:32:00Z"/>
                <w:rFonts w:cs="Arial"/>
                <w:szCs w:val="20"/>
                <w:lang w:val="en-GB"/>
              </w:rPr>
            </w:pPr>
            <w:del w:id="340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10417" w14:textId="6B4B3533" w:rsidR="006F3F25" w:rsidRPr="007E5BB4" w:rsidDel="004A03AD" w:rsidRDefault="006F3F25" w:rsidP="006F3F25">
            <w:pPr>
              <w:rPr>
                <w:del w:id="3407" w:author="Maxim Moinat" w:date="2017-07-18T11:32:00Z"/>
                <w:rFonts w:cs="Arial"/>
                <w:szCs w:val="20"/>
                <w:lang w:val="en-GB"/>
              </w:rPr>
            </w:pPr>
            <w:del w:id="340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6CFED" w14:textId="5056724E" w:rsidR="006F3F25" w:rsidRPr="007E5BB4" w:rsidDel="004A03AD" w:rsidRDefault="006F3F25" w:rsidP="006F3F25">
            <w:pPr>
              <w:rPr>
                <w:del w:id="3409" w:author="Maxim Moinat" w:date="2017-07-18T11:32:00Z"/>
                <w:rFonts w:cs="Arial"/>
                <w:szCs w:val="20"/>
                <w:lang w:val="en-GB"/>
              </w:rPr>
            </w:pPr>
            <w:del w:id="341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66625</w:delText>
              </w:r>
            </w:del>
          </w:p>
        </w:tc>
      </w:tr>
      <w:tr w:rsidR="006F3F25" w:rsidRPr="007E5BB4" w:rsidDel="004A03AD" w14:paraId="602D862E" w14:textId="548B927B" w:rsidTr="00907A37">
        <w:trPr>
          <w:del w:id="341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1B1E" w14:textId="0BC5510C" w:rsidR="006F3F25" w:rsidRPr="007E5BB4" w:rsidDel="004A03AD" w:rsidRDefault="006F3F25" w:rsidP="006F3F25">
            <w:pPr>
              <w:rPr>
                <w:del w:id="3412" w:author="Maxim Moinat" w:date="2017-07-18T11:32:00Z"/>
                <w:rFonts w:cs="Arial"/>
                <w:szCs w:val="20"/>
                <w:lang w:val="en-GB"/>
              </w:rPr>
            </w:pPr>
            <w:del w:id="341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TL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0EB" w14:textId="72FE5D24" w:rsidR="006F3F25" w:rsidRPr="007E5BB4" w:rsidDel="004A03AD" w:rsidRDefault="006F3F25" w:rsidP="006F3F25">
            <w:pPr>
              <w:rPr>
                <w:del w:id="3414" w:author="Maxim Moinat" w:date="2017-07-18T11:32:00Z"/>
                <w:rFonts w:cs="Arial"/>
                <w:szCs w:val="20"/>
                <w:lang w:val="en-GB"/>
              </w:rPr>
            </w:pPr>
            <w:del w:id="341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in gynaecology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BB19" w14:textId="23481BED" w:rsidR="006F3F25" w:rsidRPr="007E5BB4" w:rsidDel="004A03AD" w:rsidRDefault="006F3F25" w:rsidP="006F3F25">
            <w:pPr>
              <w:rPr>
                <w:del w:id="3416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A54C" w14:textId="206411AA" w:rsidR="006F3F25" w:rsidRPr="007E5BB4" w:rsidDel="004A03AD" w:rsidRDefault="006F3F25" w:rsidP="006F3F25">
            <w:pPr>
              <w:rPr>
                <w:del w:id="3417" w:author="Maxim Moinat" w:date="2017-07-18T11:32:00Z"/>
                <w:rFonts w:cs="Arial"/>
                <w:szCs w:val="20"/>
                <w:lang w:val="en-GB"/>
              </w:rPr>
            </w:pPr>
            <w:del w:id="341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E07C9" w14:textId="249A751D" w:rsidR="006F3F25" w:rsidRPr="007E5BB4" w:rsidDel="004A03AD" w:rsidRDefault="006F3F25" w:rsidP="006F3F25">
            <w:pPr>
              <w:rPr>
                <w:del w:id="3419" w:author="Maxim Moinat" w:date="2017-07-18T11:32:00Z"/>
                <w:rFonts w:cs="Arial"/>
                <w:szCs w:val="20"/>
                <w:lang w:val="en-GB"/>
              </w:rPr>
            </w:pPr>
            <w:del w:id="342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1809</w:delText>
              </w:r>
            </w:del>
          </w:p>
        </w:tc>
      </w:tr>
      <w:tr w:rsidR="006F3F25" w:rsidRPr="007E5BB4" w:rsidDel="004A03AD" w14:paraId="327D5769" w14:textId="34F25A13" w:rsidTr="00907A37">
        <w:trPr>
          <w:del w:id="342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7C96" w14:textId="097F5453" w:rsidR="006F3F25" w:rsidRPr="007E5BB4" w:rsidDel="004A03AD" w:rsidRDefault="006F3F25" w:rsidP="006F3F25">
            <w:pPr>
              <w:rPr>
                <w:del w:id="3422" w:author="Maxim Moinat" w:date="2017-07-18T11:32:00Z"/>
                <w:rFonts w:cs="Arial"/>
                <w:szCs w:val="20"/>
                <w:lang w:val="en-GB"/>
              </w:rPr>
            </w:pPr>
            <w:del w:id="342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TM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5337" w14:textId="514D3376" w:rsidR="006F3F25" w:rsidRPr="007E5BB4" w:rsidDel="004A03AD" w:rsidRDefault="006F3F25" w:rsidP="006F3F25">
            <w:pPr>
              <w:rPr>
                <w:del w:id="3424" w:author="Maxim Moinat" w:date="2017-07-18T11:32:00Z"/>
                <w:rFonts w:cs="Arial"/>
                <w:szCs w:val="20"/>
                <w:lang w:val="en-GB"/>
              </w:rPr>
            </w:pPr>
            <w:del w:id="342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in obstetrics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52F" w14:textId="19BC0D29" w:rsidR="006F3F25" w:rsidRPr="007E5BB4" w:rsidDel="004A03AD" w:rsidRDefault="006F3F25" w:rsidP="006F3F25">
            <w:pPr>
              <w:rPr>
                <w:del w:id="3426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8DD2" w14:textId="5E51A8D2" w:rsidR="006F3F25" w:rsidRPr="007E5BB4" w:rsidDel="004A03AD" w:rsidRDefault="006F3F25" w:rsidP="006F3F25">
            <w:pPr>
              <w:rPr>
                <w:del w:id="3427" w:author="Maxim Moinat" w:date="2017-07-18T11:32:00Z"/>
                <w:rFonts w:cs="Arial"/>
                <w:szCs w:val="20"/>
                <w:lang w:val="en-GB"/>
              </w:rPr>
            </w:pPr>
            <w:del w:id="3428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191A6" w14:textId="412B4B3E" w:rsidR="006F3F25" w:rsidRPr="007E5BB4" w:rsidDel="004A03AD" w:rsidRDefault="006F3F25" w:rsidP="006F3F25">
            <w:pPr>
              <w:rPr>
                <w:del w:id="3429" w:author="Maxim Moinat" w:date="2017-07-18T11:32:00Z"/>
                <w:rFonts w:cs="Arial"/>
                <w:szCs w:val="20"/>
                <w:lang w:val="en-GB"/>
              </w:rPr>
            </w:pPr>
            <w:del w:id="343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2433</w:delText>
              </w:r>
            </w:del>
          </w:p>
        </w:tc>
      </w:tr>
      <w:tr w:rsidR="006F3F25" w:rsidRPr="007E5BB4" w:rsidDel="004A03AD" w14:paraId="29371E17" w14:textId="36463529" w:rsidTr="00907A37">
        <w:trPr>
          <w:del w:id="3431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5D5F" w14:textId="5076487E" w:rsidR="006F3F25" w:rsidRPr="007E5BB4" w:rsidDel="004A03AD" w:rsidRDefault="006F3F25" w:rsidP="006F3F25">
            <w:pPr>
              <w:rPr>
                <w:del w:id="3432" w:author="Maxim Moinat" w:date="2017-07-18T11:32:00Z"/>
                <w:rFonts w:cs="Arial"/>
                <w:szCs w:val="20"/>
                <w:lang w:val="en-GB"/>
              </w:rPr>
            </w:pPr>
            <w:del w:id="3433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TN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063E" w14:textId="6539FB46" w:rsidR="006F3F25" w:rsidRPr="007E5BB4" w:rsidDel="004A03AD" w:rsidRDefault="006F3F25" w:rsidP="006F3F25">
            <w:pPr>
              <w:rPr>
                <w:del w:id="3434" w:author="Maxim Moinat" w:date="2017-07-18T11:32:00Z"/>
                <w:rFonts w:cs="Arial"/>
                <w:szCs w:val="20"/>
                <w:lang w:val="en-GB"/>
              </w:rPr>
            </w:pPr>
            <w:del w:id="3435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procedures in orthopedic surgery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32E66" w14:textId="7767D5B3" w:rsidR="006F3F25" w:rsidRPr="007E5BB4" w:rsidDel="004A03AD" w:rsidRDefault="006F3F25" w:rsidP="006F3F25">
            <w:pPr>
              <w:rPr>
                <w:del w:id="3436" w:author="Maxim Moinat" w:date="2017-07-18T11:32:00Z"/>
                <w:rFonts w:cs="Arial"/>
                <w:szCs w:val="20"/>
                <w:lang w:val="en-GB"/>
              </w:rPr>
            </w:pPr>
            <w:del w:id="343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7C989" w14:textId="366A0463" w:rsidR="006F3F25" w:rsidRPr="007E5BB4" w:rsidDel="004A03AD" w:rsidRDefault="006F3F25" w:rsidP="006F3F25">
            <w:pPr>
              <w:rPr>
                <w:del w:id="3438" w:author="Maxim Moinat" w:date="2017-07-18T11:32:00Z"/>
                <w:rFonts w:cs="Arial"/>
                <w:szCs w:val="20"/>
                <w:lang w:val="en-GB"/>
              </w:rPr>
            </w:pPr>
            <w:del w:id="343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B5560" w14:textId="099F106F" w:rsidR="006F3F25" w:rsidRPr="007E5BB4" w:rsidDel="004A03AD" w:rsidRDefault="006F3F25" w:rsidP="006F3F25">
            <w:pPr>
              <w:rPr>
                <w:del w:id="3440" w:author="Maxim Moinat" w:date="2017-07-18T11:32:00Z"/>
                <w:rFonts w:cs="Arial"/>
                <w:szCs w:val="20"/>
                <w:lang w:val="en-GB"/>
              </w:rPr>
            </w:pPr>
            <w:del w:id="344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56187</w:delText>
              </w:r>
            </w:del>
          </w:p>
        </w:tc>
      </w:tr>
      <w:tr w:rsidR="006F3F25" w:rsidRPr="007E5BB4" w:rsidDel="004A03AD" w14:paraId="41369FF7" w14:textId="1620A92E" w:rsidTr="00907A37">
        <w:trPr>
          <w:del w:id="3442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E45" w14:textId="3E7240A2" w:rsidR="006F3F25" w:rsidRPr="007E5BB4" w:rsidDel="004A03AD" w:rsidRDefault="006F3F25" w:rsidP="006F3F25">
            <w:pPr>
              <w:rPr>
                <w:del w:id="3443" w:author="Maxim Moinat" w:date="2017-07-18T11:32:00Z"/>
                <w:rFonts w:cs="Arial"/>
                <w:szCs w:val="20"/>
                <w:lang w:val="en-GB"/>
              </w:rPr>
            </w:pPr>
            <w:del w:id="3444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TP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D269" w14:textId="1B275A2C" w:rsidR="006F3F25" w:rsidRPr="007E5BB4" w:rsidDel="004A03AD" w:rsidRDefault="006F3F25" w:rsidP="006F3F25">
            <w:pPr>
              <w:rPr>
                <w:del w:id="3445" w:author="Maxim Moinat" w:date="2017-07-18T11:32:00Z"/>
                <w:rFonts w:cs="Arial"/>
                <w:szCs w:val="20"/>
                <w:lang w:val="en-GB"/>
              </w:rPr>
            </w:pPr>
            <w:del w:id="3446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on peripheral vessels and lymphatic system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ADBB6" w14:textId="5849139C" w:rsidR="006F3F25" w:rsidRPr="007E5BB4" w:rsidDel="004A03AD" w:rsidRDefault="006F3F25" w:rsidP="006F3F25">
            <w:pPr>
              <w:rPr>
                <w:del w:id="3447" w:author="Maxim Moinat" w:date="2017-07-18T11:32:00Z"/>
                <w:rFonts w:cs="Arial"/>
                <w:szCs w:val="20"/>
                <w:lang w:val="en-GB"/>
              </w:rPr>
            </w:pPr>
            <w:del w:id="344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 xml:space="preserve">Non-urgent surgical admission </w:delText>
              </w:r>
            </w:del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BBF97" w14:textId="4A690375" w:rsidR="006F3F25" w:rsidRPr="007E5BB4" w:rsidDel="004A03AD" w:rsidRDefault="006F3F25" w:rsidP="006F3F25">
            <w:pPr>
              <w:rPr>
                <w:del w:id="3449" w:author="Maxim Moinat" w:date="2017-07-18T11:32:00Z"/>
                <w:rFonts w:cs="Arial"/>
                <w:szCs w:val="20"/>
                <w:lang w:val="en-GB"/>
              </w:rPr>
            </w:pPr>
            <w:del w:id="345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4084670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1E1F8" w14:textId="2A623F3C" w:rsidR="006F3F25" w:rsidRPr="007E5BB4" w:rsidDel="004A03AD" w:rsidRDefault="006F3F25" w:rsidP="006F3F25">
            <w:pPr>
              <w:rPr>
                <w:del w:id="3451" w:author="Maxim Moinat" w:date="2017-07-18T11:32:00Z"/>
                <w:rFonts w:cs="Arial"/>
                <w:szCs w:val="20"/>
                <w:lang w:val="en-GB"/>
              </w:rPr>
            </w:pPr>
            <w:del w:id="345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20178</w:delText>
              </w:r>
            </w:del>
          </w:p>
        </w:tc>
      </w:tr>
      <w:tr w:rsidR="006F3F25" w:rsidRPr="007E5BB4" w:rsidDel="004A03AD" w14:paraId="13876BDD" w14:textId="6FD85D69" w:rsidTr="00907A37">
        <w:trPr>
          <w:del w:id="3453" w:author="Maxim Moinat" w:date="2017-07-18T11:32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B755" w14:textId="7E070F04" w:rsidR="006F3F25" w:rsidRPr="007E5BB4" w:rsidDel="004A03AD" w:rsidRDefault="006F3F25" w:rsidP="006F3F25">
            <w:pPr>
              <w:rPr>
                <w:del w:id="3454" w:author="Maxim Moinat" w:date="2017-07-18T11:32:00Z"/>
                <w:rFonts w:cs="Arial"/>
                <w:szCs w:val="20"/>
                <w:lang w:val="en-GB"/>
              </w:rPr>
            </w:pPr>
            <w:del w:id="3455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TQ</w:delText>
              </w:r>
            </w:del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04AE" w14:textId="4E84398A" w:rsidR="006F3F25" w:rsidRPr="007E5BB4" w:rsidDel="004A03AD" w:rsidRDefault="006F3F25" w:rsidP="006F3F25">
            <w:pPr>
              <w:rPr>
                <w:del w:id="3456" w:author="Maxim Moinat" w:date="2017-07-18T11:32:00Z"/>
                <w:rFonts w:cs="Arial"/>
                <w:szCs w:val="20"/>
                <w:lang w:val="en-GB"/>
              </w:rPr>
            </w:pPr>
            <w:del w:id="3457" w:author="Maxim Moinat" w:date="2017-07-18T11:32:00Z">
              <w:r w:rsidRPr="007E5BB4" w:rsidDel="004A03AD">
                <w:rPr>
                  <w:rFonts w:ascii="AGaramond-Regular" w:hAnsi="AGaramond-Regular"/>
                  <w:color w:val="000000"/>
                  <w:sz w:val="20"/>
                  <w:szCs w:val="20"/>
                </w:rPr>
                <w:delText>Minor surgical procedures on skin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6806" w14:textId="41A03DDF" w:rsidR="006F3F25" w:rsidRPr="007E5BB4" w:rsidDel="004A03AD" w:rsidRDefault="006F3F25" w:rsidP="006F3F25">
            <w:pPr>
              <w:rPr>
                <w:del w:id="3458" w:author="Maxim Moinat" w:date="2017-07-18T11:32:00Z"/>
                <w:rFonts w:cs="Arial"/>
                <w:szCs w:val="20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555D" w14:textId="3B726C94" w:rsidR="006F3F25" w:rsidRPr="007E5BB4" w:rsidDel="004A03AD" w:rsidRDefault="006F3F25" w:rsidP="006F3F25">
            <w:pPr>
              <w:rPr>
                <w:del w:id="3459" w:author="Maxim Moinat" w:date="2017-07-18T11:32:00Z"/>
                <w:rFonts w:cs="Arial"/>
                <w:szCs w:val="20"/>
                <w:lang w:val="en-GB"/>
              </w:rPr>
            </w:pPr>
            <w:del w:id="3460" w:author="Maxim Moinat" w:date="2017-07-18T11:32:00Z">
              <w:r w:rsidRPr="007E5BB4" w:rsidDel="004A03AD">
                <w:rPr>
                  <w:rFonts w:cs="Arial"/>
                  <w:szCs w:val="20"/>
                  <w:lang w:val="en-GB"/>
                </w:rPr>
                <w:delText>Not mapped</w:delText>
              </w:r>
            </w:del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CD0E9" w14:textId="62BFB6E5" w:rsidR="006F3F25" w:rsidRPr="007E5BB4" w:rsidDel="004A03AD" w:rsidRDefault="006F3F25" w:rsidP="006F3F25">
            <w:pPr>
              <w:rPr>
                <w:del w:id="3461" w:author="Maxim Moinat" w:date="2017-07-18T11:32:00Z"/>
                <w:rFonts w:cs="Arial"/>
                <w:szCs w:val="20"/>
                <w:lang w:val="en-GB"/>
              </w:rPr>
            </w:pPr>
            <w:del w:id="346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2897</w:delText>
              </w:r>
            </w:del>
          </w:p>
        </w:tc>
      </w:tr>
    </w:tbl>
    <w:p w14:paraId="16383220" w14:textId="62ABE3F5" w:rsidR="00216E11" w:rsidDel="004A03AD" w:rsidRDefault="00170B32" w:rsidP="00216E11">
      <w:pPr>
        <w:rPr>
          <w:del w:id="3463" w:author="Maxim Moinat" w:date="2017-07-18T11:32:00Z"/>
          <w:rFonts w:cs="Arial"/>
          <w:szCs w:val="20"/>
          <w:lang w:val="en-GB"/>
        </w:rPr>
      </w:pPr>
      <w:del w:id="3464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216E11" w:rsidRPr="007E5BB4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7D789464" w14:textId="77551BEC" w:rsidR="007E5BB4" w:rsidDel="004A03AD" w:rsidRDefault="007E5BB4" w:rsidP="00D73F20">
      <w:pPr>
        <w:rPr>
          <w:del w:id="3465" w:author="Maxim Moinat" w:date="2017-07-18T11:32:00Z"/>
          <w:rFonts w:cs="Arial"/>
          <w:szCs w:val="20"/>
          <w:lang w:val="en-GB"/>
        </w:rPr>
      </w:pPr>
    </w:p>
    <w:p w14:paraId="2EB0C1A3" w14:textId="171D187C" w:rsidR="00356787" w:rsidDel="004A03AD" w:rsidRDefault="00356787" w:rsidP="00D73F20">
      <w:pPr>
        <w:rPr>
          <w:del w:id="3466" w:author="Maxim Moinat" w:date="2017-07-18T11:32:00Z"/>
          <w:rFonts w:cs="Arial"/>
          <w:szCs w:val="20"/>
          <w:lang w:val="en-GB"/>
        </w:rPr>
      </w:pPr>
      <w:del w:id="3467" w:author="Maxim Moinat" w:date="2017-07-18T11:32:00Z">
        <w:r w:rsidDel="004A03AD">
          <w:rPr>
            <w:rFonts w:cs="Arial"/>
            <w:szCs w:val="20"/>
            <w:lang w:val="en-GB"/>
          </w:rPr>
          <w:delText>Some additional NOMESCO codes were of interest and were mapped to SNOMED:</w:delText>
        </w:r>
      </w:del>
    </w:p>
    <w:p w14:paraId="55C923F3" w14:textId="41B8378C" w:rsidR="00D66FB8" w:rsidDel="004A03AD" w:rsidRDefault="00356787" w:rsidP="00356787">
      <w:pPr>
        <w:rPr>
          <w:del w:id="3468" w:author="Maxim Moinat" w:date="2017-07-18T11:32:00Z"/>
          <w:rFonts w:cs="Arial"/>
          <w:szCs w:val="20"/>
          <w:lang w:val="en-GB"/>
        </w:rPr>
      </w:pPr>
      <w:bookmarkStart w:id="3469" w:name="NOMESCO_additional"/>
      <w:del w:id="3470" w:author="Maxim Moinat" w:date="2017-07-18T11:32:00Z">
        <w:r w:rsidDel="004A03AD">
          <w:rPr>
            <w:rFonts w:cs="Arial"/>
            <w:szCs w:val="20"/>
            <w:lang w:val="en-GB"/>
          </w:rPr>
          <w:delText>Additional NOMESCO codes</w:delText>
        </w:r>
        <w:bookmarkEnd w:id="3469"/>
        <w:r w:rsidDel="004A03AD">
          <w:rPr>
            <w:rFonts w:cs="Arial"/>
            <w:szCs w:val="20"/>
            <w:lang w:val="en-GB"/>
          </w:rPr>
          <w:delText xml:space="preserve">: </w:delText>
        </w:r>
        <w:r w:rsidR="007E5BB4" w:rsidDel="004A03AD">
          <w:rPr>
            <w:rFonts w:cs="Arial"/>
            <w:szCs w:val="20"/>
            <w:lang w:val="en-GB"/>
          </w:rPr>
          <w:delText>(</w:delText>
        </w:r>
        <w:r w:rsidDel="004A03AD">
          <w:rPr>
            <w:rFonts w:cs="Arial"/>
            <w:szCs w:val="20"/>
            <w:lang w:val="en-GB"/>
          </w:rPr>
          <w:delText>SNOMED</w:delText>
        </w:r>
        <w:r w:rsidR="007E5BB4" w:rsidDel="004A03AD">
          <w:rPr>
            <w:rFonts w:cs="Arial"/>
            <w:szCs w:val="20"/>
            <w:lang w:val="en-GB"/>
          </w:rPr>
          <w:delText>)</w:delText>
        </w:r>
      </w:del>
    </w:p>
    <w:p w14:paraId="6B2D3A25" w14:textId="249C533B" w:rsidR="00356787" w:rsidDel="004A03AD" w:rsidRDefault="004E2BE1" w:rsidP="00356787">
      <w:pPr>
        <w:rPr>
          <w:del w:id="3471" w:author="Maxim Moinat" w:date="2017-07-18T11:32:00Z"/>
        </w:rPr>
      </w:pPr>
      <w:del w:id="3472" w:author="Maxim Moinat" w:date="2017-07-18T11:32:00Z">
        <w:r w:rsidDel="004A03AD">
          <w:rPr>
            <w:rFonts w:cs="Arial"/>
            <w:szCs w:val="20"/>
            <w:lang w:val="en-GB"/>
          </w:rPr>
          <w:delText>“</w:delText>
        </w:r>
        <w:r w:rsidR="00D66FB8" w:rsidDel="004A03AD">
          <w:rPr>
            <w:rFonts w:cs="Arial"/>
            <w:szCs w:val="20"/>
            <w:lang w:val="en-GB"/>
          </w:rPr>
          <w:delText>DR</w:delText>
        </w:r>
        <w:r w:rsidDel="004A03AD">
          <w:rPr>
            <w:rFonts w:cs="Arial"/>
            <w:szCs w:val="20"/>
            <w:lang w:val="en-GB"/>
          </w:rPr>
          <w:delText>”</w:delText>
        </w:r>
        <w:r w:rsidR="00D66FB8" w:rsidDel="004A03AD">
          <w:rPr>
            <w:rFonts w:cs="Arial"/>
            <w:szCs w:val="20"/>
            <w:lang w:val="en-GB"/>
          </w:rPr>
          <w:delText xml:space="preserve"> </w:delText>
        </w:r>
        <w:r w:rsidDel="004A03AD">
          <w:rPr>
            <w:rFonts w:cs="Arial"/>
            <w:szCs w:val="20"/>
            <w:lang w:val="en-GB"/>
          </w:rPr>
          <w:delText>sub</w:delText>
        </w:r>
        <w:r w:rsidR="00D66FB8" w:rsidDel="004A03AD">
          <w:rPr>
            <w:rFonts w:cs="Arial"/>
            <w:szCs w:val="20"/>
            <w:lang w:val="en-GB"/>
          </w:rPr>
          <w:delText xml:space="preserve">chapter not present in </w:delText>
        </w:r>
        <w:r w:rsidR="0091210E" w:rsidDel="004A03AD">
          <w:rPr>
            <w:rFonts w:cs="Arial"/>
            <w:szCs w:val="20"/>
            <w:lang w:val="en-GB"/>
          </w:rPr>
          <w:delText xml:space="preserve">NOMESCO </w:delText>
        </w:r>
        <w:r w:rsidR="00D66FB8" w:rsidDel="004A03AD">
          <w:rPr>
            <w:rFonts w:cs="Arial"/>
            <w:szCs w:val="20"/>
            <w:lang w:val="en-GB"/>
          </w:rPr>
          <w:delText>overview document</w:delText>
        </w:r>
        <w:r w:rsidR="00356787" w:rsidDel="004A03AD">
          <w:rPr>
            <w:rFonts w:cs="Arial"/>
            <w:szCs w:val="20"/>
            <w:lang w:val="en-GB"/>
          </w:rPr>
          <w:tab/>
        </w:r>
        <w:r w:rsidR="0091210E" w:rsidDel="004A03AD">
          <w:rPr>
            <w:rFonts w:cs="Arial"/>
            <w:szCs w:val="20"/>
            <w:lang w:val="en-GB"/>
          </w:rPr>
          <w:delText>(PDF)</w:delText>
        </w:r>
      </w:del>
    </w:p>
    <w:tbl>
      <w:tblPr>
        <w:tblW w:w="93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2013"/>
        <w:gridCol w:w="2127"/>
        <w:gridCol w:w="1559"/>
        <w:gridCol w:w="2410"/>
      </w:tblGrid>
      <w:tr w:rsidR="00907A37" w:rsidRPr="00225E58" w:rsidDel="004A03AD" w14:paraId="1C3F56CE" w14:textId="45ADD38E" w:rsidTr="00356787">
        <w:trPr>
          <w:trHeight w:val="240"/>
          <w:del w:id="3473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11C9D58" w14:textId="70489200" w:rsidR="00907A37" w:rsidRPr="00CF2DF7" w:rsidDel="004A03AD" w:rsidRDefault="00907A37" w:rsidP="00907A37">
            <w:pPr>
              <w:jc w:val="center"/>
              <w:rPr>
                <w:del w:id="3474" w:author="Maxim Moinat" w:date="2017-07-18T11:32:00Z"/>
                <w:b/>
                <w:bCs/>
                <w:szCs w:val="20"/>
                <w:lang w:val="en-GB" w:eastAsia="en-GB"/>
              </w:rPr>
            </w:pPr>
            <w:del w:id="3475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1CD1536" w14:textId="0AC52762" w:rsidR="00907A37" w:rsidRPr="00CF2DF7" w:rsidDel="004A03AD" w:rsidRDefault="00907A37" w:rsidP="00907A37">
            <w:pPr>
              <w:jc w:val="center"/>
              <w:rPr>
                <w:del w:id="3476" w:author="Maxim Moinat" w:date="2017-07-18T11:32:00Z"/>
                <w:b/>
                <w:bCs/>
                <w:szCs w:val="20"/>
                <w:lang w:val="en-GB" w:eastAsia="en-GB"/>
              </w:rPr>
            </w:pPr>
            <w:del w:id="3477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3B35CBC" w14:textId="0F16349F" w:rsidR="00907A37" w:rsidRPr="00CF2DF7" w:rsidDel="004A03AD" w:rsidRDefault="00907A37" w:rsidP="00907A37">
            <w:pPr>
              <w:jc w:val="center"/>
              <w:rPr>
                <w:del w:id="3478" w:author="Maxim Moinat" w:date="2017-07-18T11:32:00Z"/>
                <w:b/>
                <w:bCs/>
                <w:szCs w:val="20"/>
                <w:lang w:val="en-GB" w:eastAsia="en-GB"/>
              </w:rPr>
            </w:pPr>
            <w:del w:id="3479" w:author="Maxim Moinat" w:date="2017-07-18T11:32:00Z">
              <w:r w:rsidRPr="001757EC" w:rsidDel="004A03AD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4A03AD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2F960E9" w14:textId="7B75C9E2" w:rsidR="00907A37" w:rsidRPr="00CF2DF7" w:rsidDel="004A03AD" w:rsidRDefault="00907A37" w:rsidP="00907A37">
            <w:pPr>
              <w:jc w:val="center"/>
              <w:rPr>
                <w:del w:id="3480" w:author="Maxim Moinat" w:date="2017-07-18T11:32:00Z"/>
                <w:b/>
                <w:bCs/>
                <w:szCs w:val="20"/>
                <w:lang w:val="en-GB" w:eastAsia="en-GB"/>
              </w:rPr>
            </w:pPr>
            <w:del w:id="3481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34076F23" w14:textId="496F160D" w:rsidR="00907A37" w:rsidRPr="00CF2DF7" w:rsidDel="004A03AD" w:rsidRDefault="00907A37" w:rsidP="00907A37">
            <w:pPr>
              <w:jc w:val="center"/>
              <w:rPr>
                <w:del w:id="3482" w:author="Maxim Moinat" w:date="2017-07-18T11:32:00Z"/>
                <w:b/>
                <w:bCs/>
                <w:szCs w:val="20"/>
                <w:lang w:val="en-GB" w:eastAsia="en-GB"/>
              </w:rPr>
            </w:pPr>
            <w:del w:id="3483" w:author="Maxim Moinat" w:date="2017-07-18T11:32:00Z">
              <w:r w:rsidDel="004A03AD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</w:del>
          </w:p>
        </w:tc>
      </w:tr>
      <w:tr w:rsidR="00356787" w:rsidRPr="009C74C8" w:rsidDel="004A03AD" w14:paraId="235C3A9C" w14:textId="2ADC60BA" w:rsidTr="00356787">
        <w:trPr>
          <w:trHeight w:val="240"/>
          <w:del w:id="3484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1D316" w14:textId="3899B877" w:rsidR="00356787" w:rsidRPr="007E5BB4" w:rsidDel="004A03AD" w:rsidRDefault="00356787" w:rsidP="00356787">
            <w:pPr>
              <w:rPr>
                <w:del w:id="3485" w:author="Maxim Moinat" w:date="2017-07-18T11:32:00Z"/>
                <w:rFonts w:ascii="Calibri" w:hAnsi="Calibri"/>
                <w:color w:val="000000"/>
              </w:rPr>
            </w:pPr>
            <w:del w:id="348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DR014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BB9F4" w14:textId="7C468AD0" w:rsidR="00356787" w:rsidRPr="007E5BB4" w:rsidDel="004A03AD" w:rsidRDefault="00356787" w:rsidP="00356787">
            <w:pPr>
              <w:rPr>
                <w:del w:id="3487" w:author="Maxim Moinat" w:date="2017-07-18T11:32:00Z"/>
                <w:rFonts w:ascii="Calibri" w:hAnsi="Calibri"/>
                <w:color w:val="000000"/>
              </w:rPr>
            </w:pPr>
            <w:del w:id="348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Hemodiafiltration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979A3" w14:textId="251B928B" w:rsidR="00356787" w:rsidRPr="007E5BB4" w:rsidDel="004A03AD" w:rsidRDefault="00356787" w:rsidP="00356787">
            <w:pPr>
              <w:rPr>
                <w:del w:id="3489" w:author="Maxim Moinat" w:date="2017-07-18T11:32:00Z"/>
                <w:szCs w:val="20"/>
                <w:lang w:val="en-GB" w:eastAsia="en-GB"/>
              </w:rPr>
            </w:pPr>
            <w:del w:id="349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Hemodiafiltration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C64AB" w14:textId="5CEAE2D7" w:rsidR="00356787" w:rsidRPr="007E5BB4" w:rsidDel="004A03AD" w:rsidRDefault="00356787" w:rsidP="00356787">
            <w:pPr>
              <w:ind w:right="90"/>
              <w:rPr>
                <w:del w:id="3491" w:author="Maxim Moinat" w:date="2017-07-18T11:32:00Z"/>
                <w:szCs w:val="20"/>
                <w:lang w:val="en-GB" w:eastAsia="en-GB"/>
              </w:rPr>
            </w:pPr>
            <w:del w:id="349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4049845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EB0A9" w14:textId="3A0D49FE" w:rsidR="00356787" w:rsidRPr="007E5BB4" w:rsidDel="004A03AD" w:rsidRDefault="00356787" w:rsidP="00356787">
            <w:pPr>
              <w:rPr>
                <w:del w:id="3493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547494" w:rsidDel="004A03AD" w14:paraId="6F87BF85" w14:textId="45A9C848" w:rsidTr="00356787">
        <w:trPr>
          <w:trHeight w:val="240"/>
          <w:del w:id="3494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25C6" w14:textId="63779609" w:rsidR="00356787" w:rsidRPr="007E5BB4" w:rsidDel="004A03AD" w:rsidRDefault="00356787" w:rsidP="00356787">
            <w:pPr>
              <w:rPr>
                <w:del w:id="3495" w:author="Maxim Moinat" w:date="2017-07-18T11:32:00Z"/>
                <w:rFonts w:ascii="Calibri" w:hAnsi="Calibri"/>
                <w:color w:val="000000"/>
              </w:rPr>
            </w:pPr>
            <w:del w:id="349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DR015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2F21F" w14:textId="7DC3C8A2" w:rsidR="00356787" w:rsidRPr="007E5BB4" w:rsidDel="004A03AD" w:rsidRDefault="00356787" w:rsidP="00356787">
            <w:pPr>
              <w:rPr>
                <w:del w:id="3497" w:author="Maxim Moinat" w:date="2017-07-18T11:32:00Z"/>
                <w:rFonts w:ascii="Calibri" w:hAnsi="Calibri"/>
                <w:color w:val="000000"/>
              </w:rPr>
            </w:pPr>
            <w:del w:id="349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Hemodialysis, acute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F7D41" w14:textId="007E2988" w:rsidR="00C46906" w:rsidRPr="007E5BB4" w:rsidDel="004A03AD" w:rsidRDefault="00C46906" w:rsidP="00356787">
            <w:pPr>
              <w:rPr>
                <w:del w:id="3499" w:author="Maxim Moinat" w:date="2017-07-18T11:32:00Z"/>
                <w:szCs w:val="20"/>
                <w:lang w:val="en-GB" w:eastAsia="en-GB"/>
              </w:rPr>
            </w:pPr>
            <w:del w:id="3500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Emergency hemodialysis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237F0" w14:textId="030BF0D2" w:rsidR="00C46906" w:rsidRPr="007E5BB4" w:rsidDel="004A03AD" w:rsidRDefault="00C46906" w:rsidP="00356787">
            <w:pPr>
              <w:rPr>
                <w:del w:id="3501" w:author="Maxim Moinat" w:date="2017-07-18T11:32:00Z"/>
                <w:rFonts w:ascii="Calibri" w:hAnsi="Calibri"/>
                <w:color w:val="000000"/>
              </w:rPr>
            </w:pPr>
          </w:p>
          <w:p w14:paraId="1A151955" w14:textId="4C0D980C" w:rsidR="00C46906" w:rsidRPr="007E5BB4" w:rsidDel="004A03AD" w:rsidRDefault="00DE2B3F" w:rsidP="00356787">
            <w:pPr>
              <w:rPr>
                <w:del w:id="3502" w:author="Maxim Moinat" w:date="2017-07-18T11:32:00Z"/>
                <w:szCs w:val="20"/>
                <w:lang w:val="en-GB" w:eastAsia="en-GB"/>
              </w:rPr>
            </w:pPr>
            <w:del w:id="3503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46270933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988F4" w14:textId="408EE9BD" w:rsidR="00356787" w:rsidRPr="007E5BB4" w:rsidDel="004A03AD" w:rsidRDefault="00356787" w:rsidP="00356787">
            <w:pPr>
              <w:rPr>
                <w:del w:id="3504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7A4326" w:rsidDel="004A03AD" w14:paraId="25169116" w14:textId="2F7AF495" w:rsidTr="00356787">
        <w:trPr>
          <w:trHeight w:val="240"/>
          <w:del w:id="3505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B4B13" w14:textId="1D755D15" w:rsidR="00356787" w:rsidRPr="007E5BB4" w:rsidDel="004A03AD" w:rsidRDefault="00356787" w:rsidP="00356787">
            <w:pPr>
              <w:rPr>
                <w:del w:id="3506" w:author="Maxim Moinat" w:date="2017-07-18T11:32:00Z"/>
                <w:rFonts w:ascii="Calibri" w:hAnsi="Calibri"/>
                <w:color w:val="000000"/>
              </w:rPr>
            </w:pPr>
            <w:del w:id="3507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DR016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F830" w14:textId="3A80A9D3" w:rsidR="00356787" w:rsidRPr="007E5BB4" w:rsidDel="004A03AD" w:rsidRDefault="00356787" w:rsidP="00356787">
            <w:pPr>
              <w:rPr>
                <w:del w:id="3508" w:author="Maxim Moinat" w:date="2017-07-18T11:32:00Z"/>
                <w:rFonts w:ascii="Calibri" w:hAnsi="Calibri"/>
                <w:color w:val="000000"/>
              </w:rPr>
            </w:pPr>
            <w:del w:id="350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Hemodialysis, chronic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3530F" w14:textId="74FFCA28" w:rsidR="007A4326" w:rsidRPr="007E5BB4" w:rsidDel="004A03AD" w:rsidRDefault="007A4326" w:rsidP="00356787">
            <w:pPr>
              <w:rPr>
                <w:del w:id="3510" w:author="Maxim Moinat" w:date="2017-07-18T11:32:00Z"/>
                <w:rFonts w:ascii="Calibri" w:hAnsi="Calibri"/>
                <w:color w:val="000000"/>
              </w:rPr>
            </w:pPr>
          </w:p>
          <w:p w14:paraId="4A1833A6" w14:textId="2D4AC304" w:rsidR="007A4326" w:rsidRPr="007E5BB4" w:rsidDel="004A03AD" w:rsidRDefault="007A4326" w:rsidP="00356787">
            <w:pPr>
              <w:rPr>
                <w:del w:id="3511" w:author="Maxim Moinat" w:date="2017-07-18T11:32:00Z"/>
                <w:szCs w:val="20"/>
                <w:lang w:val="en-GB" w:eastAsia="en-GB"/>
              </w:rPr>
            </w:pPr>
            <w:del w:id="3512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Maintenance hemodialysis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35057" w14:textId="28282AC0" w:rsidR="007A4326" w:rsidRPr="007E5BB4" w:rsidDel="004A03AD" w:rsidRDefault="007A4326" w:rsidP="00356787">
            <w:pPr>
              <w:rPr>
                <w:del w:id="3513" w:author="Maxim Moinat" w:date="2017-07-18T11:32:00Z"/>
                <w:rFonts w:ascii="Calibri" w:hAnsi="Calibri"/>
                <w:color w:val="000000"/>
              </w:rPr>
            </w:pPr>
          </w:p>
          <w:p w14:paraId="2C20768D" w14:textId="27791CCB" w:rsidR="007A4326" w:rsidRPr="007E5BB4" w:rsidDel="004A03AD" w:rsidRDefault="00DE2B3F" w:rsidP="00356787">
            <w:pPr>
              <w:rPr>
                <w:del w:id="3514" w:author="Maxim Moinat" w:date="2017-07-18T11:32:00Z"/>
                <w:szCs w:val="20"/>
                <w:lang w:val="en-GB" w:eastAsia="en-GB"/>
              </w:rPr>
            </w:pPr>
            <w:del w:id="3515" w:author="Maxim Moinat" w:date="2017-07-18T11:32:00Z">
              <w:r w:rsidRPr="007E5BB4" w:rsidDel="004A03AD">
                <w:rPr>
                  <w:rFonts w:ascii="Arial" w:hAnsi="Arial" w:cs="Arial"/>
                  <w:color w:val="000000"/>
                </w:rPr>
                <w:delText>46273700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0C3DB" w14:textId="6C5261B3" w:rsidR="00356787" w:rsidRPr="007E5BB4" w:rsidDel="004A03AD" w:rsidRDefault="00356787" w:rsidP="00356787">
            <w:pPr>
              <w:rPr>
                <w:del w:id="3516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7A4326" w:rsidDel="004A03AD" w14:paraId="26D8A5CB" w14:textId="718959A7" w:rsidTr="00356787">
        <w:trPr>
          <w:trHeight w:val="240"/>
          <w:del w:id="351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8BB73" w14:textId="1B05C8FB" w:rsidR="00356787" w:rsidRPr="007E5BB4" w:rsidDel="004A03AD" w:rsidRDefault="00356787" w:rsidP="00356787">
            <w:pPr>
              <w:rPr>
                <w:del w:id="3518" w:author="Maxim Moinat" w:date="2017-07-18T11:32:00Z"/>
                <w:rFonts w:ascii="Calibri" w:hAnsi="Calibri"/>
                <w:color w:val="000000"/>
              </w:rPr>
            </w:pPr>
            <w:del w:id="351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DR023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C2F66" w14:textId="47FBF849" w:rsidR="00356787" w:rsidRPr="007E5BB4" w:rsidDel="004A03AD" w:rsidRDefault="00356787" w:rsidP="00356787">
            <w:pPr>
              <w:rPr>
                <w:del w:id="3520" w:author="Maxim Moinat" w:date="2017-07-18T11:32:00Z"/>
                <w:rFonts w:ascii="Calibri" w:hAnsi="Calibri"/>
                <w:color w:val="000000"/>
              </w:rPr>
            </w:pPr>
            <w:del w:id="352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Peritoneal dialysis, acute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34960" w14:textId="672A8DE3" w:rsidR="007A4326" w:rsidRPr="007E5BB4" w:rsidDel="004A03AD" w:rsidRDefault="00356787" w:rsidP="00356787">
            <w:pPr>
              <w:rPr>
                <w:del w:id="3522" w:author="Maxim Moinat" w:date="2017-07-18T11:32:00Z"/>
                <w:rFonts w:ascii="Calibri" w:hAnsi="Calibri"/>
                <w:color w:val="000000"/>
              </w:rPr>
            </w:pPr>
            <w:del w:id="352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Peritoneal 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2C23E" w14:textId="0E1BF6EF" w:rsidR="007A4326" w:rsidRPr="007E5BB4" w:rsidDel="004A03AD" w:rsidRDefault="00356787" w:rsidP="00356787">
            <w:pPr>
              <w:rPr>
                <w:del w:id="3524" w:author="Maxim Moinat" w:date="2017-07-18T11:32:00Z"/>
                <w:rFonts w:ascii="Calibri" w:hAnsi="Calibri"/>
                <w:color w:val="000000"/>
              </w:rPr>
            </w:pPr>
            <w:del w:id="352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4324124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27A40" w14:textId="61DCDFFA" w:rsidR="007A4326" w:rsidRPr="007E5BB4" w:rsidDel="004A03AD" w:rsidRDefault="007A4326" w:rsidP="00C46906">
            <w:pPr>
              <w:rPr>
                <w:del w:id="3526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3608B2FE" w14:textId="53F149FE" w:rsidTr="00356787">
        <w:trPr>
          <w:trHeight w:val="240"/>
          <w:del w:id="352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D2D98" w14:textId="3D4141B9" w:rsidR="00356787" w:rsidRPr="007E5BB4" w:rsidDel="004A03AD" w:rsidRDefault="00356787" w:rsidP="00356787">
            <w:pPr>
              <w:rPr>
                <w:del w:id="3528" w:author="Maxim Moinat" w:date="2017-07-18T11:32:00Z"/>
                <w:rFonts w:ascii="Calibri" w:hAnsi="Calibri"/>
                <w:color w:val="000000"/>
              </w:rPr>
            </w:pPr>
            <w:del w:id="352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DR024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AF9AE" w14:textId="0B8318F9" w:rsidR="00356787" w:rsidRPr="007E5BB4" w:rsidDel="004A03AD" w:rsidRDefault="00356787" w:rsidP="00356787">
            <w:pPr>
              <w:rPr>
                <w:del w:id="3530" w:author="Maxim Moinat" w:date="2017-07-18T11:32:00Z"/>
                <w:rFonts w:ascii="Calibri" w:hAnsi="Calibri"/>
                <w:color w:val="000000"/>
              </w:rPr>
            </w:pPr>
            <w:del w:id="353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Peritoneal dialysis, chronic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983C5" w14:textId="228ABBF9" w:rsidR="00356787" w:rsidRPr="007E5BB4" w:rsidDel="004A03AD" w:rsidRDefault="00356787" w:rsidP="00356787">
            <w:pPr>
              <w:rPr>
                <w:del w:id="3532" w:author="Maxim Moinat" w:date="2017-07-18T11:32:00Z"/>
                <w:szCs w:val="20"/>
                <w:lang w:val="en-GB" w:eastAsia="en-GB"/>
              </w:rPr>
            </w:pPr>
            <w:del w:id="353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Chronic peritoneal dialysis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E447" w14:textId="7CC03ED7" w:rsidR="00356787" w:rsidRPr="007E5BB4" w:rsidDel="004A03AD" w:rsidRDefault="00356787" w:rsidP="00356787">
            <w:pPr>
              <w:rPr>
                <w:del w:id="3534" w:author="Maxim Moinat" w:date="2017-07-18T11:32:00Z"/>
                <w:szCs w:val="20"/>
                <w:lang w:val="en-GB" w:eastAsia="en-GB"/>
              </w:rPr>
            </w:pPr>
            <w:del w:id="353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4021976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C224C0" w14:textId="7637C0ED" w:rsidR="00356787" w:rsidRPr="007E5BB4" w:rsidDel="004A03AD" w:rsidRDefault="00356787" w:rsidP="00356787">
            <w:pPr>
              <w:rPr>
                <w:del w:id="3536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32487FAA" w14:textId="62D09668" w:rsidTr="00356787">
        <w:trPr>
          <w:trHeight w:val="240"/>
          <w:del w:id="353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77A91" w14:textId="6AB085E3" w:rsidR="00356787" w:rsidRPr="007E5BB4" w:rsidDel="004A03AD" w:rsidRDefault="00356787" w:rsidP="00356787">
            <w:pPr>
              <w:rPr>
                <w:del w:id="3538" w:author="Maxim Moinat" w:date="2017-07-18T11:32:00Z"/>
                <w:rFonts w:ascii="Calibri" w:hAnsi="Calibri"/>
                <w:color w:val="000000"/>
              </w:rPr>
            </w:pPr>
            <w:del w:id="353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DR029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BA4F" w14:textId="110D55E5" w:rsidR="00356787" w:rsidRPr="007E5BB4" w:rsidDel="004A03AD" w:rsidRDefault="00356787" w:rsidP="00356787">
            <w:pPr>
              <w:rPr>
                <w:del w:id="3540" w:author="Maxim Moinat" w:date="2017-07-18T11:32:00Z"/>
                <w:rFonts w:ascii="Calibri" w:hAnsi="Calibri"/>
                <w:color w:val="000000"/>
              </w:rPr>
            </w:pPr>
            <w:del w:id="354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erythrocytes, allogeneic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D048B" w14:textId="1DF44CCF" w:rsidR="00356787" w:rsidRPr="007E5BB4" w:rsidDel="004A03AD" w:rsidRDefault="00356787" w:rsidP="00356787">
            <w:pPr>
              <w:rPr>
                <w:del w:id="3542" w:author="Maxim Moinat" w:date="2017-07-18T11:32:00Z"/>
                <w:szCs w:val="20"/>
                <w:lang w:val="en-GB" w:eastAsia="en-GB"/>
              </w:rPr>
            </w:pPr>
            <w:del w:id="354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red blood cells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2A3A9" w14:textId="1071926A" w:rsidR="00356787" w:rsidRPr="007E5BB4" w:rsidDel="004A03AD" w:rsidRDefault="00356787" w:rsidP="00356787">
            <w:pPr>
              <w:rPr>
                <w:del w:id="3544" w:author="Maxim Moinat" w:date="2017-07-18T11:32:00Z"/>
                <w:szCs w:val="20"/>
                <w:lang w:val="en-GB" w:eastAsia="en-GB"/>
              </w:rPr>
            </w:pPr>
            <w:del w:id="354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4022173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53E7" w14:textId="700AA108" w:rsidR="00356787" w:rsidRPr="007E5BB4" w:rsidDel="004A03AD" w:rsidRDefault="00356787" w:rsidP="00356787">
            <w:pPr>
              <w:rPr>
                <w:del w:id="3546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18698DFE" w14:textId="31F1C731" w:rsidTr="00356787">
        <w:trPr>
          <w:trHeight w:val="240"/>
          <w:del w:id="354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65F7" w14:textId="77270033" w:rsidR="00356787" w:rsidRPr="007E5BB4" w:rsidDel="004A03AD" w:rsidRDefault="00356787" w:rsidP="00356787">
            <w:pPr>
              <w:rPr>
                <w:del w:id="3548" w:author="Maxim Moinat" w:date="2017-07-18T11:32:00Z"/>
                <w:rFonts w:ascii="Calibri" w:hAnsi="Calibri"/>
                <w:color w:val="000000"/>
              </w:rPr>
            </w:pPr>
            <w:del w:id="354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DR030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D9C5C" w14:textId="2E3F9E5D" w:rsidR="00356787" w:rsidRPr="007E5BB4" w:rsidDel="004A03AD" w:rsidRDefault="00356787" w:rsidP="00356787">
            <w:pPr>
              <w:rPr>
                <w:del w:id="3550" w:author="Maxim Moinat" w:date="2017-07-18T11:32:00Z"/>
                <w:rFonts w:ascii="Calibri" w:hAnsi="Calibri"/>
                <w:color w:val="000000"/>
              </w:rPr>
            </w:pPr>
            <w:del w:id="355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red cells, autologous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430FE" w14:textId="139489BC" w:rsidR="00356787" w:rsidRPr="007E5BB4" w:rsidDel="004A03AD" w:rsidRDefault="00356787" w:rsidP="00356787">
            <w:pPr>
              <w:rPr>
                <w:del w:id="3552" w:author="Maxim Moinat" w:date="2017-07-18T11:32:00Z"/>
                <w:szCs w:val="20"/>
                <w:lang w:val="en-GB" w:eastAsia="en-GB"/>
              </w:rPr>
            </w:pPr>
            <w:del w:id="355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Autotransfusion of red cells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84342" w14:textId="4DA22668" w:rsidR="00356787" w:rsidRPr="007E5BB4" w:rsidDel="004A03AD" w:rsidRDefault="00356787" w:rsidP="00356787">
            <w:pPr>
              <w:rPr>
                <w:del w:id="3554" w:author="Maxim Moinat" w:date="2017-07-18T11:32:00Z"/>
                <w:szCs w:val="20"/>
                <w:lang w:val="en-GB" w:eastAsia="en-GB"/>
              </w:rPr>
            </w:pPr>
            <w:del w:id="355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4037780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923A7" w14:textId="60A841D1" w:rsidR="00356787" w:rsidRPr="007E5BB4" w:rsidDel="004A03AD" w:rsidRDefault="00356787" w:rsidP="00356787">
            <w:pPr>
              <w:rPr>
                <w:del w:id="3556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187B2054" w14:textId="4F4DD7B2" w:rsidTr="00356787">
        <w:trPr>
          <w:trHeight w:val="240"/>
          <w:del w:id="355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91853" w14:textId="23737B98" w:rsidR="00356787" w:rsidRPr="007E5BB4" w:rsidDel="004A03AD" w:rsidRDefault="00356787" w:rsidP="00356787">
            <w:pPr>
              <w:rPr>
                <w:del w:id="3558" w:author="Maxim Moinat" w:date="2017-07-18T11:32:00Z"/>
                <w:rFonts w:ascii="Calibri" w:hAnsi="Calibri"/>
                <w:color w:val="000000"/>
              </w:rPr>
            </w:pPr>
            <w:del w:id="355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DR033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F3D4" w14:textId="20593310" w:rsidR="00356787" w:rsidRPr="007E5BB4" w:rsidDel="004A03AD" w:rsidRDefault="00356787" w:rsidP="00356787">
            <w:pPr>
              <w:rPr>
                <w:del w:id="3560" w:author="Maxim Moinat" w:date="2017-07-18T11:32:00Z"/>
                <w:rFonts w:ascii="Calibri" w:hAnsi="Calibri"/>
                <w:color w:val="000000"/>
              </w:rPr>
            </w:pPr>
            <w:del w:id="356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whole blood, allogeneic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4F764" w14:textId="7DCE67F6" w:rsidR="00356787" w:rsidRPr="007E5BB4" w:rsidDel="004A03AD" w:rsidRDefault="00356787" w:rsidP="00356787">
            <w:pPr>
              <w:rPr>
                <w:del w:id="3562" w:author="Maxim Moinat" w:date="2017-07-18T11:32:00Z"/>
                <w:szCs w:val="20"/>
                <w:lang w:val="en-GB" w:eastAsia="en-GB"/>
              </w:rPr>
            </w:pPr>
            <w:del w:id="356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whole blood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375F8" w14:textId="64AF2037" w:rsidR="00356787" w:rsidRPr="007E5BB4" w:rsidDel="004A03AD" w:rsidRDefault="00356787" w:rsidP="00356787">
            <w:pPr>
              <w:rPr>
                <w:del w:id="3564" w:author="Maxim Moinat" w:date="2017-07-18T11:32:00Z"/>
                <w:szCs w:val="20"/>
                <w:lang w:val="en-GB" w:eastAsia="en-GB"/>
              </w:rPr>
            </w:pPr>
            <w:del w:id="356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4142651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017F3E" w14:textId="2D73D20C" w:rsidR="00356787" w:rsidRPr="007E5BB4" w:rsidDel="004A03AD" w:rsidRDefault="00356787" w:rsidP="00356787">
            <w:pPr>
              <w:rPr>
                <w:del w:id="3566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05203C" w:rsidDel="004A03AD" w14:paraId="6BEE7FDA" w14:textId="3B8501FE" w:rsidTr="00356787">
        <w:trPr>
          <w:trHeight w:val="240"/>
          <w:del w:id="356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EFD6" w14:textId="7858B07C" w:rsidR="00356787" w:rsidRPr="007E5BB4" w:rsidDel="004A03AD" w:rsidRDefault="00356787" w:rsidP="00356787">
            <w:pPr>
              <w:rPr>
                <w:del w:id="3568" w:author="Maxim Moinat" w:date="2017-07-18T11:32:00Z"/>
                <w:rFonts w:ascii="Calibri" w:hAnsi="Calibri"/>
                <w:color w:val="000000"/>
              </w:rPr>
            </w:pPr>
            <w:del w:id="356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DR034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4BCDC" w14:textId="7D7789AB" w:rsidR="00356787" w:rsidRPr="007E5BB4" w:rsidDel="004A03AD" w:rsidRDefault="00356787" w:rsidP="00356787">
            <w:pPr>
              <w:rPr>
                <w:del w:id="3570" w:author="Maxim Moinat" w:date="2017-07-18T11:32:00Z"/>
                <w:rFonts w:ascii="Calibri" w:hAnsi="Calibri"/>
                <w:color w:val="000000"/>
              </w:rPr>
            </w:pPr>
            <w:del w:id="357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whole blood, autologous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E0EC7" w14:textId="2B0C937E" w:rsidR="00356787" w:rsidRPr="007E5BB4" w:rsidDel="004A03AD" w:rsidRDefault="00356787" w:rsidP="00356787">
            <w:pPr>
              <w:rPr>
                <w:del w:id="3572" w:author="Maxim Moinat" w:date="2017-07-18T11:32:00Z"/>
                <w:szCs w:val="20"/>
                <w:lang w:val="en-GB" w:eastAsia="en-GB"/>
              </w:rPr>
            </w:pPr>
            <w:del w:id="357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Autotransfusion of whole blood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9AD61" w14:textId="697864E2" w:rsidR="00356787" w:rsidRPr="007E5BB4" w:rsidDel="004A03AD" w:rsidRDefault="00356787" w:rsidP="00356787">
            <w:pPr>
              <w:rPr>
                <w:del w:id="3574" w:author="Maxim Moinat" w:date="2017-07-18T11:32:00Z"/>
                <w:szCs w:val="20"/>
                <w:lang w:val="en-GB" w:eastAsia="en-GB"/>
              </w:rPr>
            </w:pPr>
            <w:del w:id="357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4035109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FD27D8" w14:textId="4AC32591" w:rsidR="00356787" w:rsidRPr="007E5BB4" w:rsidDel="004A03AD" w:rsidRDefault="00356787" w:rsidP="00356787">
            <w:pPr>
              <w:rPr>
                <w:del w:id="3576" w:author="Maxim Moinat" w:date="2017-07-18T11:32:00Z"/>
                <w:szCs w:val="20"/>
                <w:lang w:val="en-GB" w:eastAsia="en-GB"/>
              </w:rPr>
            </w:pPr>
          </w:p>
        </w:tc>
      </w:tr>
      <w:tr w:rsidR="00356787" w:rsidRPr="0015685C" w:rsidDel="004A03AD" w14:paraId="2758BD2E" w14:textId="10869C47" w:rsidTr="00356787">
        <w:trPr>
          <w:trHeight w:val="240"/>
          <w:del w:id="3577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BCE19" w14:textId="78AA50B3" w:rsidR="00356787" w:rsidRPr="007E5BB4" w:rsidDel="004A03AD" w:rsidRDefault="00356787" w:rsidP="00356787">
            <w:pPr>
              <w:rPr>
                <w:del w:id="3578" w:author="Maxim Moinat" w:date="2017-07-18T11:32:00Z"/>
                <w:rFonts w:ascii="Calibri" w:hAnsi="Calibri"/>
                <w:color w:val="000000"/>
              </w:rPr>
            </w:pPr>
            <w:del w:id="3579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E7151" w14:textId="38E6E4A7" w:rsidR="00356787" w:rsidRPr="007E5BB4" w:rsidDel="004A03AD" w:rsidRDefault="00356787" w:rsidP="00356787">
            <w:pPr>
              <w:rPr>
                <w:del w:id="3580" w:author="Maxim Moinat" w:date="2017-07-18T11:32:00Z"/>
                <w:rFonts w:ascii="Calibri" w:hAnsi="Calibri"/>
                <w:color w:val="000000"/>
              </w:rPr>
            </w:pPr>
            <w:del w:id="3581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plasma, allogeneic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E2145" w14:textId="582420DC" w:rsidR="00356787" w:rsidRPr="007E5BB4" w:rsidDel="004A03AD" w:rsidRDefault="00356787" w:rsidP="00356787">
            <w:pPr>
              <w:rPr>
                <w:del w:id="3582" w:author="Maxim Moinat" w:date="2017-07-18T11:32:00Z"/>
                <w:szCs w:val="20"/>
                <w:lang w:val="en-GB" w:eastAsia="en-GB"/>
              </w:rPr>
            </w:pPr>
            <w:del w:id="3583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plasma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F1CAB" w14:textId="0BA92B49" w:rsidR="00356787" w:rsidRPr="007E5BB4" w:rsidDel="004A03AD" w:rsidRDefault="00356787" w:rsidP="00356787">
            <w:pPr>
              <w:rPr>
                <w:del w:id="3584" w:author="Maxim Moinat" w:date="2017-07-18T11:32:00Z"/>
                <w:szCs w:val="20"/>
                <w:lang w:val="en-GB" w:eastAsia="en-GB"/>
              </w:rPr>
            </w:pPr>
            <w:del w:id="3585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4028665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BCCB3" w14:textId="5DD35C3E" w:rsidR="00356787" w:rsidRPr="007E5BB4" w:rsidDel="004A03AD" w:rsidRDefault="007A4326" w:rsidP="007A4326">
            <w:pPr>
              <w:rPr>
                <w:del w:id="3586" w:author="Maxim Moinat" w:date="2017-07-18T11:32:00Z"/>
                <w:szCs w:val="20"/>
                <w:lang w:val="en-GB" w:eastAsia="en-GB"/>
              </w:rPr>
            </w:pPr>
            <w:del w:id="3587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Exact concept not present. Will lose detail. See also the “autologous” term</w:delText>
              </w:r>
            </w:del>
          </w:p>
        </w:tc>
      </w:tr>
      <w:tr w:rsidR="00356787" w:rsidRPr="0005203C" w:rsidDel="004A03AD" w14:paraId="6966CDB3" w14:textId="26E1435A" w:rsidTr="00356787">
        <w:trPr>
          <w:trHeight w:val="240"/>
          <w:del w:id="358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E5280" w14:textId="17261CE6" w:rsidR="00356787" w:rsidRPr="007E5BB4" w:rsidDel="004A03AD" w:rsidRDefault="00356787" w:rsidP="00356787">
            <w:pPr>
              <w:rPr>
                <w:del w:id="3589" w:author="Maxim Moinat" w:date="2017-07-18T11:32:00Z"/>
                <w:rFonts w:ascii="Calibri" w:hAnsi="Calibri"/>
                <w:color w:val="000000"/>
              </w:rPr>
            </w:pPr>
            <w:del w:id="359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DR037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FA23C" w14:textId="2C2F5383" w:rsidR="00356787" w:rsidRPr="007E5BB4" w:rsidDel="004A03AD" w:rsidRDefault="00356787" w:rsidP="00356787">
            <w:pPr>
              <w:rPr>
                <w:del w:id="3591" w:author="Maxim Moinat" w:date="2017-07-18T11:32:00Z"/>
                <w:rFonts w:ascii="Calibri" w:hAnsi="Calibri"/>
                <w:color w:val="000000"/>
              </w:rPr>
            </w:pPr>
            <w:del w:id="359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Transfusion, plasma, autologous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44C20" w14:textId="2EA385A8" w:rsidR="00356787" w:rsidRPr="007E5BB4" w:rsidDel="004A03AD" w:rsidRDefault="00356787" w:rsidP="00356787">
            <w:pPr>
              <w:rPr>
                <w:del w:id="3593" w:author="Maxim Moinat" w:date="2017-07-18T11:32:00Z"/>
                <w:rFonts w:ascii="Calibri" w:hAnsi="Calibri"/>
                <w:color w:val="000000"/>
              </w:rPr>
            </w:pPr>
            <w:del w:id="3594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Transfusion of plasma</w:delText>
              </w:r>
            </w:del>
          </w:p>
          <w:p w14:paraId="76D5A4D3" w14:textId="524B594B" w:rsidR="00715EE0" w:rsidRPr="007E5BB4" w:rsidDel="004A03AD" w:rsidRDefault="00715EE0" w:rsidP="00356787">
            <w:pPr>
              <w:rPr>
                <w:del w:id="3595" w:author="Maxim Moinat" w:date="2017-07-18T11:32:00Z"/>
                <w:rFonts w:ascii="Calibri" w:hAnsi="Calibri"/>
                <w:color w:val="000000"/>
              </w:rPr>
            </w:pPr>
          </w:p>
          <w:p w14:paraId="6C4FB84D" w14:textId="2FAD753A" w:rsidR="00715EE0" w:rsidRPr="007E5BB4" w:rsidDel="004A03AD" w:rsidRDefault="00715EE0" w:rsidP="00715EE0">
            <w:pPr>
              <w:rPr>
                <w:del w:id="3596" w:author="Maxim Moinat" w:date="2017-07-18T11:32:00Z"/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491BC" w14:textId="2C7709E3" w:rsidR="00356787" w:rsidRPr="007E5BB4" w:rsidDel="004A03AD" w:rsidRDefault="00356787" w:rsidP="00356787">
            <w:pPr>
              <w:rPr>
                <w:del w:id="3597" w:author="Maxim Moinat" w:date="2017-07-18T11:32:00Z"/>
                <w:rFonts w:ascii="Calibri" w:hAnsi="Calibri"/>
                <w:color w:val="000000"/>
              </w:rPr>
            </w:pPr>
            <w:del w:id="359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4028665</w:delText>
              </w:r>
            </w:del>
          </w:p>
          <w:p w14:paraId="636CE808" w14:textId="6DC31ECE" w:rsidR="00715EE0" w:rsidRPr="007E5BB4" w:rsidDel="004A03AD" w:rsidRDefault="00715EE0" w:rsidP="00356787">
            <w:pPr>
              <w:rPr>
                <w:del w:id="3599" w:author="Maxim Moinat" w:date="2017-07-18T11:32:00Z"/>
                <w:rFonts w:ascii="Calibri" w:hAnsi="Calibri"/>
                <w:color w:val="000000"/>
              </w:rPr>
            </w:pPr>
          </w:p>
          <w:p w14:paraId="663CD364" w14:textId="7181C0C4" w:rsidR="00715EE0" w:rsidRPr="007E5BB4" w:rsidDel="004A03AD" w:rsidRDefault="00715EE0" w:rsidP="00715EE0">
            <w:pPr>
              <w:rPr>
                <w:del w:id="3600" w:author="Maxim Moinat" w:date="2017-07-18T11:32:00Z"/>
                <w:rFonts w:ascii="Calibri" w:hAnsi="Calibri"/>
                <w:color w:val="000000"/>
              </w:rPr>
            </w:pPr>
          </w:p>
          <w:p w14:paraId="495E6060" w14:textId="19CD09D4" w:rsidR="00715EE0" w:rsidRPr="007E5BB4" w:rsidDel="004A03AD" w:rsidRDefault="00715EE0" w:rsidP="00715EE0">
            <w:pPr>
              <w:rPr>
                <w:del w:id="3601" w:author="Maxim Moinat" w:date="2017-07-18T11:32:00Z"/>
                <w:szCs w:val="20"/>
                <w:lang w:val="en-GB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42D33" w14:textId="2D335F71" w:rsidR="00356787" w:rsidRPr="007E5BB4" w:rsidDel="004A03AD" w:rsidRDefault="007A4326" w:rsidP="00356787">
            <w:pPr>
              <w:rPr>
                <w:del w:id="3602" w:author="Maxim Moinat" w:date="2017-07-18T11:32:00Z"/>
                <w:szCs w:val="20"/>
                <w:lang w:val="en-GB" w:eastAsia="en-GB"/>
              </w:rPr>
            </w:pPr>
            <w:del w:id="3603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Exact concept not present. Will lose detail, what would be better concept? For “allogeneic plasma tran</w:delText>
              </w:r>
              <w:r w:rsidR="00C46906" w:rsidRPr="007E5BB4" w:rsidDel="004A03AD">
                <w:rPr>
                  <w:szCs w:val="20"/>
                  <w:lang w:val="en-GB" w:eastAsia="en-GB"/>
                </w:rPr>
                <w:delText>s</w:delText>
              </w:r>
              <w:r w:rsidRPr="007E5BB4" w:rsidDel="004A03AD">
                <w:rPr>
                  <w:szCs w:val="20"/>
                  <w:lang w:val="en-GB" w:eastAsia="en-GB"/>
                </w:rPr>
                <w:delText>fusion” also no exact term</w:delText>
              </w:r>
              <w:r w:rsidR="00C46906" w:rsidRPr="007E5BB4" w:rsidDel="004A03AD">
                <w:rPr>
                  <w:szCs w:val="20"/>
                  <w:lang w:val="en-GB" w:eastAsia="en-GB"/>
                </w:rPr>
                <w:delText xml:space="preserve"> present</w:delText>
              </w:r>
              <w:r w:rsidRPr="007E5BB4" w:rsidDel="004A03AD">
                <w:rPr>
                  <w:szCs w:val="20"/>
                  <w:lang w:val="en-GB" w:eastAsia="en-GB"/>
                </w:rPr>
                <w:delText>.</w:delText>
              </w:r>
            </w:del>
          </w:p>
        </w:tc>
      </w:tr>
      <w:tr w:rsidR="00715EE0" w:rsidRPr="0015685C" w:rsidDel="004A03AD" w14:paraId="3A84E643" w14:textId="058333DE" w:rsidTr="00356787">
        <w:trPr>
          <w:trHeight w:val="240"/>
          <w:del w:id="3604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E3381" w14:textId="2AE18A3F" w:rsidR="00715EE0" w:rsidRPr="007E5BB4" w:rsidDel="004A03AD" w:rsidRDefault="00715EE0" w:rsidP="00715EE0">
            <w:pPr>
              <w:rPr>
                <w:del w:id="3605" w:author="Maxim Moinat" w:date="2017-07-18T11:32:00Z"/>
                <w:rFonts w:ascii="Calibri" w:hAnsi="Calibri"/>
                <w:color w:val="000000"/>
              </w:rPr>
            </w:pPr>
            <w:del w:id="3606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DR055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AAFC8" w14:textId="29814F5B" w:rsidR="00715EE0" w:rsidRPr="007E5BB4" w:rsidDel="004A03AD" w:rsidRDefault="00715EE0" w:rsidP="00715EE0">
            <w:pPr>
              <w:rPr>
                <w:del w:id="3607" w:author="Maxim Moinat" w:date="2017-07-18T11:32:00Z"/>
                <w:rFonts w:ascii="Calibri" w:hAnsi="Calibri"/>
                <w:color w:val="000000"/>
              </w:rPr>
            </w:pPr>
            <w:del w:id="360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Citratdialys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67647" w14:textId="5EAC17C5" w:rsidR="00715EE0" w:rsidRPr="007E5BB4" w:rsidDel="004A03AD" w:rsidRDefault="00EF7C4D" w:rsidP="00534D1F">
            <w:pPr>
              <w:rPr>
                <w:del w:id="3609" w:author="Maxim Moinat" w:date="2017-07-18T11:32:00Z"/>
                <w:szCs w:val="20"/>
                <w:lang w:val="en-GB" w:eastAsia="en-GB"/>
              </w:rPr>
            </w:pPr>
            <w:del w:id="3610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Dialysis procedure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6DEB" w14:textId="53B31FE7" w:rsidR="00715EE0" w:rsidRPr="007E5BB4" w:rsidDel="004A03AD" w:rsidRDefault="00534D1F" w:rsidP="00715EE0">
            <w:pPr>
              <w:rPr>
                <w:del w:id="3611" w:author="Maxim Moinat" w:date="2017-07-18T11:32:00Z"/>
                <w:szCs w:val="20"/>
                <w:lang w:val="en-GB" w:eastAsia="en-GB"/>
              </w:rPr>
            </w:pPr>
            <w:del w:id="361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4032243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6C2E1" w14:textId="03CBC124" w:rsidR="00715EE0" w:rsidRPr="007E5BB4" w:rsidDel="004A03AD" w:rsidRDefault="00851BD1" w:rsidP="00EF7C4D">
            <w:pPr>
              <w:rPr>
                <w:del w:id="3613" w:author="Maxim Moinat" w:date="2017-07-18T11:32:00Z"/>
                <w:szCs w:val="20"/>
                <w:lang w:val="en-GB" w:eastAsia="en-GB"/>
              </w:rPr>
            </w:pPr>
            <w:del w:id="361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Could not find a good concept for this. </w:delText>
              </w:r>
              <w:r w:rsidR="00B10CC1" w:rsidRPr="007E5BB4" w:rsidDel="004A03AD">
                <w:rPr>
                  <w:szCs w:val="20"/>
                  <w:lang w:val="en-GB" w:eastAsia="en-GB"/>
                </w:rPr>
                <w:delText>Only 33 occurences</w:delText>
              </w:r>
              <w:r w:rsidRPr="007E5BB4" w:rsidDel="004A03AD">
                <w:rPr>
                  <w:szCs w:val="20"/>
                  <w:lang w:val="en-GB" w:eastAsia="en-GB"/>
                </w:rPr>
                <w:delText xml:space="preserve"> in the data</w:delText>
              </w:r>
              <w:r w:rsidR="00F9083A" w:rsidRPr="007E5BB4" w:rsidDel="004A03AD">
                <w:rPr>
                  <w:szCs w:val="20"/>
                  <w:lang w:val="en-GB" w:eastAsia="en-GB"/>
                </w:rPr>
                <w:delText>.</w:delText>
              </w:r>
            </w:del>
          </w:p>
          <w:p w14:paraId="3C19880B" w14:textId="3ABD26B8" w:rsidR="00EF7C4D" w:rsidRPr="007E5BB4" w:rsidDel="004A03AD" w:rsidRDefault="00EF7C4D" w:rsidP="00EF7C4D">
            <w:pPr>
              <w:rPr>
                <w:del w:id="3615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15685C" w:rsidDel="004A03AD" w14:paraId="0A4C1518" w14:textId="721BA712" w:rsidTr="00356787">
        <w:trPr>
          <w:trHeight w:val="240"/>
          <w:del w:id="3616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DC3F" w14:textId="15698905" w:rsidR="00851BD1" w:rsidRPr="007E5BB4" w:rsidDel="004A03AD" w:rsidRDefault="00851BD1" w:rsidP="00851BD1">
            <w:pPr>
              <w:rPr>
                <w:del w:id="3617" w:author="Maxim Moinat" w:date="2017-07-18T11:32:00Z"/>
                <w:rFonts w:ascii="Calibri" w:hAnsi="Calibri"/>
                <w:color w:val="000000"/>
              </w:rPr>
            </w:pPr>
            <w:del w:id="3618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DR056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53DF" w14:textId="0CBA2F3B" w:rsidR="00851BD1" w:rsidRPr="007E5BB4" w:rsidDel="004A03AD" w:rsidRDefault="00851BD1" w:rsidP="00851BD1">
            <w:pPr>
              <w:rPr>
                <w:del w:id="3619" w:author="Maxim Moinat" w:date="2017-07-18T11:32:00Z"/>
                <w:rFonts w:ascii="Calibri" w:hAnsi="Calibri"/>
                <w:color w:val="000000"/>
              </w:rPr>
            </w:pPr>
            <w:del w:id="362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Heparinfri dialysis (in)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17CEF" w14:textId="274711FE" w:rsidR="00851BD1" w:rsidRPr="007E5BB4" w:rsidDel="004A03AD" w:rsidRDefault="00EF7C4D" w:rsidP="00534D1F">
            <w:pPr>
              <w:rPr>
                <w:del w:id="3621" w:author="Maxim Moinat" w:date="2017-07-18T11:32:00Z"/>
                <w:szCs w:val="20"/>
                <w:lang w:val="en-GB" w:eastAsia="en-GB"/>
              </w:rPr>
            </w:pPr>
            <w:del w:id="3622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 xml:space="preserve">Dialysis procedure 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2BE61" w14:textId="05DCA549" w:rsidR="00851BD1" w:rsidRPr="007E5BB4" w:rsidDel="004A03AD" w:rsidRDefault="00534D1F" w:rsidP="00851BD1">
            <w:pPr>
              <w:rPr>
                <w:del w:id="3623" w:author="Maxim Moinat" w:date="2017-07-18T11:32:00Z"/>
                <w:szCs w:val="20"/>
                <w:lang w:val="en-GB" w:eastAsia="en-GB"/>
              </w:rPr>
            </w:pPr>
            <w:del w:id="3624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4032243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E960C8" w14:textId="38703634" w:rsidR="00851BD1" w:rsidRPr="007E5BB4" w:rsidDel="004A03AD" w:rsidRDefault="00851BD1" w:rsidP="00851BD1">
            <w:pPr>
              <w:rPr>
                <w:del w:id="3625" w:author="Maxim Moinat" w:date="2017-07-18T11:32:00Z"/>
                <w:szCs w:val="20"/>
                <w:lang w:val="en-GB" w:eastAsia="en-GB"/>
              </w:rPr>
            </w:pPr>
            <w:del w:id="3626" w:author="Maxim Moinat" w:date="2017-07-18T11:32:00Z">
              <w:r w:rsidRPr="007E5BB4" w:rsidDel="004A03AD">
                <w:rPr>
                  <w:szCs w:val="20"/>
                  <w:lang w:val="en-GB" w:eastAsia="en-GB"/>
                </w:rPr>
                <w:delText>Could not find a good concept for this. Only 125 occurences in the data</w:delText>
              </w:r>
              <w:r w:rsidR="0091210E" w:rsidRPr="007E5BB4" w:rsidDel="004A03AD">
                <w:rPr>
                  <w:szCs w:val="20"/>
                  <w:lang w:val="en-GB" w:eastAsia="en-GB"/>
                </w:rPr>
                <w:delText>.</w:delText>
              </w:r>
            </w:del>
          </w:p>
          <w:p w14:paraId="78DE7C1B" w14:textId="43DC364B" w:rsidR="00EF7C4D" w:rsidRPr="007E5BB4" w:rsidDel="004A03AD" w:rsidRDefault="00EF7C4D" w:rsidP="00851BD1">
            <w:pPr>
              <w:rPr>
                <w:del w:id="3627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15685C" w:rsidDel="004A03AD" w14:paraId="1E298A98" w14:textId="711E2070" w:rsidTr="00356787">
        <w:trPr>
          <w:trHeight w:val="240"/>
          <w:del w:id="3628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E1CF" w14:textId="29E556DA" w:rsidR="00851BD1" w:rsidRPr="007E5BB4" w:rsidDel="004A03AD" w:rsidRDefault="00851BD1" w:rsidP="00851BD1">
            <w:pPr>
              <w:rPr>
                <w:del w:id="3629" w:author="Maxim Moinat" w:date="2017-07-18T11:32:00Z"/>
                <w:rFonts w:ascii="Calibri" w:hAnsi="Calibri"/>
                <w:color w:val="000000"/>
              </w:rPr>
            </w:pPr>
            <w:del w:id="3630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UJD02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07C7E" w14:textId="16973EFC" w:rsidR="00851BD1" w:rsidRPr="009C74C8" w:rsidDel="004A03AD" w:rsidRDefault="00851BD1" w:rsidP="00851BD1">
            <w:pPr>
              <w:rPr>
                <w:del w:id="3631" w:author="Maxim Moinat" w:date="2017-07-18T11:32:00Z"/>
                <w:rFonts w:ascii="Calibri" w:hAnsi="Calibri"/>
                <w:color w:val="000000"/>
              </w:rPr>
            </w:pPr>
            <w:del w:id="3632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Gastroscopy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4D3C0" w14:textId="4358178C" w:rsidR="00851BD1" w:rsidRPr="00534D1F" w:rsidDel="004A03AD" w:rsidRDefault="00851BD1" w:rsidP="00851BD1">
            <w:pPr>
              <w:rPr>
                <w:del w:id="3633" w:author="Maxim Moinat" w:date="2017-07-18T11:32:00Z"/>
                <w:rFonts w:ascii="Calibri" w:hAnsi="Calibri"/>
                <w:color w:val="000000"/>
              </w:rPr>
            </w:pPr>
            <w:del w:id="3634" w:author="Maxim Moinat" w:date="2017-07-18T11:32:00Z">
              <w:r w:rsidRPr="00534D1F" w:rsidDel="004A03AD">
                <w:rPr>
                  <w:rFonts w:ascii="Calibri" w:hAnsi="Calibri"/>
                  <w:color w:val="000000"/>
                </w:rPr>
                <w:delText>Endoscopy of stomach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C4EC1" w14:textId="0E9011E2" w:rsidR="00851BD1" w:rsidRPr="00356787" w:rsidDel="004A03AD" w:rsidRDefault="00851BD1" w:rsidP="00851BD1">
            <w:pPr>
              <w:rPr>
                <w:del w:id="3635" w:author="Maxim Moinat" w:date="2017-07-18T11:32:00Z"/>
                <w:szCs w:val="20"/>
                <w:highlight w:val="yellow"/>
                <w:lang w:val="en-GB" w:eastAsia="en-GB"/>
              </w:rPr>
            </w:pPr>
            <w:del w:id="3636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4297516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E61AF" w14:textId="480AC47F" w:rsidR="00851BD1" w:rsidDel="004A03AD" w:rsidRDefault="00851BD1" w:rsidP="00851BD1">
            <w:pPr>
              <w:rPr>
                <w:del w:id="3637" w:author="Maxim Moinat" w:date="2017-07-18T11:32:00Z"/>
                <w:szCs w:val="20"/>
                <w:lang w:val="en-GB" w:eastAsia="en-GB"/>
              </w:rPr>
            </w:pPr>
            <w:del w:id="3638" w:author="Maxim Moinat" w:date="2017-07-18T11:32:00Z">
              <w:r w:rsidDel="004A03AD">
                <w:rPr>
                  <w:szCs w:val="20"/>
                  <w:lang w:val="en-GB" w:eastAsia="en-GB"/>
                </w:rPr>
                <w:delText>According to SNOMED these are synonyms</w:delText>
              </w:r>
            </w:del>
          </w:p>
          <w:p w14:paraId="54E6326E" w14:textId="60211B38" w:rsidR="00E96F2B" w:rsidRPr="0005203C" w:rsidDel="004A03AD" w:rsidRDefault="00E96F2B" w:rsidP="00851BD1">
            <w:pPr>
              <w:rPr>
                <w:del w:id="3639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05203C" w:rsidDel="004A03AD" w14:paraId="52E42982" w14:textId="779B9FBA" w:rsidTr="00356787">
        <w:trPr>
          <w:trHeight w:val="240"/>
          <w:del w:id="364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69A86" w14:textId="2BCF5483" w:rsidR="00851BD1" w:rsidRPr="007E5BB4" w:rsidDel="004A03AD" w:rsidRDefault="00851BD1" w:rsidP="00851BD1">
            <w:pPr>
              <w:rPr>
                <w:del w:id="3641" w:author="Maxim Moinat" w:date="2017-07-18T11:32:00Z"/>
                <w:rFonts w:ascii="Calibri" w:hAnsi="Calibri"/>
                <w:color w:val="000000"/>
              </w:rPr>
            </w:pPr>
            <w:del w:id="364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UJD05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CE17" w14:textId="676C997F" w:rsidR="00851BD1" w:rsidRPr="009C74C8" w:rsidDel="004A03AD" w:rsidRDefault="00851BD1" w:rsidP="00851BD1">
            <w:pPr>
              <w:rPr>
                <w:del w:id="3643" w:author="Maxim Moinat" w:date="2017-07-18T11:32:00Z"/>
                <w:rFonts w:ascii="Calibri" w:hAnsi="Calibri"/>
                <w:color w:val="000000"/>
              </w:rPr>
            </w:pPr>
            <w:del w:id="3644" w:author="Maxim Moinat" w:date="2017-07-18T11:32:00Z">
              <w:r w:rsidDel="004A03AD">
                <w:rPr>
                  <w:rFonts w:ascii="Calibri" w:hAnsi="Calibri"/>
                  <w:color w:val="000000"/>
                </w:rPr>
                <w:delText>Gastroscopy with biopsy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8FFCE" w14:textId="3EC428AD" w:rsidR="00851BD1" w:rsidRPr="00534D1F" w:rsidDel="004A03AD" w:rsidRDefault="00851BD1" w:rsidP="00851BD1">
            <w:pPr>
              <w:rPr>
                <w:del w:id="3645" w:author="Maxim Moinat" w:date="2017-07-18T11:32:00Z"/>
                <w:szCs w:val="20"/>
                <w:lang w:val="en-GB" w:eastAsia="en-GB"/>
              </w:rPr>
            </w:pPr>
            <w:del w:id="3646" w:author="Maxim Moinat" w:date="2017-07-18T11:32:00Z">
              <w:r w:rsidRPr="00534D1F" w:rsidDel="004A03AD">
                <w:rPr>
                  <w:rFonts w:ascii="Calibri" w:hAnsi="Calibri"/>
                  <w:color w:val="000000"/>
                </w:rPr>
                <w:delText>Endoscopic biopsy of stomach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A4532" w14:textId="291B9F68" w:rsidR="00851BD1" w:rsidRPr="00B10CC1" w:rsidDel="004A03AD" w:rsidRDefault="00851BD1" w:rsidP="00851BD1">
            <w:pPr>
              <w:rPr>
                <w:del w:id="3647" w:author="Maxim Moinat" w:date="2017-07-18T11:32:00Z"/>
                <w:szCs w:val="20"/>
                <w:highlight w:val="yellow"/>
                <w:lang w:val="en-GB" w:eastAsia="en-GB"/>
              </w:rPr>
            </w:pPr>
            <w:del w:id="3648" w:author="Maxim Moinat" w:date="2017-07-18T11:32:00Z">
              <w:r w:rsidRPr="00D627F6" w:rsidDel="004A03AD">
                <w:rPr>
                  <w:rFonts w:ascii="Calibri" w:hAnsi="Calibri"/>
                  <w:color w:val="000000"/>
                </w:rPr>
                <w:delText>4004241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D7451" w14:textId="23BF292E" w:rsidR="00E96F2B" w:rsidRPr="0005203C" w:rsidDel="004A03AD" w:rsidRDefault="00E96F2B" w:rsidP="00851BD1">
            <w:pPr>
              <w:rPr>
                <w:del w:id="3649" w:author="Maxim Moinat" w:date="2017-07-18T11:32:00Z"/>
                <w:szCs w:val="20"/>
                <w:lang w:val="en-GB" w:eastAsia="en-GB"/>
              </w:rPr>
            </w:pPr>
          </w:p>
        </w:tc>
      </w:tr>
      <w:tr w:rsidR="00851BD1" w:rsidRPr="0005203C" w:rsidDel="004A03AD" w14:paraId="7A6018E0" w14:textId="3FF974C6" w:rsidTr="00356787">
        <w:trPr>
          <w:trHeight w:val="240"/>
          <w:del w:id="3650" w:author="Maxim Moinat" w:date="2017-07-18T11:3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3127" w14:textId="284B907E" w:rsidR="00851BD1" w:rsidRPr="007E5BB4" w:rsidDel="004A03AD" w:rsidRDefault="00851BD1" w:rsidP="00851BD1">
            <w:pPr>
              <w:rPr>
                <w:del w:id="3651" w:author="Maxim Moinat" w:date="2017-07-18T11:32:00Z"/>
                <w:rFonts w:ascii="Calibri" w:hAnsi="Calibri"/>
                <w:color w:val="000000"/>
              </w:rPr>
            </w:pPr>
            <w:del w:id="3652" w:author="Maxim Moinat" w:date="2017-07-18T11:32:00Z">
              <w:r w:rsidRPr="007E5BB4" w:rsidDel="004A03AD">
                <w:rPr>
                  <w:rFonts w:ascii="Calibri" w:hAnsi="Calibri"/>
                  <w:color w:val="000000"/>
                </w:rPr>
                <w:delText>UJF32</w:delText>
              </w:r>
            </w:del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5F3C" w14:textId="05037AE3" w:rsidR="00851BD1" w:rsidRPr="009C74C8" w:rsidDel="004A03AD" w:rsidRDefault="00851BD1" w:rsidP="00851BD1">
            <w:pPr>
              <w:rPr>
                <w:del w:id="3653" w:author="Maxim Moinat" w:date="2017-07-18T11:32:00Z"/>
                <w:rFonts w:ascii="Calibri" w:hAnsi="Calibri"/>
                <w:color w:val="000000"/>
              </w:rPr>
            </w:pPr>
            <w:del w:id="3654" w:author="Maxim Moinat" w:date="2017-07-18T11:32:00Z">
              <w:r w:rsidRPr="006A29A0" w:rsidDel="004A03AD">
                <w:rPr>
                  <w:rFonts w:ascii="Calibri" w:hAnsi="Calibri"/>
                  <w:color w:val="000000"/>
                </w:rPr>
                <w:delText>Colonoscopy</w:delText>
              </w:r>
            </w:del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5783C" w14:textId="7256A641" w:rsidR="00851BD1" w:rsidRPr="00356787" w:rsidDel="004A03AD" w:rsidRDefault="00851BD1" w:rsidP="00851BD1">
            <w:pPr>
              <w:rPr>
                <w:del w:id="3655" w:author="Maxim Moinat" w:date="2017-07-18T11:32:00Z"/>
                <w:szCs w:val="20"/>
                <w:highlight w:val="yellow"/>
                <w:lang w:val="en-GB" w:eastAsia="en-GB"/>
              </w:rPr>
            </w:pPr>
            <w:del w:id="3656" w:author="Maxim Moinat" w:date="2017-07-18T11:32:00Z">
              <w:r w:rsidRPr="006A29A0" w:rsidDel="004A03AD">
                <w:rPr>
                  <w:rFonts w:ascii="Calibri" w:hAnsi="Calibri"/>
                  <w:color w:val="000000"/>
                </w:rPr>
                <w:delText>Colonoscopy</w:delText>
              </w:r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25DCE" w14:textId="67924B05" w:rsidR="00851BD1" w:rsidRPr="00356787" w:rsidDel="004A03AD" w:rsidRDefault="00851BD1" w:rsidP="00851BD1">
            <w:pPr>
              <w:rPr>
                <w:del w:id="3657" w:author="Maxim Moinat" w:date="2017-07-18T11:32:00Z"/>
                <w:szCs w:val="20"/>
                <w:highlight w:val="yellow"/>
                <w:lang w:val="en-GB" w:eastAsia="en-GB"/>
              </w:rPr>
            </w:pPr>
            <w:del w:id="3658" w:author="Maxim Moinat" w:date="2017-07-18T11:32:00Z">
              <w:r w:rsidRPr="006A29A0" w:rsidDel="004A03AD">
                <w:rPr>
                  <w:rFonts w:ascii="Calibri" w:hAnsi="Calibri"/>
                  <w:color w:val="000000"/>
                </w:rPr>
                <w:delText>4249893</w:delText>
              </w:r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570AB" w14:textId="7254F2F4" w:rsidR="00851BD1" w:rsidRPr="0005203C" w:rsidDel="004A03AD" w:rsidRDefault="00851BD1" w:rsidP="00851BD1">
            <w:pPr>
              <w:rPr>
                <w:del w:id="3659" w:author="Maxim Moinat" w:date="2017-07-18T11:32:00Z"/>
                <w:szCs w:val="20"/>
                <w:lang w:val="en-GB" w:eastAsia="en-GB"/>
              </w:rPr>
            </w:pPr>
          </w:p>
        </w:tc>
      </w:tr>
    </w:tbl>
    <w:p w14:paraId="2DEF572A" w14:textId="5083B2A9" w:rsidR="0091210E" w:rsidDel="004A03AD" w:rsidRDefault="00170B32" w:rsidP="0091210E">
      <w:pPr>
        <w:rPr>
          <w:del w:id="3660" w:author="Maxim Moinat" w:date="2017-07-18T11:32:00Z"/>
          <w:rFonts w:cs="Arial"/>
          <w:szCs w:val="20"/>
          <w:lang w:val="en-GB"/>
        </w:rPr>
      </w:pPr>
      <w:del w:id="3661" w:author="Maxim Moinat" w:date="2017-07-18T11:32:00Z">
        <w:r w:rsidDel="004A03AD">
          <w:fldChar w:fldCharType="begin"/>
        </w:r>
        <w:r w:rsidDel="004A03AD">
          <w:delInstrText xml:space="preserve"> HYPERLINK \l "NOMESCO_chapters" </w:delInstrText>
        </w:r>
        <w:r w:rsidDel="004A03AD">
          <w:fldChar w:fldCharType="separate"/>
        </w:r>
        <w:r w:rsidR="0091210E" w:rsidRPr="00216E11" w:rsidDel="004A03AD">
          <w:rPr>
            <w:rStyle w:val="Hyperlink"/>
            <w:rFonts w:cs="Arial"/>
            <w:szCs w:val="20"/>
            <w:lang w:val="en-GB"/>
          </w:rPr>
          <w:delText>(back to chapter mapping table)</w:delText>
        </w:r>
        <w:r w:rsidDel="004A03AD">
          <w:rPr>
            <w:rStyle w:val="Hyperlink"/>
            <w:rFonts w:cs="Arial"/>
            <w:szCs w:val="20"/>
            <w:lang w:val="en-GB"/>
          </w:rPr>
          <w:fldChar w:fldCharType="end"/>
        </w:r>
      </w:del>
    </w:p>
    <w:p w14:paraId="73A8EED1" w14:textId="6769EA7D" w:rsidR="00356787" w:rsidRPr="000D7D6A" w:rsidDel="004A03AD" w:rsidRDefault="00356787" w:rsidP="00D73F20">
      <w:pPr>
        <w:rPr>
          <w:del w:id="3662" w:author="Maxim Moinat" w:date="2017-07-18T11:32:00Z"/>
          <w:rFonts w:cs="Arial"/>
          <w:szCs w:val="20"/>
          <w:lang w:val="en-GB"/>
        </w:rPr>
      </w:pPr>
    </w:p>
    <w:p w14:paraId="5460308C" w14:textId="0AF4C81C" w:rsidR="008F5EC0" w:rsidDel="004A03AD" w:rsidRDefault="008F5EC0" w:rsidP="008F5EC0">
      <w:pPr>
        <w:pStyle w:val="Heading2"/>
        <w:rPr>
          <w:del w:id="3663" w:author="Maxim Moinat" w:date="2017-07-18T11:32:00Z"/>
        </w:rPr>
      </w:pPr>
      <w:del w:id="3664" w:author="Maxim Moinat" w:date="2017-07-18T11:32:00Z">
        <w:r w:rsidDel="004A03AD">
          <w:delText>Table</w:delText>
        </w:r>
      </w:del>
      <w:del w:id="3665" w:author="Maxim Moinat" w:date="2017-05-09T15:38:00Z">
        <w:r w:rsidDel="009B4903">
          <w:delText xml:space="preserve"> Name: </w:delText>
        </w:r>
      </w:del>
      <w:del w:id="3666" w:author="Maxim Moinat" w:date="2017-07-18T11:32:00Z">
        <w:r w:rsidDel="004A03AD">
          <w:delText>death</w:delText>
        </w:r>
      </w:del>
    </w:p>
    <w:p w14:paraId="503037D3" w14:textId="1B68BE76" w:rsidR="00070090" w:rsidRDefault="00070090" w:rsidP="00070090">
      <w:pPr>
        <w:rPr>
          <w:ins w:id="3667" w:author="Maxim Moinat" w:date="2017-07-18T11:32:00Z"/>
        </w:rPr>
      </w:pPr>
    </w:p>
    <w:p w14:paraId="5151C144" w14:textId="77777777" w:rsidR="004A03AD" w:rsidRDefault="004A03AD" w:rsidP="00070090">
      <w:pPr>
        <w:rPr>
          <w:ins w:id="3668" w:author="Maxim Moinat" w:date="2017-07-18T11:32:00Z"/>
        </w:rPr>
      </w:pPr>
    </w:p>
    <w:p w14:paraId="48701F4D" w14:textId="07A4352D" w:rsidR="004A03AD" w:rsidRDefault="004A03AD">
      <w:pPr>
        <w:pStyle w:val="Heading2"/>
        <w:pPrChange w:id="3669" w:author="Maxim Moinat" w:date="2017-07-18T11:32:00Z">
          <w:pPr/>
        </w:pPrChange>
      </w:pPr>
      <w:bookmarkStart w:id="3670" w:name="_Toc488143551"/>
      <w:ins w:id="3671" w:author="Maxim Moinat" w:date="2017-07-18T11:32:00Z">
        <w:r>
          <w:t>Table: death</w:t>
        </w:r>
      </w:ins>
      <w:bookmarkEnd w:id="3670"/>
    </w:p>
    <w:p w14:paraId="1C5F7442" w14:textId="4DC05D33" w:rsidR="00107AB9" w:rsidDel="00A52A52" w:rsidRDefault="00107AB9" w:rsidP="00070090">
      <w:pPr>
        <w:rPr>
          <w:del w:id="3672" w:author="Maxim Moinat" w:date="2017-05-09T15:08:00Z"/>
        </w:rPr>
      </w:pPr>
      <w:del w:id="3673" w:author="Maxim Moinat" w:date="2017-05-09T15:04:00Z">
        <w:r w:rsidDel="00F4703C">
          <w:delText xml:space="preserve">Extra </w:delText>
        </w:r>
      </w:del>
      <w:del w:id="3674" w:author="Maxim Moinat" w:date="2017-05-09T15:08:00Z">
        <w:r w:rsidDel="00A52A52">
          <w:delText xml:space="preserve">table added </w:delText>
        </w:r>
      </w:del>
      <w:del w:id="3675" w:author="Maxim Moinat" w:date="2017-05-09T15:04:00Z">
        <w:r w:rsidDel="00F4703C">
          <w:delText xml:space="preserve">to CDM </w:delText>
        </w:r>
      </w:del>
      <w:del w:id="3676" w:author="Maxim Moinat" w:date="2017-05-09T15:07:00Z">
        <w:r w:rsidDel="00A52A52">
          <w:delText>(Addendum table, see below)</w:delText>
        </w:r>
      </w:del>
      <w:del w:id="3677" w:author="Maxim Moinat" w:date="2017-05-09T15:08:00Z">
        <w:r w:rsidDel="00A52A52">
          <w:delText xml:space="preserve"> </w:delText>
        </w:r>
      </w:del>
      <w:del w:id="3678" w:author="Maxim Moinat" w:date="2016-08-03T10:48:00Z">
        <w:r w:rsidDel="0022587D">
          <w:delText>to be able to add up to 10 causes of death.</w:delText>
        </w:r>
      </w:del>
    </w:p>
    <w:p w14:paraId="4E032516" w14:textId="6843BAC8" w:rsidR="00107AB9" w:rsidDel="00A52A52" w:rsidRDefault="00107AB9" w:rsidP="00070090">
      <w:pPr>
        <w:rPr>
          <w:del w:id="3679" w:author="Maxim Moinat" w:date="2017-05-09T15:08:00Z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3"/>
        <w:gridCol w:w="1720"/>
        <w:gridCol w:w="3031"/>
        <w:gridCol w:w="1460"/>
        <w:tblGridChange w:id="3680">
          <w:tblGrid>
            <w:gridCol w:w="2338"/>
            <w:gridCol w:w="135"/>
            <w:gridCol w:w="1327"/>
            <w:gridCol w:w="393"/>
            <w:gridCol w:w="2638"/>
            <w:gridCol w:w="393"/>
            <w:gridCol w:w="1067"/>
            <w:gridCol w:w="393"/>
          </w:tblGrid>
        </w:tblGridChange>
      </w:tblGrid>
      <w:tr w:rsidR="00070090" w14:paraId="4B527F49" w14:textId="77777777" w:rsidTr="00070090">
        <w:tc>
          <w:tcPr>
            <w:tcW w:w="0" w:type="auto"/>
            <w:shd w:val="clear" w:color="auto" w:fill="AAAAFF"/>
          </w:tcPr>
          <w:p w14:paraId="7502453E" w14:textId="77777777" w:rsidR="00070090" w:rsidRDefault="00070090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3274612" w14:textId="77777777" w:rsidR="00070090" w:rsidRDefault="00070090" w:rsidP="00A74099">
            <w:r>
              <w:t>Source Field</w:t>
            </w:r>
          </w:p>
        </w:tc>
        <w:tc>
          <w:tcPr>
            <w:tcW w:w="3031" w:type="dxa"/>
            <w:shd w:val="clear" w:color="auto" w:fill="AAAAFF"/>
          </w:tcPr>
          <w:p w14:paraId="44B805C4" w14:textId="77777777" w:rsidR="00070090" w:rsidRDefault="00070090" w:rsidP="00A74099">
            <w:r>
              <w:t>Logic</w:t>
            </w:r>
          </w:p>
        </w:tc>
        <w:tc>
          <w:tcPr>
            <w:tcW w:w="1460" w:type="dxa"/>
            <w:shd w:val="clear" w:color="auto" w:fill="AAAAFF"/>
          </w:tcPr>
          <w:p w14:paraId="62C21953" w14:textId="77777777" w:rsidR="00070090" w:rsidRDefault="00070090" w:rsidP="00A74099">
            <w:r>
              <w:t>Comment</w:t>
            </w:r>
          </w:p>
        </w:tc>
      </w:tr>
      <w:tr w:rsidR="00070090" w14:paraId="092F12D5" w14:textId="77777777" w:rsidTr="00070090">
        <w:tc>
          <w:tcPr>
            <w:tcW w:w="0" w:type="auto"/>
          </w:tcPr>
          <w:p w14:paraId="36E9F035" w14:textId="77777777" w:rsidR="00070090" w:rsidRDefault="00070090" w:rsidP="00A74099">
            <w:r>
              <w:t>person_id</w:t>
            </w:r>
          </w:p>
        </w:tc>
        <w:tc>
          <w:tcPr>
            <w:tcW w:w="0" w:type="auto"/>
          </w:tcPr>
          <w:p w14:paraId="47B0EF2E" w14:textId="715E4A32" w:rsidR="00070090" w:rsidRDefault="00070090" w:rsidP="00A74099">
            <w:r>
              <w:t>DEATH.lpnr</w:t>
            </w:r>
          </w:p>
        </w:tc>
        <w:tc>
          <w:tcPr>
            <w:tcW w:w="3031" w:type="dxa"/>
          </w:tcPr>
          <w:p w14:paraId="69D48DF4" w14:textId="77777777" w:rsidR="00070090" w:rsidRDefault="00070090" w:rsidP="00A74099"/>
        </w:tc>
        <w:tc>
          <w:tcPr>
            <w:tcW w:w="1460" w:type="dxa"/>
          </w:tcPr>
          <w:p w14:paraId="1A56A61B" w14:textId="77777777" w:rsidR="00070090" w:rsidRDefault="00070090" w:rsidP="00A74099"/>
        </w:tc>
      </w:tr>
      <w:tr w:rsidR="00070090" w14:paraId="371A3EA6" w14:textId="77777777" w:rsidTr="005462AD">
        <w:tblPrEx>
          <w:tblW w:w="0" w:type="auto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  <w:tblPrExChange w:id="3681" w:author="Maxim Moinat" w:date="2016-08-03T10:50:00Z">
            <w:tblPrEx>
              <w:tblW w:w="0" w:type="auto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686"/>
          <w:trPrChange w:id="3682" w:author="Maxim Moinat" w:date="2016-08-03T10:50:00Z">
            <w:trPr>
              <w:gridAfter w:val="0"/>
              <w:trHeight w:val="2721"/>
            </w:trPr>
          </w:trPrChange>
        </w:trPr>
        <w:tc>
          <w:tcPr>
            <w:tcW w:w="0" w:type="auto"/>
            <w:tcPrChange w:id="3683" w:author="Maxim Moinat" w:date="2016-08-03T10:50:00Z">
              <w:tcPr>
                <w:tcW w:w="0" w:type="auto"/>
              </w:tcPr>
            </w:tcPrChange>
          </w:tcPr>
          <w:p w14:paraId="6DF2319E" w14:textId="77777777" w:rsidR="00070090" w:rsidRDefault="00070090" w:rsidP="00A74099">
            <w:r>
              <w:t>death_date</w:t>
            </w:r>
          </w:p>
        </w:tc>
        <w:tc>
          <w:tcPr>
            <w:tcW w:w="0" w:type="auto"/>
            <w:tcPrChange w:id="3684" w:author="Maxim Moinat" w:date="2016-08-03T10:50:00Z">
              <w:tcPr>
                <w:tcW w:w="0" w:type="auto"/>
                <w:gridSpan w:val="2"/>
              </w:tcPr>
            </w:tcPrChange>
          </w:tcPr>
          <w:p w14:paraId="7F667C19" w14:textId="70739224" w:rsidR="00070090" w:rsidRDefault="00070090" w:rsidP="00A74099">
            <w:r>
              <w:t>DEATH.dodsdat</w:t>
            </w:r>
          </w:p>
        </w:tc>
        <w:tc>
          <w:tcPr>
            <w:tcW w:w="3031" w:type="dxa"/>
            <w:tcPrChange w:id="3685" w:author="Maxim Moinat" w:date="2016-08-03T10:50:00Z">
              <w:tcPr>
                <w:tcW w:w="3031" w:type="dxa"/>
                <w:gridSpan w:val="2"/>
              </w:tcPr>
            </w:tcPrChange>
          </w:tcPr>
          <w:p w14:paraId="19B3B51C" w14:textId="056BCAA1" w:rsidR="00070090" w:rsidRPr="00070090" w:rsidRDefault="00070090" w:rsidP="00A74099">
            <w:del w:id="3686" w:author="Maxim Moinat" w:date="2016-08-09T11:21:00Z">
              <w:r w:rsidRPr="00070090" w:rsidDel="00D250FA">
                <w:delText>Map t</w:delText>
              </w:r>
            </w:del>
            <w:ins w:id="3687" w:author="Maxim Moinat" w:date="2016-08-09T11:21:00Z">
              <w:r w:rsidR="00D250FA">
                <w:t>T</w:t>
              </w:r>
            </w:ins>
            <w:r w:rsidRPr="00070090">
              <w:t>railing zeros</w:t>
            </w:r>
            <w:ins w:id="3688" w:author="Maxim Moinat" w:date="2016-08-09T11:21:00Z">
              <w:r w:rsidR="00D250FA">
                <w:t xml:space="preserve"> are mapped</w:t>
              </w:r>
            </w:ins>
            <w:r w:rsidRPr="00070090">
              <w:t xml:space="preserve"> to middle of time period</w:t>
            </w:r>
          </w:p>
          <w:p w14:paraId="1E37A78D" w14:textId="091AF654" w:rsidR="00070090" w:rsidRDefault="00070090" w:rsidP="00A74099">
            <w:pPr>
              <w:rPr>
                <w:ins w:id="3689" w:author="Maxim Moinat" w:date="2016-08-03T10:49:00Z"/>
              </w:rPr>
            </w:pPr>
            <w:r w:rsidRPr="00070090">
              <w:t xml:space="preserve">20071200 =&gt; </w:t>
            </w:r>
            <w:ins w:id="3690" w:author="Maxim Moinat" w:date="2016-08-03T10:49:00Z">
              <w:r w:rsidR="005462AD">
                <w:t>2007-</w:t>
              </w:r>
            </w:ins>
            <w:del w:id="3691" w:author="Maxim Moinat" w:date="2016-08-03T10:49:00Z">
              <w:r w:rsidRPr="00070090" w:rsidDel="005462AD">
                <w:delText>15-</w:delText>
              </w:r>
            </w:del>
            <w:r w:rsidRPr="00070090">
              <w:t>12-</w:t>
            </w:r>
            <w:del w:id="3692" w:author="Maxim Moinat" w:date="2016-08-03T10:50:00Z">
              <w:r w:rsidRPr="00070090" w:rsidDel="005462AD">
                <w:delText>2</w:delText>
              </w:r>
            </w:del>
            <w:ins w:id="3693" w:author="Maxim Moinat" w:date="2016-08-03T10:50:00Z">
              <w:r w:rsidR="005462AD">
                <w:t>15</w:t>
              </w:r>
            </w:ins>
            <w:del w:id="3694" w:author="Maxim Moinat" w:date="2016-08-03T10:50:00Z">
              <w:r w:rsidRPr="00070090" w:rsidDel="005462AD">
                <w:delText>007</w:delText>
              </w:r>
            </w:del>
          </w:p>
          <w:p w14:paraId="018ABF4D" w14:textId="09B90165" w:rsidR="005462AD" w:rsidRPr="00070090" w:rsidDel="005462AD" w:rsidRDefault="005462AD" w:rsidP="00A74099">
            <w:pPr>
              <w:rPr>
                <w:del w:id="3695" w:author="Maxim Moinat" w:date="2016-08-03T10:50:00Z"/>
              </w:rPr>
            </w:pPr>
            <w:ins w:id="3696" w:author="Maxim Moinat" w:date="2016-08-03T10:49:00Z">
              <w:r>
                <w:t>20070000 =&gt; 2007-06-01</w:t>
              </w:r>
            </w:ins>
          </w:p>
          <w:p w14:paraId="58237E6C" w14:textId="4B6F227C" w:rsidR="00070090" w:rsidRPr="00070090" w:rsidDel="005462AD" w:rsidRDefault="00070090" w:rsidP="00A74099">
            <w:pPr>
              <w:rPr>
                <w:del w:id="3697" w:author="Maxim Moinat" w:date="2016-08-03T10:49:00Z"/>
              </w:rPr>
            </w:pPr>
          </w:p>
          <w:p w14:paraId="64B5E9E5" w14:textId="4EAACE4B" w:rsidR="00070090" w:rsidRDefault="00070090" w:rsidP="00A74099">
            <w:del w:id="3698" w:author="Maxim Moinat" w:date="2016-08-03T10:50:00Z">
              <w:r w:rsidRPr="00070090" w:rsidDel="005462AD">
                <w:delText xml:space="preserve">Four trailing zeroes should result in unknown death date. </w:delText>
              </w:r>
              <w:r w:rsidDel="005462AD">
                <w:delText>(too unspecific)</w:delText>
              </w:r>
            </w:del>
          </w:p>
        </w:tc>
        <w:tc>
          <w:tcPr>
            <w:tcW w:w="1460" w:type="dxa"/>
            <w:tcPrChange w:id="3699" w:author="Maxim Moinat" w:date="2016-08-03T10:50:00Z">
              <w:tcPr>
                <w:tcW w:w="1460" w:type="dxa"/>
                <w:gridSpan w:val="2"/>
              </w:tcPr>
            </w:tcPrChange>
          </w:tcPr>
          <w:p w14:paraId="31DAEF47" w14:textId="39B5B4A8" w:rsidR="00070090" w:rsidRDefault="005462AD" w:rsidP="00A74099">
            <w:ins w:id="3700" w:author="Maxim Moinat" w:date="2016-08-03T10:50:00Z">
              <w:r>
                <w:t xml:space="preserve">Unknown (empty) death date not allowed. </w:t>
              </w:r>
            </w:ins>
          </w:p>
        </w:tc>
      </w:tr>
      <w:tr w:rsidR="00070090" w:rsidRPr="0015685C" w14:paraId="442CD983" w14:textId="77777777" w:rsidTr="00070090">
        <w:tc>
          <w:tcPr>
            <w:tcW w:w="0" w:type="auto"/>
          </w:tcPr>
          <w:p w14:paraId="04E24791" w14:textId="77777777" w:rsidR="00070090" w:rsidRDefault="00070090" w:rsidP="00A74099">
            <w:r>
              <w:t>death_type_concept_id</w:t>
            </w:r>
          </w:p>
        </w:tc>
        <w:tc>
          <w:tcPr>
            <w:tcW w:w="0" w:type="auto"/>
          </w:tcPr>
          <w:p w14:paraId="77E0304F" w14:textId="77777777" w:rsidR="00070090" w:rsidRDefault="00070090" w:rsidP="00A74099"/>
        </w:tc>
        <w:tc>
          <w:tcPr>
            <w:tcW w:w="3031" w:type="dxa"/>
          </w:tcPr>
          <w:p w14:paraId="41A152BB" w14:textId="70A9E97F" w:rsidR="00C43294" w:rsidRPr="00356787" w:rsidDel="00C36E94" w:rsidRDefault="00C43294">
            <w:pPr>
              <w:rPr>
                <w:del w:id="3701" w:author="Maxim Moinat" w:date="2016-08-03T10:50:00Z"/>
              </w:rPr>
            </w:pPr>
            <w:r w:rsidRPr="00356787">
              <w:t>38003569</w:t>
            </w:r>
          </w:p>
          <w:p w14:paraId="6EAA2E19" w14:textId="70F59B68" w:rsidR="00070090" w:rsidRPr="00356787" w:rsidRDefault="00C36E94">
            <w:ins w:id="3702" w:author="Maxim Moinat" w:date="2016-08-03T10:50:00Z">
              <w:r>
                <w:t xml:space="preserve"> (</w:t>
              </w:r>
            </w:ins>
            <w:r w:rsidR="00C43294" w:rsidRPr="00356787">
              <w:t>EHR record patient status "Deceased"</w:t>
            </w:r>
            <w:ins w:id="3703" w:author="Maxim Moinat" w:date="2016-08-03T10:51:00Z">
              <w:r>
                <w:t>)</w:t>
              </w:r>
            </w:ins>
          </w:p>
        </w:tc>
        <w:tc>
          <w:tcPr>
            <w:tcW w:w="1460" w:type="dxa"/>
          </w:tcPr>
          <w:p w14:paraId="11B76866" w14:textId="77777777" w:rsidR="00070090" w:rsidRPr="00356787" w:rsidRDefault="00070090" w:rsidP="00A74099"/>
        </w:tc>
      </w:tr>
      <w:tr w:rsidR="00070090" w:rsidRPr="0015685C" w14:paraId="1A765857" w14:textId="77777777" w:rsidTr="00070090">
        <w:tc>
          <w:tcPr>
            <w:tcW w:w="0" w:type="auto"/>
          </w:tcPr>
          <w:p w14:paraId="07A142DF" w14:textId="77777777" w:rsidR="00070090" w:rsidRDefault="00070090" w:rsidP="00A74099">
            <w:r>
              <w:t>cause_concept_id</w:t>
            </w:r>
          </w:p>
        </w:tc>
        <w:tc>
          <w:tcPr>
            <w:tcW w:w="0" w:type="auto"/>
          </w:tcPr>
          <w:p w14:paraId="508F150A" w14:textId="7D320472" w:rsidR="00070090" w:rsidDel="0000273B" w:rsidRDefault="00070090">
            <w:pPr>
              <w:rPr>
                <w:del w:id="3704" w:author="Maxim Moinat" w:date="2016-08-03T10:52:00Z"/>
              </w:rPr>
            </w:pPr>
            <w:r>
              <w:t>DEATH.ulorsak</w:t>
            </w:r>
          </w:p>
          <w:p w14:paraId="1C270B09" w14:textId="39332BFC" w:rsidR="00070090" w:rsidRDefault="00070090">
            <w:del w:id="3705" w:author="Maxim Moinat" w:date="2016-08-03T10:51:00Z">
              <w:r w:rsidDel="003F72D2">
                <w:delText>DEATH.morsak1</w:delText>
              </w:r>
            </w:del>
          </w:p>
        </w:tc>
        <w:tc>
          <w:tcPr>
            <w:tcW w:w="3031" w:type="dxa"/>
          </w:tcPr>
          <w:p w14:paraId="20DF090D" w14:textId="4CA66592" w:rsidR="00070090" w:rsidRPr="00070090" w:rsidDel="0000273B" w:rsidRDefault="006A3BAE" w:rsidP="00A74099">
            <w:pPr>
              <w:rPr>
                <w:del w:id="3706" w:author="Maxim Moinat" w:date="2016-08-03T10:52:00Z"/>
              </w:rPr>
            </w:pPr>
            <w:ins w:id="3707" w:author="Maxim Moinat" w:date="2017-07-18T18:56:00Z">
              <w:r>
                <w:t>Trailing ‘-‘, ‘X’, ‘P’ and ‘T’ are removed first</w:t>
              </w:r>
            </w:ins>
            <w:ins w:id="3708" w:author="Maxim Moinat" w:date="2017-07-18T18:09:00Z">
              <w:r w:rsidR="00977A99">
                <w:t xml:space="preserve">, then </w:t>
              </w:r>
            </w:ins>
            <w:ins w:id="3709" w:author="Maxim Moinat" w:date="2016-08-03T10:52:00Z">
              <w:r w:rsidR="00977A99">
                <w:t>m</w:t>
              </w:r>
              <w:r w:rsidR="0000273B">
                <w:t>apped from ICD10-SE to SNOMED.</w:t>
              </w:r>
            </w:ins>
            <w:del w:id="3710" w:author="Maxim Moinat" w:date="2016-08-03T10:52:00Z">
              <w:r w:rsidR="00070090" w:rsidRPr="00070090" w:rsidDel="0000273B">
                <w:delText>Combine with morzak1 to categorize cause of death:</w:delText>
              </w:r>
            </w:del>
          </w:p>
          <w:p w14:paraId="276AF4B7" w14:textId="0973AFDC" w:rsidR="00070090" w:rsidRPr="00070090" w:rsidDel="0000273B" w:rsidRDefault="00070090" w:rsidP="00A74099">
            <w:pPr>
              <w:rPr>
                <w:del w:id="3711" w:author="Maxim Moinat" w:date="2016-08-03T10:52:00Z"/>
              </w:rPr>
            </w:pPr>
            <w:del w:id="3712" w:author="Maxim Moinat" w:date="2016-08-03T10:52:00Z">
              <w:r w:rsidRPr="00070090" w:rsidDel="0000273B">
                <w:delText xml:space="preserve"> - Heart failure</w:delText>
              </w:r>
            </w:del>
          </w:p>
          <w:p w14:paraId="4D3AE4C6" w14:textId="362E2F43" w:rsidR="00070090" w:rsidRPr="00070090" w:rsidDel="0000273B" w:rsidRDefault="00070090" w:rsidP="00A74099">
            <w:pPr>
              <w:rPr>
                <w:del w:id="3713" w:author="Maxim Moinat" w:date="2016-08-03T10:52:00Z"/>
              </w:rPr>
            </w:pPr>
            <w:del w:id="3714" w:author="Maxim Moinat" w:date="2016-08-03T10:52:00Z">
              <w:r w:rsidRPr="00070090" w:rsidDel="0000273B">
                <w:delText xml:space="preserve"> - ...</w:delText>
              </w:r>
            </w:del>
          </w:p>
          <w:p w14:paraId="67676707" w14:textId="24D7FADA" w:rsidR="00070090" w:rsidRPr="00070090" w:rsidDel="0000273B" w:rsidRDefault="00070090" w:rsidP="00A74099">
            <w:pPr>
              <w:rPr>
                <w:del w:id="3715" w:author="Maxim Moinat" w:date="2016-08-03T10:52:00Z"/>
              </w:rPr>
            </w:pPr>
          </w:p>
          <w:p w14:paraId="04E8755A" w14:textId="0CBF4B0D" w:rsidR="00070090" w:rsidRPr="00070090" w:rsidRDefault="00070090" w:rsidP="00A74099">
            <w:del w:id="3716" w:author="Maxim Moinat" w:date="2016-08-03T10:52:00Z">
              <w:r w:rsidRPr="00070090" w:rsidDel="0000273B">
                <w:delText>Leif will provide a list of rules to fill in the categories.</w:delText>
              </w:r>
            </w:del>
          </w:p>
        </w:tc>
        <w:tc>
          <w:tcPr>
            <w:tcW w:w="1460" w:type="dxa"/>
          </w:tcPr>
          <w:p w14:paraId="64EAB032" w14:textId="13493871" w:rsidR="00070090" w:rsidRPr="00070090" w:rsidRDefault="00D250FA" w:rsidP="00A74099">
            <w:ins w:id="3717" w:author="Maxim Moinat" w:date="2016-08-09T11:21:00Z">
              <w:r>
                <w:t>Both missing and unmappable concepts are given concept_id 0.</w:t>
              </w:r>
            </w:ins>
          </w:p>
        </w:tc>
      </w:tr>
      <w:tr w:rsidR="00070090" w14:paraId="1280539D" w14:textId="77777777" w:rsidTr="00070090">
        <w:tc>
          <w:tcPr>
            <w:tcW w:w="0" w:type="auto"/>
          </w:tcPr>
          <w:p w14:paraId="4927C3D8" w14:textId="77777777" w:rsidR="00070090" w:rsidRDefault="00070090" w:rsidP="00A74099">
            <w:r>
              <w:t>cause_source_value</w:t>
            </w:r>
          </w:p>
        </w:tc>
        <w:tc>
          <w:tcPr>
            <w:tcW w:w="0" w:type="auto"/>
          </w:tcPr>
          <w:p w14:paraId="5619F9CE" w14:textId="4C06596F" w:rsidR="00AC4C63" w:rsidDel="0000273B" w:rsidRDefault="00AC4C63">
            <w:pPr>
              <w:rPr>
                <w:del w:id="3718" w:author="Maxim Moinat" w:date="2016-08-03T10:52:00Z"/>
              </w:rPr>
            </w:pPr>
            <w:r>
              <w:t>DEATH.ulorsak</w:t>
            </w:r>
          </w:p>
          <w:p w14:paraId="1590FED4" w14:textId="21AEDAA3" w:rsidR="00070090" w:rsidRDefault="00AC4C63">
            <w:del w:id="3719" w:author="Maxim Moinat" w:date="2016-08-03T10:52:00Z">
              <w:r w:rsidDel="0000273B">
                <w:delText>DEATH.morsak1</w:delText>
              </w:r>
            </w:del>
          </w:p>
        </w:tc>
        <w:tc>
          <w:tcPr>
            <w:tcW w:w="3031" w:type="dxa"/>
          </w:tcPr>
          <w:p w14:paraId="768CB7D2" w14:textId="77777777" w:rsidR="00070090" w:rsidRDefault="00070090" w:rsidP="00A74099"/>
        </w:tc>
        <w:tc>
          <w:tcPr>
            <w:tcW w:w="1460" w:type="dxa"/>
          </w:tcPr>
          <w:p w14:paraId="0F74E4F5" w14:textId="77777777" w:rsidR="00070090" w:rsidRDefault="00070090" w:rsidP="00A74099"/>
        </w:tc>
      </w:tr>
      <w:tr w:rsidR="00070090" w14:paraId="3BDFBDD1" w14:textId="77777777" w:rsidTr="00070090">
        <w:tc>
          <w:tcPr>
            <w:tcW w:w="0" w:type="auto"/>
          </w:tcPr>
          <w:p w14:paraId="601461E2" w14:textId="77777777" w:rsidR="00070090" w:rsidRDefault="00070090" w:rsidP="00A74099">
            <w:r>
              <w:t>cause_source_concept_id</w:t>
            </w:r>
          </w:p>
        </w:tc>
        <w:tc>
          <w:tcPr>
            <w:tcW w:w="0" w:type="auto"/>
          </w:tcPr>
          <w:p w14:paraId="48EFE52F" w14:textId="446E4A02" w:rsidR="00070090" w:rsidRDefault="00070090" w:rsidP="00A74099"/>
        </w:tc>
        <w:tc>
          <w:tcPr>
            <w:tcW w:w="3031" w:type="dxa"/>
          </w:tcPr>
          <w:p w14:paraId="36380C2C" w14:textId="77777777" w:rsidR="00070090" w:rsidRDefault="00070090" w:rsidP="00A74099"/>
        </w:tc>
        <w:tc>
          <w:tcPr>
            <w:tcW w:w="1460" w:type="dxa"/>
          </w:tcPr>
          <w:p w14:paraId="1F37D47F" w14:textId="77777777" w:rsidR="00070090" w:rsidRDefault="00070090" w:rsidP="00A74099"/>
        </w:tc>
      </w:tr>
    </w:tbl>
    <w:p w14:paraId="28BE433C" w14:textId="77777777" w:rsidR="00B6191E" w:rsidRDefault="00B6191E" w:rsidP="00070090">
      <w:pPr>
        <w:rPr>
          <w:ins w:id="3720" w:author="Maxim Moinat" w:date="2017-05-09T15:08:00Z"/>
          <w:b/>
        </w:rPr>
      </w:pPr>
    </w:p>
    <w:p w14:paraId="7AE5B073" w14:textId="77777777" w:rsidR="00A52A52" w:rsidRDefault="00A52A52" w:rsidP="00A52A52">
      <w:pPr>
        <w:rPr>
          <w:ins w:id="3721" w:author="Maxim Moinat" w:date="2017-05-09T15:08:00Z"/>
        </w:rPr>
      </w:pPr>
      <w:ins w:id="3722" w:author="Maxim Moinat" w:date="2017-05-09T15:08:00Z">
        <w:r>
          <w:t>An addendum table is created as addition to the OMOP CDM to store the circumstances of the death.</w:t>
        </w:r>
      </w:ins>
    </w:p>
    <w:p w14:paraId="7A40837F" w14:textId="77777777" w:rsidR="00A52A52" w:rsidRDefault="00A52A52" w:rsidP="00A52A52">
      <w:pPr>
        <w:rPr>
          <w:ins w:id="3723" w:author="Maxim Moinat" w:date="2017-05-09T15:08:00Z"/>
        </w:rPr>
      </w:pPr>
    </w:p>
    <w:p w14:paraId="0DD54630" w14:textId="77777777" w:rsidR="00A52A52" w:rsidRPr="002B2B5B" w:rsidRDefault="00A52A52">
      <w:pPr>
        <w:pStyle w:val="Heading4"/>
        <w:rPr>
          <w:ins w:id="3724" w:author="Maxim Moinat" w:date="2017-05-09T15:08:00Z"/>
        </w:rPr>
        <w:pPrChange w:id="3725" w:author="Maxim Moinat" w:date="2017-05-09T15:32:00Z">
          <w:pPr/>
        </w:pPrChange>
      </w:pPr>
      <w:ins w:id="3726" w:author="Maxim Moinat" w:date="2017-05-09T15:08:00Z">
        <w:r w:rsidRPr="002B2B5B">
          <w:t>Death addendum table</w:t>
        </w:r>
        <w:r>
          <w:t xml:space="preserve"> </w:t>
        </w:r>
      </w:ins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1300"/>
        <w:gridCol w:w="2121"/>
        <w:gridCol w:w="2586"/>
      </w:tblGrid>
      <w:tr w:rsidR="00A52A52" w:rsidRPr="00845F19" w14:paraId="25145B14" w14:textId="77777777" w:rsidTr="00C612E0">
        <w:trPr>
          <w:trHeight w:val="320"/>
          <w:ins w:id="3727" w:author="Maxim Moinat" w:date="2017-05-09T15:08:00Z"/>
        </w:trPr>
        <w:tc>
          <w:tcPr>
            <w:tcW w:w="3055" w:type="dxa"/>
            <w:noWrap/>
          </w:tcPr>
          <w:p w14:paraId="49F25CBB" w14:textId="77777777" w:rsidR="00A52A52" w:rsidRPr="00845F19" w:rsidRDefault="00A52A52" w:rsidP="00C612E0">
            <w:pPr>
              <w:rPr>
                <w:ins w:id="3728" w:author="Maxim Moinat" w:date="2017-05-09T15:08:00Z"/>
                <w:rFonts w:ascii="Calibri" w:eastAsia="Times New Roman" w:hAnsi="Calibri"/>
                <w:color w:val="000000"/>
              </w:rPr>
            </w:pPr>
            <w:ins w:id="3729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Column name</w:t>
              </w:r>
            </w:ins>
          </w:p>
        </w:tc>
        <w:tc>
          <w:tcPr>
            <w:tcW w:w="1300" w:type="dxa"/>
            <w:noWrap/>
          </w:tcPr>
          <w:p w14:paraId="71DC3BBC" w14:textId="77777777" w:rsidR="00A52A52" w:rsidRPr="00845F19" w:rsidRDefault="00A52A52" w:rsidP="00C612E0">
            <w:pPr>
              <w:rPr>
                <w:ins w:id="3730" w:author="Maxim Moinat" w:date="2017-05-09T15:08:00Z"/>
                <w:rFonts w:ascii="Calibri" w:eastAsia="Times New Roman" w:hAnsi="Calibri"/>
                <w:color w:val="000000"/>
              </w:rPr>
            </w:pPr>
            <w:ins w:id="3731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Type</w:t>
              </w:r>
            </w:ins>
          </w:p>
        </w:tc>
        <w:tc>
          <w:tcPr>
            <w:tcW w:w="2121" w:type="dxa"/>
          </w:tcPr>
          <w:p w14:paraId="28EC9847" w14:textId="77777777" w:rsidR="00A52A52" w:rsidRDefault="00A52A52" w:rsidP="00C612E0">
            <w:pPr>
              <w:rPr>
                <w:ins w:id="3732" w:author="Maxim Moinat" w:date="2017-05-09T15:08:00Z"/>
                <w:rFonts w:ascii="Calibri" w:eastAsia="Times New Roman" w:hAnsi="Calibri"/>
                <w:color w:val="000000"/>
              </w:rPr>
            </w:pPr>
            <w:ins w:id="3733" w:author="Maxim Moinat" w:date="2017-05-09T15:08:00Z">
              <w:r>
                <w:t>Source Field</w:t>
              </w:r>
            </w:ins>
          </w:p>
        </w:tc>
        <w:tc>
          <w:tcPr>
            <w:tcW w:w="2586" w:type="dxa"/>
          </w:tcPr>
          <w:p w14:paraId="179AB4BC" w14:textId="77777777" w:rsidR="00A52A52" w:rsidRPr="00845F19" w:rsidRDefault="00A52A52" w:rsidP="00C612E0">
            <w:pPr>
              <w:rPr>
                <w:ins w:id="3734" w:author="Maxim Moinat" w:date="2017-05-09T15:08:00Z"/>
                <w:rFonts w:ascii="Calibri" w:eastAsia="Times New Roman" w:hAnsi="Calibri"/>
                <w:color w:val="000000"/>
              </w:rPr>
            </w:pPr>
            <w:ins w:id="3735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Comment</w:t>
              </w:r>
            </w:ins>
          </w:p>
        </w:tc>
      </w:tr>
      <w:tr w:rsidR="00A52A52" w:rsidRPr="00845F19" w14:paraId="5DB36336" w14:textId="77777777" w:rsidTr="00C612E0">
        <w:trPr>
          <w:trHeight w:val="278"/>
          <w:ins w:id="3736" w:author="Maxim Moinat" w:date="2017-05-09T15:08:00Z"/>
        </w:trPr>
        <w:tc>
          <w:tcPr>
            <w:tcW w:w="3055" w:type="dxa"/>
            <w:noWrap/>
            <w:hideMark/>
          </w:tcPr>
          <w:p w14:paraId="18F6CC62" w14:textId="77777777" w:rsidR="00A52A52" w:rsidRPr="00845F19" w:rsidRDefault="00A52A52" w:rsidP="00C612E0">
            <w:pPr>
              <w:rPr>
                <w:ins w:id="3737" w:author="Maxim Moinat" w:date="2017-05-09T15:08:00Z"/>
                <w:rFonts w:ascii="Calibri" w:eastAsia="Times New Roman" w:hAnsi="Calibri"/>
                <w:color w:val="000000"/>
              </w:rPr>
            </w:pPr>
            <w:ins w:id="3738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person_id</w:t>
              </w:r>
            </w:ins>
          </w:p>
        </w:tc>
        <w:tc>
          <w:tcPr>
            <w:tcW w:w="1300" w:type="dxa"/>
            <w:noWrap/>
            <w:hideMark/>
          </w:tcPr>
          <w:p w14:paraId="4F0B9555" w14:textId="77777777" w:rsidR="00A52A52" w:rsidRPr="00845F19" w:rsidRDefault="00A52A52" w:rsidP="00C612E0">
            <w:pPr>
              <w:rPr>
                <w:ins w:id="3739" w:author="Maxim Moinat" w:date="2017-05-09T15:08:00Z"/>
                <w:rFonts w:ascii="Calibri" w:eastAsia="Times New Roman" w:hAnsi="Calibri"/>
                <w:color w:val="000000"/>
              </w:rPr>
            </w:pPr>
            <w:ins w:id="3740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integer</w:t>
              </w:r>
            </w:ins>
          </w:p>
        </w:tc>
        <w:tc>
          <w:tcPr>
            <w:tcW w:w="2121" w:type="dxa"/>
          </w:tcPr>
          <w:p w14:paraId="0A6CAD88" w14:textId="77777777" w:rsidR="00A52A52" w:rsidRDefault="00A52A52" w:rsidP="00C612E0">
            <w:pPr>
              <w:rPr>
                <w:ins w:id="3741" w:author="Maxim Moinat" w:date="2017-05-09T15:08:00Z"/>
                <w:rFonts w:ascii="Calibri" w:eastAsia="Times New Roman" w:hAnsi="Calibri"/>
                <w:color w:val="000000"/>
              </w:rPr>
            </w:pPr>
            <w:ins w:id="3742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DEATH.lpnr</w:t>
              </w:r>
            </w:ins>
          </w:p>
        </w:tc>
        <w:tc>
          <w:tcPr>
            <w:tcW w:w="2586" w:type="dxa"/>
          </w:tcPr>
          <w:p w14:paraId="0649F11C" w14:textId="77777777" w:rsidR="00A52A52" w:rsidRPr="00845F19" w:rsidRDefault="00A52A52" w:rsidP="00C612E0">
            <w:pPr>
              <w:rPr>
                <w:ins w:id="3743" w:author="Maxim Moinat" w:date="2017-05-09T15:08:00Z"/>
                <w:rFonts w:ascii="Calibri" w:eastAsia="Times New Roman" w:hAnsi="Calibri"/>
                <w:color w:val="000000"/>
              </w:rPr>
            </w:pPr>
            <w:ins w:id="3744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Links to death table</w:t>
              </w:r>
            </w:ins>
          </w:p>
        </w:tc>
      </w:tr>
      <w:tr w:rsidR="00A52A52" w:rsidRPr="00845F19" w14:paraId="353EE9C6" w14:textId="77777777" w:rsidTr="00C612E0">
        <w:trPr>
          <w:trHeight w:val="320"/>
          <w:ins w:id="3745" w:author="Maxim Moinat" w:date="2017-05-09T15:08:00Z"/>
        </w:trPr>
        <w:tc>
          <w:tcPr>
            <w:tcW w:w="3055" w:type="dxa"/>
            <w:noWrap/>
            <w:hideMark/>
          </w:tcPr>
          <w:p w14:paraId="45F1F69E" w14:textId="77777777" w:rsidR="00A52A52" w:rsidRPr="00845F19" w:rsidRDefault="00A52A52" w:rsidP="00C612E0">
            <w:pPr>
              <w:rPr>
                <w:ins w:id="3746" w:author="Maxim Moinat" w:date="2017-05-09T15:08:00Z"/>
                <w:rFonts w:ascii="Calibri" w:eastAsia="Times New Roman" w:hAnsi="Calibri"/>
                <w:color w:val="000000"/>
              </w:rPr>
            </w:pPr>
            <w:ins w:id="3747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alcohol</w:t>
              </w:r>
            </w:ins>
          </w:p>
        </w:tc>
        <w:tc>
          <w:tcPr>
            <w:tcW w:w="1300" w:type="dxa"/>
            <w:noWrap/>
            <w:hideMark/>
          </w:tcPr>
          <w:p w14:paraId="6E8EE9BB" w14:textId="77777777" w:rsidR="00A52A52" w:rsidRPr="00845F19" w:rsidRDefault="00A52A52" w:rsidP="00C612E0">
            <w:pPr>
              <w:rPr>
                <w:ins w:id="3748" w:author="Maxim Moinat" w:date="2017-05-09T15:08:00Z"/>
                <w:rFonts w:ascii="Calibri" w:eastAsia="Times New Roman" w:hAnsi="Calibri"/>
                <w:color w:val="000000"/>
              </w:rPr>
            </w:pPr>
            <w:ins w:id="3749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7BA99F12" w14:textId="77777777" w:rsidR="00A52A52" w:rsidRPr="00845F19" w:rsidRDefault="00A52A52" w:rsidP="00C612E0">
            <w:pPr>
              <w:rPr>
                <w:ins w:id="3750" w:author="Maxim Moinat" w:date="2017-05-09T15:08:00Z"/>
                <w:rFonts w:ascii="Calibri" w:eastAsia="Times New Roman" w:hAnsi="Calibri"/>
                <w:color w:val="000000"/>
              </w:rPr>
            </w:pPr>
            <w:ins w:id="3751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DEATH.alkohol</w:t>
              </w:r>
            </w:ins>
          </w:p>
        </w:tc>
        <w:tc>
          <w:tcPr>
            <w:tcW w:w="2586" w:type="dxa"/>
          </w:tcPr>
          <w:p w14:paraId="3548645C" w14:textId="77777777" w:rsidR="00A52A52" w:rsidRPr="00845F19" w:rsidRDefault="00A52A52" w:rsidP="00C612E0">
            <w:pPr>
              <w:rPr>
                <w:ins w:id="3752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10DF06E0" w14:textId="77777777" w:rsidTr="00C612E0">
        <w:trPr>
          <w:trHeight w:val="320"/>
          <w:ins w:id="3753" w:author="Maxim Moinat" w:date="2017-05-09T15:08:00Z"/>
        </w:trPr>
        <w:tc>
          <w:tcPr>
            <w:tcW w:w="3055" w:type="dxa"/>
            <w:noWrap/>
            <w:hideMark/>
          </w:tcPr>
          <w:p w14:paraId="499B2E4A" w14:textId="77777777" w:rsidR="00A52A52" w:rsidRPr="00845F19" w:rsidRDefault="00A52A52" w:rsidP="00C612E0">
            <w:pPr>
              <w:rPr>
                <w:ins w:id="3754" w:author="Maxim Moinat" w:date="2017-05-09T15:08:00Z"/>
                <w:rFonts w:ascii="Calibri" w:eastAsia="Times New Roman" w:hAnsi="Calibri"/>
                <w:color w:val="000000"/>
              </w:rPr>
            </w:pPr>
            <w:ins w:id="3755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narcotic</w:t>
              </w:r>
            </w:ins>
          </w:p>
        </w:tc>
        <w:tc>
          <w:tcPr>
            <w:tcW w:w="1300" w:type="dxa"/>
            <w:noWrap/>
            <w:hideMark/>
          </w:tcPr>
          <w:p w14:paraId="614BB329" w14:textId="77777777" w:rsidR="00A52A52" w:rsidRPr="00845F19" w:rsidRDefault="00A52A52" w:rsidP="00C612E0">
            <w:pPr>
              <w:rPr>
                <w:ins w:id="3756" w:author="Maxim Moinat" w:date="2017-05-09T15:08:00Z"/>
                <w:rFonts w:ascii="Calibri" w:eastAsia="Times New Roman" w:hAnsi="Calibri"/>
                <w:color w:val="000000"/>
              </w:rPr>
            </w:pPr>
            <w:ins w:id="3757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30250369" w14:textId="77777777" w:rsidR="00A52A52" w:rsidRPr="00845F19" w:rsidRDefault="00A52A52" w:rsidP="00C612E0">
            <w:pPr>
              <w:rPr>
                <w:ins w:id="3758" w:author="Maxim Moinat" w:date="2017-05-09T15:08:00Z"/>
                <w:rFonts w:ascii="Calibri" w:eastAsia="Times New Roman" w:hAnsi="Calibri"/>
                <w:color w:val="000000"/>
              </w:rPr>
            </w:pPr>
            <w:ins w:id="3759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DEATH.narkotik</w:t>
              </w:r>
            </w:ins>
          </w:p>
        </w:tc>
        <w:tc>
          <w:tcPr>
            <w:tcW w:w="2586" w:type="dxa"/>
          </w:tcPr>
          <w:p w14:paraId="1700B2FB" w14:textId="77777777" w:rsidR="00A52A52" w:rsidRPr="00845F19" w:rsidRDefault="00A52A52" w:rsidP="00C612E0">
            <w:pPr>
              <w:rPr>
                <w:ins w:id="3760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1CD8B95D" w14:textId="77777777" w:rsidTr="00C612E0">
        <w:trPr>
          <w:trHeight w:val="320"/>
          <w:ins w:id="3761" w:author="Maxim Moinat" w:date="2017-05-09T15:08:00Z"/>
        </w:trPr>
        <w:tc>
          <w:tcPr>
            <w:tcW w:w="3055" w:type="dxa"/>
            <w:noWrap/>
            <w:hideMark/>
          </w:tcPr>
          <w:p w14:paraId="571781FC" w14:textId="77777777" w:rsidR="00A52A52" w:rsidRPr="00845F19" w:rsidRDefault="00A52A52" w:rsidP="00C612E0">
            <w:pPr>
              <w:rPr>
                <w:ins w:id="3762" w:author="Maxim Moinat" w:date="2017-05-09T15:08:00Z"/>
                <w:rFonts w:ascii="Calibri" w:eastAsia="Times New Roman" w:hAnsi="Calibri"/>
                <w:color w:val="000000"/>
              </w:rPr>
            </w:pPr>
            <w:ins w:id="3763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work</w:t>
              </w:r>
            </w:ins>
          </w:p>
        </w:tc>
        <w:tc>
          <w:tcPr>
            <w:tcW w:w="1300" w:type="dxa"/>
            <w:noWrap/>
            <w:hideMark/>
          </w:tcPr>
          <w:p w14:paraId="3BE28CBE" w14:textId="77777777" w:rsidR="00A52A52" w:rsidRPr="00845F19" w:rsidRDefault="00A52A52" w:rsidP="00C612E0">
            <w:pPr>
              <w:rPr>
                <w:ins w:id="3764" w:author="Maxim Moinat" w:date="2017-05-09T15:08:00Z"/>
                <w:rFonts w:ascii="Calibri" w:eastAsia="Times New Roman" w:hAnsi="Calibri"/>
                <w:color w:val="000000"/>
              </w:rPr>
            </w:pPr>
            <w:ins w:id="3765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7D3E39F3" w14:textId="77777777" w:rsidR="00A52A52" w:rsidRPr="00845F19" w:rsidRDefault="00A52A52" w:rsidP="00C612E0">
            <w:pPr>
              <w:rPr>
                <w:ins w:id="3766" w:author="Maxim Moinat" w:date="2017-05-09T15:08:00Z"/>
                <w:rFonts w:ascii="Calibri" w:eastAsia="Times New Roman" w:hAnsi="Calibri"/>
                <w:color w:val="000000"/>
              </w:rPr>
            </w:pPr>
            <w:ins w:id="3767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</w:t>
              </w:r>
              <w:r>
                <w:t xml:space="preserve"> </w:t>
              </w:r>
              <w:r w:rsidRPr="002B2B5B">
                <w:rPr>
                  <w:rFonts w:ascii="Calibri" w:eastAsia="Times New Roman" w:hAnsi="Calibri"/>
                  <w:color w:val="000000"/>
                </w:rPr>
                <w:t>Aolycka</w:t>
              </w:r>
            </w:ins>
          </w:p>
        </w:tc>
        <w:tc>
          <w:tcPr>
            <w:tcW w:w="2586" w:type="dxa"/>
          </w:tcPr>
          <w:p w14:paraId="574212D1" w14:textId="77777777" w:rsidR="00A52A52" w:rsidRPr="00845F19" w:rsidRDefault="00A52A52" w:rsidP="00C612E0">
            <w:pPr>
              <w:rPr>
                <w:ins w:id="3768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19DCB6F8" w14:textId="77777777" w:rsidTr="00C612E0">
        <w:trPr>
          <w:trHeight w:val="320"/>
          <w:ins w:id="3769" w:author="Maxim Moinat" w:date="2017-05-09T15:08:00Z"/>
        </w:trPr>
        <w:tc>
          <w:tcPr>
            <w:tcW w:w="3055" w:type="dxa"/>
            <w:noWrap/>
            <w:hideMark/>
          </w:tcPr>
          <w:p w14:paraId="414BEBAB" w14:textId="77777777" w:rsidR="00A52A52" w:rsidRPr="00845F19" w:rsidRDefault="00A52A52" w:rsidP="00C612E0">
            <w:pPr>
              <w:rPr>
                <w:ins w:id="3770" w:author="Maxim Moinat" w:date="2017-05-09T15:08:00Z"/>
                <w:rFonts w:ascii="Calibri" w:eastAsia="Times New Roman" w:hAnsi="Calibri"/>
                <w:color w:val="000000"/>
              </w:rPr>
            </w:pPr>
            <w:ins w:id="3771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abroad</w:t>
              </w:r>
            </w:ins>
          </w:p>
        </w:tc>
        <w:tc>
          <w:tcPr>
            <w:tcW w:w="1300" w:type="dxa"/>
            <w:noWrap/>
            <w:hideMark/>
          </w:tcPr>
          <w:p w14:paraId="189CD285" w14:textId="77777777" w:rsidR="00A52A52" w:rsidRPr="00845F19" w:rsidRDefault="00A52A52" w:rsidP="00C612E0">
            <w:pPr>
              <w:rPr>
                <w:ins w:id="3772" w:author="Maxim Moinat" w:date="2017-05-09T15:08:00Z"/>
                <w:rFonts w:ascii="Calibri" w:eastAsia="Times New Roman" w:hAnsi="Calibri"/>
                <w:color w:val="000000"/>
              </w:rPr>
            </w:pPr>
            <w:ins w:id="3773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5344F229" w14:textId="77777777" w:rsidR="00A52A52" w:rsidRPr="00845F19" w:rsidRDefault="00A52A52" w:rsidP="00C612E0">
            <w:pPr>
              <w:rPr>
                <w:ins w:id="3774" w:author="Maxim Moinat" w:date="2017-05-09T15:08:00Z"/>
                <w:rFonts w:ascii="Calibri" w:eastAsia="Times New Roman" w:hAnsi="Calibri"/>
                <w:color w:val="000000"/>
              </w:rPr>
            </w:pPr>
            <w:ins w:id="3775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DEATH.dodutl</w:t>
              </w:r>
            </w:ins>
          </w:p>
        </w:tc>
        <w:tc>
          <w:tcPr>
            <w:tcW w:w="2586" w:type="dxa"/>
          </w:tcPr>
          <w:p w14:paraId="170AF16E" w14:textId="77777777" w:rsidR="00A52A52" w:rsidRPr="00845F19" w:rsidRDefault="00A52A52" w:rsidP="00C612E0">
            <w:pPr>
              <w:rPr>
                <w:ins w:id="3776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48127464" w14:textId="77777777" w:rsidTr="00C612E0">
        <w:trPr>
          <w:trHeight w:val="320"/>
          <w:ins w:id="3777" w:author="Maxim Moinat" w:date="2017-05-09T15:08:00Z"/>
        </w:trPr>
        <w:tc>
          <w:tcPr>
            <w:tcW w:w="3055" w:type="dxa"/>
            <w:noWrap/>
            <w:hideMark/>
          </w:tcPr>
          <w:p w14:paraId="43640FCD" w14:textId="77777777" w:rsidR="00A52A52" w:rsidRPr="00845F19" w:rsidRDefault="00A52A52" w:rsidP="00C612E0">
            <w:pPr>
              <w:rPr>
                <w:ins w:id="3778" w:author="Maxim Moinat" w:date="2017-05-09T15:08:00Z"/>
                <w:rFonts w:ascii="Calibri" w:eastAsia="Times New Roman" w:hAnsi="Calibri"/>
                <w:color w:val="000000"/>
              </w:rPr>
            </w:pPr>
            <w:ins w:id="3779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surgical_procedure</w:t>
              </w:r>
            </w:ins>
          </w:p>
        </w:tc>
        <w:tc>
          <w:tcPr>
            <w:tcW w:w="1300" w:type="dxa"/>
            <w:noWrap/>
            <w:hideMark/>
          </w:tcPr>
          <w:p w14:paraId="70BEFECA" w14:textId="77777777" w:rsidR="00A52A52" w:rsidRPr="00845F19" w:rsidRDefault="00A52A52" w:rsidP="00C612E0">
            <w:pPr>
              <w:rPr>
                <w:ins w:id="3780" w:author="Maxim Moinat" w:date="2017-05-09T15:08:00Z"/>
                <w:rFonts w:ascii="Calibri" w:eastAsia="Times New Roman" w:hAnsi="Calibri"/>
                <w:color w:val="000000"/>
              </w:rPr>
            </w:pPr>
            <w:ins w:id="3781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boolean</w:t>
              </w:r>
            </w:ins>
          </w:p>
        </w:tc>
        <w:tc>
          <w:tcPr>
            <w:tcW w:w="2121" w:type="dxa"/>
          </w:tcPr>
          <w:p w14:paraId="6A418AFC" w14:textId="77777777" w:rsidR="00A52A52" w:rsidRPr="00845F19" w:rsidRDefault="00A52A52" w:rsidP="00C612E0">
            <w:pPr>
              <w:rPr>
                <w:ins w:id="3782" w:author="Maxim Moinat" w:date="2017-05-09T15:08:00Z"/>
                <w:rFonts w:ascii="Calibri" w:eastAsia="Times New Roman" w:hAnsi="Calibri"/>
                <w:color w:val="000000"/>
              </w:rPr>
            </w:pPr>
            <w:ins w:id="3783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DEATH.opererad</w:t>
              </w:r>
            </w:ins>
          </w:p>
        </w:tc>
        <w:tc>
          <w:tcPr>
            <w:tcW w:w="2586" w:type="dxa"/>
          </w:tcPr>
          <w:p w14:paraId="6F7DCC45" w14:textId="77777777" w:rsidR="00A52A52" w:rsidRPr="00845F19" w:rsidRDefault="00A52A52" w:rsidP="00C612E0">
            <w:pPr>
              <w:rPr>
                <w:ins w:id="3784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  <w:tr w:rsidR="00A52A52" w:rsidRPr="00845F19" w14:paraId="4C3CF238" w14:textId="77777777" w:rsidTr="00C612E0">
        <w:trPr>
          <w:trHeight w:val="320"/>
          <w:ins w:id="3785" w:author="Maxim Moinat" w:date="2017-05-09T15:08:00Z"/>
        </w:trPr>
        <w:tc>
          <w:tcPr>
            <w:tcW w:w="3055" w:type="dxa"/>
            <w:noWrap/>
            <w:hideMark/>
          </w:tcPr>
          <w:p w14:paraId="07080DF4" w14:textId="77777777" w:rsidR="00A52A52" w:rsidRPr="00845F19" w:rsidRDefault="00A52A52" w:rsidP="00C612E0">
            <w:pPr>
              <w:rPr>
                <w:ins w:id="3786" w:author="Maxim Moinat" w:date="2017-05-09T15:08:00Z"/>
                <w:rFonts w:ascii="Calibri" w:eastAsia="Times New Roman" w:hAnsi="Calibri"/>
                <w:color w:val="000000"/>
              </w:rPr>
            </w:pPr>
            <w:ins w:id="3787" w:author="Maxim Moinat" w:date="2017-05-09T15:08:00Z">
              <w:r w:rsidRPr="00845F19">
                <w:rPr>
                  <w:rFonts w:ascii="Calibri" w:eastAsia="Times New Roman" w:hAnsi="Calibri"/>
                  <w:color w:val="000000"/>
                </w:rPr>
                <w:t>place_</w:t>
              </w:r>
              <w:r>
                <w:rPr>
                  <w:rFonts w:ascii="Calibri" w:eastAsia="Times New Roman" w:hAnsi="Calibri"/>
                  <w:color w:val="000000"/>
                </w:rPr>
                <w:t>of_death</w:t>
              </w:r>
              <w:r w:rsidRPr="00845F19">
                <w:rPr>
                  <w:rFonts w:ascii="Calibri" w:eastAsia="Times New Roman" w:hAnsi="Calibri"/>
                  <w:color w:val="000000"/>
                </w:rPr>
                <w:t>_concept_id</w:t>
              </w:r>
            </w:ins>
          </w:p>
        </w:tc>
        <w:tc>
          <w:tcPr>
            <w:tcW w:w="1300" w:type="dxa"/>
            <w:noWrap/>
            <w:hideMark/>
          </w:tcPr>
          <w:p w14:paraId="5B0BF326" w14:textId="77777777" w:rsidR="00A52A52" w:rsidRPr="00845F19" w:rsidRDefault="00A52A52" w:rsidP="00C612E0">
            <w:pPr>
              <w:rPr>
                <w:ins w:id="3788" w:author="Maxim Moinat" w:date="2017-05-09T15:08:00Z"/>
                <w:rFonts w:ascii="Calibri" w:eastAsia="Times New Roman" w:hAnsi="Calibri"/>
                <w:color w:val="000000"/>
              </w:rPr>
            </w:pPr>
            <w:ins w:id="3789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integer</w:t>
              </w:r>
            </w:ins>
          </w:p>
        </w:tc>
        <w:tc>
          <w:tcPr>
            <w:tcW w:w="2121" w:type="dxa"/>
          </w:tcPr>
          <w:p w14:paraId="747BEAC5" w14:textId="77777777" w:rsidR="00A52A52" w:rsidRPr="00845F19" w:rsidRDefault="00A52A52" w:rsidP="00C612E0">
            <w:pPr>
              <w:rPr>
                <w:ins w:id="3790" w:author="Maxim Moinat" w:date="2017-05-09T15:08:00Z"/>
                <w:rFonts w:ascii="Calibri" w:eastAsia="Times New Roman" w:hAnsi="Calibri"/>
                <w:color w:val="000000"/>
              </w:rPr>
            </w:pPr>
            <w:ins w:id="3791" w:author="Maxim Moinat" w:date="2017-05-09T15:08:00Z">
              <w:r>
                <w:rPr>
                  <w:rFonts w:ascii="Calibri" w:eastAsia="Times New Roman" w:hAnsi="Calibri"/>
                  <w:color w:val="000000"/>
                </w:rPr>
                <w:t>DEATH.dodspl</w:t>
              </w:r>
            </w:ins>
          </w:p>
        </w:tc>
        <w:tc>
          <w:tcPr>
            <w:tcW w:w="2586" w:type="dxa"/>
          </w:tcPr>
          <w:p w14:paraId="50EA6BF8" w14:textId="77777777" w:rsidR="00A52A52" w:rsidRPr="00845F19" w:rsidRDefault="00A52A52" w:rsidP="00C612E0">
            <w:pPr>
              <w:rPr>
                <w:ins w:id="3792" w:author="Maxim Moinat" w:date="2017-05-09T15:08:00Z"/>
                <w:rFonts w:ascii="Calibri" w:eastAsia="Times New Roman" w:hAnsi="Calibri"/>
                <w:color w:val="000000"/>
              </w:rPr>
            </w:pPr>
          </w:p>
        </w:tc>
      </w:tr>
    </w:tbl>
    <w:p w14:paraId="18018844" w14:textId="77777777" w:rsidR="00A52A52" w:rsidRDefault="00A52A52" w:rsidP="00A52A52">
      <w:pPr>
        <w:rPr>
          <w:ins w:id="3793" w:author="Maxim Moinat" w:date="2017-05-09T15:08:00Z"/>
        </w:rPr>
      </w:pPr>
    </w:p>
    <w:p w14:paraId="09617582" w14:textId="77777777" w:rsidR="00A52A52" w:rsidRDefault="00A52A52" w:rsidP="00070090">
      <w:pPr>
        <w:rPr>
          <w:b/>
        </w:rPr>
      </w:pPr>
    </w:p>
    <w:p w14:paraId="0A82BF9D" w14:textId="15F4E5B8" w:rsidR="00C04E17" w:rsidRPr="002B2B5B" w:rsidDel="00F4703C" w:rsidRDefault="00C04E17" w:rsidP="00070090">
      <w:pPr>
        <w:rPr>
          <w:del w:id="3794" w:author="Maxim Moinat" w:date="2017-05-09T15:07:00Z"/>
          <w:b/>
        </w:rPr>
      </w:pPr>
      <w:del w:id="3795" w:author="Maxim Moinat" w:date="2017-05-09T15:07:00Z">
        <w:r w:rsidRPr="002B2B5B" w:rsidDel="00F4703C">
          <w:rPr>
            <w:b/>
          </w:rPr>
          <w:delText>Deat</w:delText>
        </w:r>
        <w:r w:rsidR="00845F19" w:rsidRPr="002B2B5B" w:rsidDel="00F4703C">
          <w:rPr>
            <w:b/>
          </w:rPr>
          <w:delText>h</w:delText>
        </w:r>
        <w:r w:rsidRPr="002B2B5B" w:rsidDel="00F4703C">
          <w:rPr>
            <w:b/>
          </w:rPr>
          <w:delText xml:space="preserve"> addendum table</w:delText>
        </w:r>
        <w:r w:rsidR="00D47E05" w:rsidDel="00F4703C">
          <w:rPr>
            <w:b/>
          </w:rPr>
          <w:delText xml:space="preserve"> </w:delText>
        </w:r>
      </w:del>
      <w:del w:id="3796" w:author="Maxim Moinat" w:date="2017-05-09T15:04:00Z">
        <w:r w:rsidR="00D47E05" w:rsidDel="00F4703C">
          <w:rPr>
            <w:b/>
          </w:rPr>
          <w:delText xml:space="preserve">(created in </w:delText>
        </w:r>
      </w:del>
      <w:del w:id="3797" w:author="Maxim Moinat" w:date="2016-08-03T10:54:00Z">
        <w:r w:rsidR="00D47E05" w:rsidDel="0000273B">
          <w:rPr>
            <w:b/>
          </w:rPr>
          <w:delText xml:space="preserve">bayer </w:delText>
        </w:r>
      </w:del>
      <w:del w:id="3798" w:author="Maxim Moinat" w:date="2017-05-09T15:04:00Z">
        <w:r w:rsidR="00D47E05" w:rsidDel="00F4703C">
          <w:rPr>
            <w:b/>
          </w:rPr>
          <w:delText>schema)</w:delText>
        </w:r>
      </w:del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1300"/>
        <w:gridCol w:w="2121"/>
        <w:gridCol w:w="2586"/>
      </w:tblGrid>
      <w:tr w:rsidR="002B2B5B" w:rsidRPr="00845F19" w:rsidDel="00F4703C" w14:paraId="7A835C0A" w14:textId="4961519E" w:rsidTr="002B2B5B">
        <w:trPr>
          <w:trHeight w:val="320"/>
          <w:del w:id="3799" w:author="Maxim Moinat" w:date="2017-05-09T15:07:00Z"/>
        </w:trPr>
        <w:tc>
          <w:tcPr>
            <w:tcW w:w="3055" w:type="dxa"/>
            <w:noWrap/>
          </w:tcPr>
          <w:p w14:paraId="396AD09D" w14:textId="5B2377AE" w:rsidR="002B2B5B" w:rsidRPr="00845F19" w:rsidDel="00F4703C" w:rsidRDefault="002B2B5B" w:rsidP="00845F19">
            <w:pPr>
              <w:rPr>
                <w:del w:id="3800" w:author="Maxim Moinat" w:date="2017-05-09T15:07:00Z"/>
                <w:rFonts w:ascii="Calibri" w:eastAsia="Times New Roman" w:hAnsi="Calibri"/>
                <w:color w:val="000000"/>
              </w:rPr>
            </w:pPr>
            <w:del w:id="3801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Column name</w:delText>
              </w:r>
            </w:del>
          </w:p>
        </w:tc>
        <w:tc>
          <w:tcPr>
            <w:tcW w:w="1300" w:type="dxa"/>
            <w:noWrap/>
          </w:tcPr>
          <w:p w14:paraId="51D1D91F" w14:textId="48813076" w:rsidR="002B2B5B" w:rsidRPr="00845F19" w:rsidDel="00F4703C" w:rsidRDefault="002B2B5B" w:rsidP="00845F19">
            <w:pPr>
              <w:rPr>
                <w:del w:id="3802" w:author="Maxim Moinat" w:date="2017-05-09T15:07:00Z"/>
                <w:rFonts w:ascii="Calibri" w:eastAsia="Times New Roman" w:hAnsi="Calibri"/>
                <w:color w:val="000000"/>
              </w:rPr>
            </w:pPr>
            <w:del w:id="3803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Type</w:delText>
              </w:r>
            </w:del>
          </w:p>
        </w:tc>
        <w:tc>
          <w:tcPr>
            <w:tcW w:w="2121" w:type="dxa"/>
          </w:tcPr>
          <w:p w14:paraId="3736F0BB" w14:textId="1A179765" w:rsidR="002B2B5B" w:rsidDel="00F4703C" w:rsidRDefault="002B2B5B" w:rsidP="00845F19">
            <w:pPr>
              <w:rPr>
                <w:del w:id="3804" w:author="Maxim Moinat" w:date="2017-05-09T15:07:00Z"/>
                <w:rFonts w:ascii="Calibri" w:eastAsia="Times New Roman" w:hAnsi="Calibri"/>
                <w:color w:val="000000"/>
              </w:rPr>
            </w:pPr>
            <w:del w:id="3805" w:author="Maxim Moinat" w:date="2017-05-09T15:07:00Z">
              <w:r w:rsidDel="00F4703C">
                <w:delText>Source Field</w:delText>
              </w:r>
            </w:del>
          </w:p>
        </w:tc>
        <w:tc>
          <w:tcPr>
            <w:tcW w:w="2586" w:type="dxa"/>
          </w:tcPr>
          <w:p w14:paraId="3714EF28" w14:textId="2958A93D" w:rsidR="002B2B5B" w:rsidRPr="00845F19" w:rsidDel="00F4703C" w:rsidRDefault="002B2B5B" w:rsidP="00845F19">
            <w:pPr>
              <w:rPr>
                <w:del w:id="3806" w:author="Maxim Moinat" w:date="2017-05-09T15:07:00Z"/>
                <w:rFonts w:ascii="Calibri" w:eastAsia="Times New Roman" w:hAnsi="Calibri"/>
                <w:color w:val="000000"/>
              </w:rPr>
            </w:pPr>
            <w:del w:id="3807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Comment</w:delText>
              </w:r>
            </w:del>
          </w:p>
        </w:tc>
      </w:tr>
      <w:tr w:rsidR="002B2B5B" w:rsidRPr="00845F19" w:rsidDel="00F4703C" w14:paraId="044F23F7" w14:textId="5AFA6F48" w:rsidTr="002B2B5B">
        <w:trPr>
          <w:trHeight w:val="278"/>
          <w:del w:id="3808" w:author="Maxim Moinat" w:date="2017-05-09T15:07:00Z"/>
        </w:trPr>
        <w:tc>
          <w:tcPr>
            <w:tcW w:w="3055" w:type="dxa"/>
            <w:noWrap/>
            <w:hideMark/>
          </w:tcPr>
          <w:p w14:paraId="32915D7C" w14:textId="3584E6AD" w:rsidR="002B2B5B" w:rsidRPr="00845F19" w:rsidDel="00F4703C" w:rsidRDefault="002B2B5B" w:rsidP="00845F19">
            <w:pPr>
              <w:rPr>
                <w:del w:id="3809" w:author="Maxim Moinat" w:date="2017-05-09T15:07:00Z"/>
                <w:rFonts w:ascii="Calibri" w:eastAsia="Times New Roman" w:hAnsi="Calibri"/>
                <w:color w:val="000000"/>
              </w:rPr>
            </w:pPr>
            <w:del w:id="3810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person_id</w:delText>
              </w:r>
            </w:del>
          </w:p>
        </w:tc>
        <w:tc>
          <w:tcPr>
            <w:tcW w:w="1300" w:type="dxa"/>
            <w:noWrap/>
            <w:hideMark/>
          </w:tcPr>
          <w:p w14:paraId="0DBC1A71" w14:textId="4692513D" w:rsidR="002B2B5B" w:rsidRPr="00845F19" w:rsidDel="00F4703C" w:rsidRDefault="002B2B5B" w:rsidP="00845F19">
            <w:pPr>
              <w:rPr>
                <w:del w:id="3811" w:author="Maxim Moinat" w:date="2017-05-09T15:07:00Z"/>
                <w:rFonts w:ascii="Calibri" w:eastAsia="Times New Roman" w:hAnsi="Calibri"/>
                <w:color w:val="000000"/>
              </w:rPr>
            </w:pPr>
            <w:del w:id="3812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integer</w:delText>
              </w:r>
            </w:del>
          </w:p>
        </w:tc>
        <w:tc>
          <w:tcPr>
            <w:tcW w:w="2121" w:type="dxa"/>
          </w:tcPr>
          <w:p w14:paraId="004B14D1" w14:textId="76437B8E" w:rsidR="002B2B5B" w:rsidDel="00F4703C" w:rsidRDefault="002B2B5B" w:rsidP="00845F19">
            <w:pPr>
              <w:rPr>
                <w:del w:id="3813" w:author="Maxim Moinat" w:date="2017-05-09T15:07:00Z"/>
                <w:rFonts w:ascii="Calibri" w:eastAsia="Times New Roman" w:hAnsi="Calibri"/>
                <w:color w:val="000000"/>
              </w:rPr>
            </w:pPr>
            <w:del w:id="3814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DEATH.lpnr</w:delText>
              </w:r>
            </w:del>
          </w:p>
        </w:tc>
        <w:tc>
          <w:tcPr>
            <w:tcW w:w="2586" w:type="dxa"/>
          </w:tcPr>
          <w:p w14:paraId="3C14E9A8" w14:textId="7E8BF9C8" w:rsidR="002B2B5B" w:rsidRPr="00845F19" w:rsidDel="00F4703C" w:rsidRDefault="002B2B5B" w:rsidP="00845F19">
            <w:pPr>
              <w:rPr>
                <w:del w:id="3815" w:author="Maxim Moinat" w:date="2017-05-09T15:07:00Z"/>
                <w:rFonts w:ascii="Calibri" w:eastAsia="Times New Roman" w:hAnsi="Calibri"/>
                <w:color w:val="000000"/>
              </w:rPr>
            </w:pPr>
            <w:del w:id="3816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Links to death table</w:delText>
              </w:r>
            </w:del>
          </w:p>
        </w:tc>
      </w:tr>
      <w:tr w:rsidR="002B2B5B" w:rsidRPr="00845F19" w:rsidDel="00F4703C" w14:paraId="383AB8A7" w14:textId="1E2D4B8E" w:rsidTr="002B2B5B">
        <w:trPr>
          <w:trHeight w:val="320"/>
          <w:del w:id="3817" w:author="Maxim Moinat" w:date="2017-05-09T15:07:00Z"/>
        </w:trPr>
        <w:tc>
          <w:tcPr>
            <w:tcW w:w="3055" w:type="dxa"/>
            <w:noWrap/>
            <w:hideMark/>
          </w:tcPr>
          <w:p w14:paraId="00EA38B1" w14:textId="548C0049" w:rsidR="002B2B5B" w:rsidRPr="00845F19" w:rsidDel="00F4703C" w:rsidRDefault="002B2B5B" w:rsidP="00845F19">
            <w:pPr>
              <w:rPr>
                <w:del w:id="3818" w:author="Maxim Moinat" w:date="2017-05-09T15:07:00Z"/>
                <w:rFonts w:ascii="Calibri" w:eastAsia="Times New Roman" w:hAnsi="Calibri"/>
                <w:color w:val="000000"/>
              </w:rPr>
            </w:pPr>
            <w:del w:id="3819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alcohol</w:delText>
              </w:r>
            </w:del>
          </w:p>
        </w:tc>
        <w:tc>
          <w:tcPr>
            <w:tcW w:w="1300" w:type="dxa"/>
            <w:noWrap/>
            <w:hideMark/>
          </w:tcPr>
          <w:p w14:paraId="348D9FDD" w14:textId="19F3D646" w:rsidR="002B2B5B" w:rsidRPr="00845F19" w:rsidDel="00F4703C" w:rsidRDefault="002B2B5B" w:rsidP="00845F19">
            <w:pPr>
              <w:rPr>
                <w:del w:id="3820" w:author="Maxim Moinat" w:date="2017-05-09T15:07:00Z"/>
                <w:rFonts w:ascii="Calibri" w:eastAsia="Times New Roman" w:hAnsi="Calibri"/>
                <w:color w:val="000000"/>
              </w:rPr>
            </w:pPr>
            <w:del w:id="3821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33A6C127" w14:textId="77041FB8" w:rsidR="002B2B5B" w:rsidRPr="00845F19" w:rsidDel="00F4703C" w:rsidRDefault="002B2B5B" w:rsidP="00845F19">
            <w:pPr>
              <w:rPr>
                <w:del w:id="3822" w:author="Maxim Moinat" w:date="2017-05-09T15:07:00Z"/>
                <w:rFonts w:ascii="Calibri" w:eastAsia="Times New Roman" w:hAnsi="Calibri"/>
                <w:color w:val="000000"/>
              </w:rPr>
            </w:pPr>
            <w:del w:id="3823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DEATH.alkohol</w:delText>
              </w:r>
            </w:del>
          </w:p>
        </w:tc>
        <w:tc>
          <w:tcPr>
            <w:tcW w:w="2586" w:type="dxa"/>
          </w:tcPr>
          <w:p w14:paraId="56E2BFAC" w14:textId="7441DFA2" w:rsidR="002B2B5B" w:rsidRPr="00845F19" w:rsidDel="00F4703C" w:rsidRDefault="002B2B5B" w:rsidP="00845F19">
            <w:pPr>
              <w:rPr>
                <w:del w:id="3824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3F477AB0" w14:textId="6ACFD52B" w:rsidTr="002B2B5B">
        <w:trPr>
          <w:trHeight w:val="320"/>
          <w:del w:id="3825" w:author="Maxim Moinat" w:date="2017-05-09T15:07:00Z"/>
        </w:trPr>
        <w:tc>
          <w:tcPr>
            <w:tcW w:w="3055" w:type="dxa"/>
            <w:noWrap/>
            <w:hideMark/>
          </w:tcPr>
          <w:p w14:paraId="3FCABC11" w14:textId="1B052D8D" w:rsidR="002B2B5B" w:rsidRPr="00845F19" w:rsidDel="00F4703C" w:rsidRDefault="002B2B5B" w:rsidP="00845F19">
            <w:pPr>
              <w:rPr>
                <w:del w:id="3826" w:author="Maxim Moinat" w:date="2017-05-09T15:07:00Z"/>
                <w:rFonts w:ascii="Calibri" w:eastAsia="Times New Roman" w:hAnsi="Calibri"/>
                <w:color w:val="000000"/>
              </w:rPr>
            </w:pPr>
            <w:del w:id="3827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narcotic</w:delText>
              </w:r>
            </w:del>
          </w:p>
        </w:tc>
        <w:tc>
          <w:tcPr>
            <w:tcW w:w="1300" w:type="dxa"/>
            <w:noWrap/>
            <w:hideMark/>
          </w:tcPr>
          <w:p w14:paraId="5F9DAECB" w14:textId="30B14BD2" w:rsidR="002B2B5B" w:rsidRPr="00845F19" w:rsidDel="00F4703C" w:rsidRDefault="002B2B5B" w:rsidP="00845F19">
            <w:pPr>
              <w:rPr>
                <w:del w:id="3828" w:author="Maxim Moinat" w:date="2017-05-09T15:07:00Z"/>
                <w:rFonts w:ascii="Calibri" w:eastAsia="Times New Roman" w:hAnsi="Calibri"/>
                <w:color w:val="000000"/>
              </w:rPr>
            </w:pPr>
            <w:del w:id="3829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600D58A4" w14:textId="21CDDD77" w:rsidR="002B2B5B" w:rsidRPr="00845F19" w:rsidDel="00F4703C" w:rsidRDefault="002B2B5B" w:rsidP="00845F19">
            <w:pPr>
              <w:rPr>
                <w:del w:id="3830" w:author="Maxim Moinat" w:date="2017-05-09T15:07:00Z"/>
                <w:rFonts w:ascii="Calibri" w:eastAsia="Times New Roman" w:hAnsi="Calibri"/>
                <w:color w:val="000000"/>
              </w:rPr>
            </w:pPr>
            <w:del w:id="3831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DEATH.narkotik</w:delText>
              </w:r>
            </w:del>
          </w:p>
        </w:tc>
        <w:tc>
          <w:tcPr>
            <w:tcW w:w="2586" w:type="dxa"/>
          </w:tcPr>
          <w:p w14:paraId="639084E6" w14:textId="71B5E99B" w:rsidR="002B2B5B" w:rsidRPr="00845F19" w:rsidDel="00F4703C" w:rsidRDefault="002B2B5B" w:rsidP="00845F19">
            <w:pPr>
              <w:rPr>
                <w:del w:id="3832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282E1319" w14:textId="34F86ACA" w:rsidTr="002B2B5B">
        <w:trPr>
          <w:trHeight w:val="320"/>
          <w:del w:id="3833" w:author="Maxim Moinat" w:date="2017-05-09T15:07:00Z"/>
        </w:trPr>
        <w:tc>
          <w:tcPr>
            <w:tcW w:w="3055" w:type="dxa"/>
            <w:noWrap/>
            <w:hideMark/>
          </w:tcPr>
          <w:p w14:paraId="343A7CB8" w14:textId="4231C82F" w:rsidR="002B2B5B" w:rsidRPr="00845F19" w:rsidDel="00F4703C" w:rsidRDefault="002B2B5B" w:rsidP="00845F19">
            <w:pPr>
              <w:rPr>
                <w:del w:id="3834" w:author="Maxim Moinat" w:date="2017-05-09T15:07:00Z"/>
                <w:rFonts w:ascii="Calibri" w:eastAsia="Times New Roman" w:hAnsi="Calibri"/>
                <w:color w:val="000000"/>
              </w:rPr>
            </w:pPr>
            <w:del w:id="3835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work</w:delText>
              </w:r>
            </w:del>
          </w:p>
        </w:tc>
        <w:tc>
          <w:tcPr>
            <w:tcW w:w="1300" w:type="dxa"/>
            <w:noWrap/>
            <w:hideMark/>
          </w:tcPr>
          <w:p w14:paraId="42CF5CF6" w14:textId="0AD98CC4" w:rsidR="002B2B5B" w:rsidRPr="00845F19" w:rsidDel="00F4703C" w:rsidRDefault="002B2B5B" w:rsidP="00845F19">
            <w:pPr>
              <w:rPr>
                <w:del w:id="3836" w:author="Maxim Moinat" w:date="2017-05-09T15:07:00Z"/>
                <w:rFonts w:ascii="Calibri" w:eastAsia="Times New Roman" w:hAnsi="Calibri"/>
                <w:color w:val="000000"/>
              </w:rPr>
            </w:pPr>
            <w:del w:id="3837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725B4B48" w14:textId="78A0D0FF" w:rsidR="002B2B5B" w:rsidRPr="00845F19" w:rsidDel="00F4703C" w:rsidRDefault="002B2B5B" w:rsidP="00845F19">
            <w:pPr>
              <w:rPr>
                <w:del w:id="3838" w:author="Maxim Moinat" w:date="2017-05-09T15:07:00Z"/>
                <w:rFonts w:ascii="Calibri" w:eastAsia="Times New Roman" w:hAnsi="Calibri"/>
                <w:color w:val="000000"/>
              </w:rPr>
            </w:pPr>
            <w:del w:id="3839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</w:delText>
              </w:r>
              <w:r w:rsidDel="00F4703C">
                <w:delText xml:space="preserve"> </w:delText>
              </w:r>
              <w:r w:rsidRPr="002B2B5B" w:rsidDel="00F4703C">
                <w:rPr>
                  <w:rFonts w:ascii="Calibri" w:eastAsia="Times New Roman" w:hAnsi="Calibri"/>
                  <w:color w:val="000000"/>
                </w:rPr>
                <w:delText>Aolycka</w:delText>
              </w:r>
            </w:del>
          </w:p>
        </w:tc>
        <w:tc>
          <w:tcPr>
            <w:tcW w:w="2586" w:type="dxa"/>
          </w:tcPr>
          <w:p w14:paraId="1A9B8D5A" w14:textId="4C7EBBD3" w:rsidR="002B2B5B" w:rsidRPr="00845F19" w:rsidDel="00F4703C" w:rsidRDefault="002B2B5B" w:rsidP="00845F19">
            <w:pPr>
              <w:rPr>
                <w:del w:id="3840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662CF80A" w14:textId="00328A80" w:rsidTr="002B2B5B">
        <w:trPr>
          <w:trHeight w:val="320"/>
          <w:del w:id="3841" w:author="Maxim Moinat" w:date="2017-05-09T15:07:00Z"/>
        </w:trPr>
        <w:tc>
          <w:tcPr>
            <w:tcW w:w="3055" w:type="dxa"/>
            <w:noWrap/>
            <w:hideMark/>
          </w:tcPr>
          <w:p w14:paraId="0A9F75BC" w14:textId="392598C1" w:rsidR="002B2B5B" w:rsidRPr="00845F19" w:rsidDel="00F4703C" w:rsidRDefault="002B2B5B" w:rsidP="00845F19">
            <w:pPr>
              <w:rPr>
                <w:del w:id="3842" w:author="Maxim Moinat" w:date="2017-05-09T15:07:00Z"/>
                <w:rFonts w:ascii="Calibri" w:eastAsia="Times New Roman" w:hAnsi="Calibri"/>
                <w:color w:val="000000"/>
              </w:rPr>
            </w:pPr>
            <w:del w:id="3843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abroad</w:delText>
              </w:r>
            </w:del>
          </w:p>
        </w:tc>
        <w:tc>
          <w:tcPr>
            <w:tcW w:w="1300" w:type="dxa"/>
            <w:noWrap/>
            <w:hideMark/>
          </w:tcPr>
          <w:p w14:paraId="227463FF" w14:textId="726207FD" w:rsidR="002B2B5B" w:rsidRPr="00845F19" w:rsidDel="00F4703C" w:rsidRDefault="002B2B5B" w:rsidP="00845F19">
            <w:pPr>
              <w:rPr>
                <w:del w:id="3844" w:author="Maxim Moinat" w:date="2017-05-09T15:07:00Z"/>
                <w:rFonts w:ascii="Calibri" w:eastAsia="Times New Roman" w:hAnsi="Calibri"/>
                <w:color w:val="000000"/>
              </w:rPr>
            </w:pPr>
            <w:del w:id="3845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1E7A6F2C" w14:textId="732982CC" w:rsidR="002B2B5B" w:rsidRPr="00845F19" w:rsidDel="00F4703C" w:rsidRDefault="002B2B5B" w:rsidP="00845F19">
            <w:pPr>
              <w:rPr>
                <w:del w:id="3846" w:author="Maxim Moinat" w:date="2017-05-09T15:07:00Z"/>
                <w:rFonts w:ascii="Calibri" w:eastAsia="Times New Roman" w:hAnsi="Calibri"/>
                <w:color w:val="000000"/>
              </w:rPr>
            </w:pPr>
            <w:del w:id="3847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DEATH.dodutl</w:delText>
              </w:r>
            </w:del>
          </w:p>
        </w:tc>
        <w:tc>
          <w:tcPr>
            <w:tcW w:w="2586" w:type="dxa"/>
          </w:tcPr>
          <w:p w14:paraId="777F3F3E" w14:textId="1A8BCC8A" w:rsidR="002B2B5B" w:rsidRPr="00845F19" w:rsidDel="00F4703C" w:rsidRDefault="002B2B5B" w:rsidP="00845F19">
            <w:pPr>
              <w:rPr>
                <w:del w:id="3848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3D0B2737" w14:textId="74094DFA" w:rsidTr="002B2B5B">
        <w:trPr>
          <w:trHeight w:val="320"/>
          <w:del w:id="3849" w:author="Maxim Moinat" w:date="2017-05-09T15:07:00Z"/>
        </w:trPr>
        <w:tc>
          <w:tcPr>
            <w:tcW w:w="3055" w:type="dxa"/>
            <w:noWrap/>
            <w:hideMark/>
          </w:tcPr>
          <w:p w14:paraId="66347FA2" w14:textId="2DF8051A" w:rsidR="002B2B5B" w:rsidRPr="00845F19" w:rsidDel="00F4703C" w:rsidRDefault="002B2B5B" w:rsidP="00845F19">
            <w:pPr>
              <w:rPr>
                <w:del w:id="3850" w:author="Maxim Moinat" w:date="2017-05-09T15:07:00Z"/>
                <w:rFonts w:ascii="Calibri" w:eastAsia="Times New Roman" w:hAnsi="Calibri"/>
                <w:color w:val="000000"/>
              </w:rPr>
            </w:pPr>
            <w:del w:id="3851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surgical_procedure</w:delText>
              </w:r>
            </w:del>
          </w:p>
        </w:tc>
        <w:tc>
          <w:tcPr>
            <w:tcW w:w="1300" w:type="dxa"/>
            <w:noWrap/>
            <w:hideMark/>
          </w:tcPr>
          <w:p w14:paraId="07114831" w14:textId="1EE87D8E" w:rsidR="002B2B5B" w:rsidRPr="00845F19" w:rsidDel="00F4703C" w:rsidRDefault="002B2B5B" w:rsidP="00845F19">
            <w:pPr>
              <w:rPr>
                <w:del w:id="3852" w:author="Maxim Moinat" w:date="2017-05-09T15:07:00Z"/>
                <w:rFonts w:ascii="Calibri" w:eastAsia="Times New Roman" w:hAnsi="Calibri"/>
                <w:color w:val="000000"/>
              </w:rPr>
            </w:pPr>
            <w:del w:id="3853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boolean</w:delText>
              </w:r>
            </w:del>
          </w:p>
        </w:tc>
        <w:tc>
          <w:tcPr>
            <w:tcW w:w="2121" w:type="dxa"/>
          </w:tcPr>
          <w:p w14:paraId="74F75CC4" w14:textId="31CF39B2" w:rsidR="002B2B5B" w:rsidRPr="00845F19" w:rsidDel="00F4703C" w:rsidRDefault="002B2B5B" w:rsidP="00845F19">
            <w:pPr>
              <w:rPr>
                <w:del w:id="3854" w:author="Maxim Moinat" w:date="2017-05-09T15:07:00Z"/>
                <w:rFonts w:ascii="Calibri" w:eastAsia="Times New Roman" w:hAnsi="Calibri"/>
                <w:color w:val="000000"/>
              </w:rPr>
            </w:pPr>
            <w:del w:id="3855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DEATH.opererad</w:delText>
              </w:r>
            </w:del>
          </w:p>
        </w:tc>
        <w:tc>
          <w:tcPr>
            <w:tcW w:w="2586" w:type="dxa"/>
          </w:tcPr>
          <w:p w14:paraId="7E747EED" w14:textId="75E52D57" w:rsidR="002B2B5B" w:rsidRPr="00845F19" w:rsidDel="00F4703C" w:rsidRDefault="002B2B5B" w:rsidP="00845F19">
            <w:pPr>
              <w:rPr>
                <w:del w:id="3856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  <w:tr w:rsidR="002B2B5B" w:rsidRPr="00845F19" w:rsidDel="00F4703C" w14:paraId="4BFB4357" w14:textId="53E0D9AD" w:rsidTr="002B2B5B">
        <w:trPr>
          <w:trHeight w:val="320"/>
          <w:del w:id="3857" w:author="Maxim Moinat" w:date="2017-05-09T15:07:00Z"/>
        </w:trPr>
        <w:tc>
          <w:tcPr>
            <w:tcW w:w="3055" w:type="dxa"/>
            <w:noWrap/>
            <w:hideMark/>
          </w:tcPr>
          <w:p w14:paraId="6FEC3149" w14:textId="6D951308" w:rsidR="002B2B5B" w:rsidRPr="00845F19" w:rsidDel="00F4703C" w:rsidRDefault="002B2B5B" w:rsidP="00845F19">
            <w:pPr>
              <w:rPr>
                <w:del w:id="3858" w:author="Maxim Moinat" w:date="2017-05-09T15:07:00Z"/>
                <w:rFonts w:ascii="Calibri" w:eastAsia="Times New Roman" w:hAnsi="Calibri"/>
                <w:color w:val="000000"/>
              </w:rPr>
            </w:pPr>
            <w:del w:id="3859" w:author="Maxim Moinat" w:date="2017-05-09T15:07:00Z">
              <w:r w:rsidRPr="00845F19" w:rsidDel="00F4703C">
                <w:rPr>
                  <w:rFonts w:ascii="Calibri" w:eastAsia="Times New Roman" w:hAnsi="Calibri"/>
                  <w:color w:val="000000"/>
                </w:rPr>
                <w:delText>place_</w:delText>
              </w:r>
              <w:r w:rsidDel="00F4703C">
                <w:rPr>
                  <w:rFonts w:ascii="Calibri" w:eastAsia="Times New Roman" w:hAnsi="Calibri"/>
                  <w:color w:val="000000"/>
                </w:rPr>
                <w:delText>of_death</w:delText>
              </w:r>
              <w:r w:rsidRPr="00845F19" w:rsidDel="00F4703C">
                <w:rPr>
                  <w:rFonts w:ascii="Calibri" w:eastAsia="Times New Roman" w:hAnsi="Calibri"/>
                  <w:color w:val="000000"/>
                </w:rPr>
                <w:delText>_concept_id</w:delText>
              </w:r>
            </w:del>
          </w:p>
        </w:tc>
        <w:tc>
          <w:tcPr>
            <w:tcW w:w="1300" w:type="dxa"/>
            <w:noWrap/>
            <w:hideMark/>
          </w:tcPr>
          <w:p w14:paraId="532BA239" w14:textId="512EF24C" w:rsidR="002B2B5B" w:rsidRPr="00845F19" w:rsidDel="00F4703C" w:rsidRDefault="002B2B5B" w:rsidP="00845F19">
            <w:pPr>
              <w:rPr>
                <w:del w:id="3860" w:author="Maxim Moinat" w:date="2017-05-09T15:07:00Z"/>
                <w:rFonts w:ascii="Calibri" w:eastAsia="Times New Roman" w:hAnsi="Calibri"/>
                <w:color w:val="000000"/>
              </w:rPr>
            </w:pPr>
            <w:del w:id="3861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integer</w:delText>
              </w:r>
            </w:del>
          </w:p>
        </w:tc>
        <w:tc>
          <w:tcPr>
            <w:tcW w:w="2121" w:type="dxa"/>
          </w:tcPr>
          <w:p w14:paraId="58AAB566" w14:textId="016ECDB8" w:rsidR="002B2B5B" w:rsidRPr="00845F19" w:rsidDel="00F4703C" w:rsidRDefault="002B2B5B" w:rsidP="00845F19">
            <w:pPr>
              <w:rPr>
                <w:del w:id="3862" w:author="Maxim Moinat" w:date="2017-05-09T15:07:00Z"/>
                <w:rFonts w:ascii="Calibri" w:eastAsia="Times New Roman" w:hAnsi="Calibri"/>
                <w:color w:val="000000"/>
              </w:rPr>
            </w:pPr>
            <w:del w:id="3863" w:author="Maxim Moinat" w:date="2017-05-09T15:07:00Z">
              <w:r w:rsidDel="00F4703C">
                <w:rPr>
                  <w:rFonts w:ascii="Calibri" w:eastAsia="Times New Roman" w:hAnsi="Calibri"/>
                  <w:color w:val="000000"/>
                </w:rPr>
                <w:delText>DEATH.dodspl</w:delText>
              </w:r>
            </w:del>
          </w:p>
        </w:tc>
        <w:tc>
          <w:tcPr>
            <w:tcW w:w="2586" w:type="dxa"/>
          </w:tcPr>
          <w:p w14:paraId="29841C3B" w14:textId="12D6C218" w:rsidR="002B2B5B" w:rsidRPr="00845F19" w:rsidDel="00F4703C" w:rsidRDefault="002B2B5B" w:rsidP="00845F19">
            <w:pPr>
              <w:rPr>
                <w:del w:id="3864" w:author="Maxim Moinat" w:date="2017-05-09T15:07:00Z"/>
                <w:rFonts w:ascii="Calibri" w:eastAsia="Times New Roman" w:hAnsi="Calibri"/>
                <w:color w:val="000000"/>
              </w:rPr>
            </w:pPr>
          </w:p>
        </w:tc>
      </w:tr>
    </w:tbl>
    <w:p w14:paraId="0E11C2B2" w14:textId="5925221D" w:rsidR="00845F19" w:rsidDel="00F4703C" w:rsidRDefault="00A52A52" w:rsidP="00070090">
      <w:pPr>
        <w:rPr>
          <w:del w:id="3865" w:author="Maxim Moinat" w:date="2017-05-09T15:07:00Z"/>
        </w:rPr>
      </w:pPr>
      <w:ins w:id="3866" w:author="Maxim Moinat" w:date="2017-05-09T15:08:00Z">
        <w:r>
          <w:t>Mapping for DEATH.dodspl</w:t>
        </w:r>
      </w:ins>
    </w:p>
    <w:p w14:paraId="38457073" w14:textId="4263B3D1" w:rsidR="005B2DF4" w:rsidRPr="00070090" w:rsidRDefault="005B2DF4" w:rsidP="00070090">
      <w:del w:id="3867" w:author="Maxim Moinat" w:date="2017-05-09T15:08:00Z">
        <w:r w:rsidDel="00A52A52">
          <w:delText>Dodspl</w:delText>
        </w:r>
      </w:del>
      <w:r>
        <w:t xml:space="preserve"> </w:t>
      </w:r>
      <w:ins w:id="3868" w:author="Maxim Moinat" w:date="2017-05-09T15:08:00Z">
        <w:r w:rsidR="00A52A52">
          <w:t>(</w:t>
        </w:r>
      </w:ins>
      <w:r>
        <w:t>place of death</w:t>
      </w:r>
      <w:del w:id="3869" w:author="Maxim Moinat" w:date="2017-05-09T15:08:00Z">
        <w:r w:rsidDel="00A52A52">
          <w:delText xml:space="preserve"> (Death addendum table</w:delText>
        </w:r>
      </w:del>
      <w:r>
        <w:t>)</w:t>
      </w:r>
      <w:r w:rsidR="002B2B5B">
        <w:t xml:space="preserve">. </w:t>
      </w:r>
      <w:ins w:id="3870" w:author="Maxim Moinat" w:date="2016-08-09T11:20:00Z">
        <w:r w:rsidR="00D250FA">
          <w:t xml:space="preserve">Concepts are from the </w:t>
        </w:r>
      </w:ins>
      <w:del w:id="3871" w:author="Maxim Moinat" w:date="2016-08-09T11:20:00Z">
        <w:r w:rsidR="002B2B5B" w:rsidDel="00D250FA">
          <w:rPr>
            <w:rFonts w:ascii="Calibri" w:eastAsia="Times New Roman" w:hAnsi="Calibri"/>
            <w:color w:val="000000"/>
          </w:rPr>
          <w:delText xml:space="preserve">From </w:delText>
        </w:r>
      </w:del>
      <w:r w:rsidR="002B2B5B">
        <w:rPr>
          <w:rFonts w:ascii="Calibri" w:eastAsia="Times New Roman" w:hAnsi="Calibri"/>
          <w:color w:val="000000"/>
        </w:rPr>
        <w:t>place of service domain.</w:t>
      </w:r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417"/>
        <w:gridCol w:w="2410"/>
      </w:tblGrid>
      <w:tr w:rsidR="00907A37" w:rsidRPr="00225E58" w14:paraId="755A0A5D" w14:textId="77777777" w:rsidTr="00F55BEB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1FFA78F0" w14:textId="36E9E7DE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code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66FE595D" w14:textId="782721DB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Pr="001757EC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6B73E3E" w14:textId="2174DA62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 w:rsidRPr="001757EC">
              <w:rPr>
                <w:b/>
                <w:bCs/>
                <w:szCs w:val="20"/>
                <w:lang w:val="en-GB" w:eastAsia="en-GB"/>
              </w:rPr>
              <w:t xml:space="preserve">OMOP </w:t>
            </w:r>
            <w:r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EDBBB38" w14:textId="347A1109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Concept 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EAA465C" w14:textId="07CBF66A" w:rsidR="00907A37" w:rsidRPr="00CF2DF7" w:rsidRDefault="00907A37" w:rsidP="00907A37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CF4E61" w:rsidRPr="007E5BB4" w14:paraId="7D40C850" w14:textId="77777777" w:rsidTr="00CF4E61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C94EA" w14:textId="666FFA15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83B1" w14:textId="58000A3B" w:rsidR="00CF4E61" w:rsidRDefault="00CF4E61" w:rsidP="00CF4E61">
            <w:pPr>
              <w:rPr>
                <w:rFonts w:ascii="Calibri" w:hAnsi="Calibri"/>
                <w:color w:val="000000"/>
              </w:rPr>
            </w:pPr>
            <w:r w:rsidRPr="00CF4E61">
              <w:rPr>
                <w:rFonts w:ascii="Calibri" w:hAnsi="Calibri"/>
                <w:color w:val="000000"/>
              </w:rPr>
              <w:t xml:space="preserve">hospital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0E539" w14:textId="1E651754" w:rsidR="0040361C" w:rsidRPr="00DA1857" w:rsidRDefault="0040361C" w:rsidP="0040361C">
            <w:pPr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 xml:space="preserve">Inpatient Hospital </w:t>
            </w:r>
          </w:p>
          <w:p w14:paraId="2D3DD6FF" w14:textId="0FC82A19" w:rsidR="00CF4E61" w:rsidRPr="00DA1857" w:rsidRDefault="00CF4E61" w:rsidP="0040361C">
            <w:pPr>
              <w:rPr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C93B" w14:textId="19DA0751" w:rsidR="0040361C" w:rsidRPr="00DA1857" w:rsidRDefault="0040361C" w:rsidP="00367634">
            <w:pPr>
              <w:ind w:right="90"/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>8717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DB90B" w14:textId="680D79C7" w:rsidR="00CF4E61" w:rsidRPr="00CF2DF7" w:rsidRDefault="00CF4E61" w:rsidP="00F55BEB">
            <w:pPr>
              <w:ind w:right="90"/>
              <w:rPr>
                <w:szCs w:val="20"/>
                <w:lang w:val="en-GB" w:eastAsia="en-GB"/>
              </w:rPr>
            </w:pPr>
          </w:p>
        </w:tc>
      </w:tr>
      <w:tr w:rsidR="00CF4E61" w:rsidRPr="008E6423" w14:paraId="0395680B" w14:textId="77777777" w:rsidTr="00CF4E61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A5CA" w14:textId="292229F9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2129F" w14:textId="5A1D44AB" w:rsidR="00CF4E61" w:rsidRPr="00A925E4" w:rsidRDefault="00CF4E61" w:rsidP="00CF4E61">
            <w:pPr>
              <w:rPr>
                <w:rFonts w:ascii="Calibri" w:hAnsi="Calibri"/>
                <w:color w:val="000000"/>
              </w:rPr>
            </w:pPr>
            <w:r w:rsidRPr="00A925E4">
              <w:rPr>
                <w:rFonts w:ascii="Calibri" w:hAnsi="Calibri"/>
                <w:color w:val="000000"/>
              </w:rPr>
              <w:t>old peoples home, rehabilitation clinic etc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1283E" w14:textId="2F1655C1" w:rsidR="00CF4E61" w:rsidRPr="00DA1857" w:rsidRDefault="00CF4E61" w:rsidP="00F55BEB">
            <w:pPr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 xml:space="preserve">Other Place of Service 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19B22" w14:textId="768858A2" w:rsidR="00CF4E61" w:rsidRPr="00DA1857" w:rsidRDefault="00CF4E61" w:rsidP="00F55BEB">
            <w:pPr>
              <w:rPr>
                <w:szCs w:val="20"/>
                <w:lang w:val="en-GB" w:eastAsia="en-GB"/>
              </w:rPr>
            </w:pPr>
            <w:r w:rsidRPr="00DA1857">
              <w:rPr>
                <w:szCs w:val="20"/>
                <w:lang w:val="en-GB" w:eastAsia="en-GB"/>
              </w:rPr>
              <w:t>8844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F91B34" w14:textId="0019C3F7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</w:p>
        </w:tc>
      </w:tr>
      <w:tr w:rsidR="00CF4E61" w:rsidRPr="008E6423" w14:paraId="0F0F7169" w14:textId="77777777" w:rsidTr="00F55BEB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C17BE" w14:textId="743C411A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C4DD" w14:textId="32B8BEA3" w:rsidR="00CF4E61" w:rsidRDefault="00CF4E61" w:rsidP="00F55BEB">
            <w:pPr>
              <w:rPr>
                <w:rFonts w:ascii="Calibri" w:hAnsi="Calibri"/>
                <w:color w:val="000000"/>
              </w:rPr>
            </w:pPr>
            <w:r w:rsidRPr="00CF4E61">
              <w:rPr>
                <w:rFonts w:ascii="Calibri" w:hAnsi="Calibri"/>
                <w:color w:val="000000"/>
              </w:rPr>
              <w:t>private home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84140" w14:textId="107BC02E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  <w:r w:rsidRPr="00CF4E61">
              <w:rPr>
                <w:szCs w:val="20"/>
                <w:lang w:val="en-GB" w:eastAsia="en-GB"/>
              </w:rPr>
              <w:t xml:space="preserve">Home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C34D4" w14:textId="73D4BF6A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8536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3772B" w14:textId="77777777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</w:p>
        </w:tc>
      </w:tr>
      <w:tr w:rsidR="00CF4E61" w:rsidRPr="008E6423" w14:paraId="0B23DE30" w14:textId="77777777" w:rsidTr="00CF4E61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72E1" w14:textId="469A6FC4" w:rsidR="00CF4E61" w:rsidRDefault="00CF4E61" w:rsidP="00F55B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A023F" w14:textId="2FE02B90" w:rsidR="00CF4E61" w:rsidRDefault="00CF4E61" w:rsidP="00F55BEB">
            <w:pPr>
              <w:rPr>
                <w:rFonts w:ascii="Calibri" w:hAnsi="Calibri"/>
                <w:color w:val="000000"/>
              </w:rPr>
            </w:pPr>
            <w:r w:rsidRPr="00CF4E61">
              <w:rPr>
                <w:rFonts w:ascii="Calibri" w:hAnsi="Calibri"/>
                <w:color w:val="000000"/>
              </w:rPr>
              <w:t>other/unknown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02ED" w14:textId="57455A6F" w:rsidR="00CF4E61" w:rsidRPr="00CF4E61" w:rsidRDefault="00CF4E61" w:rsidP="00CF4E61">
            <w:r w:rsidRPr="00CF4E61">
              <w:t>Other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E2858" w14:textId="04456055" w:rsidR="00CF4E61" w:rsidRPr="00CF4E61" w:rsidRDefault="00CF4E61" w:rsidP="00CF4E61">
            <w:r w:rsidRPr="00CF4E61">
              <w:t>44814649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3E3C4" w14:textId="760FB749" w:rsidR="00CF4E61" w:rsidRDefault="00CF4E61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Class - ‘undefined’</w:t>
            </w:r>
          </w:p>
          <w:p w14:paraId="176EA7B1" w14:textId="53F774B6" w:rsidR="00CF4E61" w:rsidRPr="00CF2DF7" w:rsidRDefault="00CF4E61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Domain - ‘Observation’</w:t>
            </w:r>
          </w:p>
        </w:tc>
      </w:tr>
      <w:tr w:rsidR="006F5BBA" w:rsidRPr="008E6423" w14:paraId="0FC3524B" w14:textId="77777777" w:rsidTr="00F55BEB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8358" w14:textId="03FF77D8" w:rsidR="006F5BBA" w:rsidRPr="00CF4E61" w:rsidRDefault="006F5BBA" w:rsidP="00F55BEB">
            <w:pPr>
              <w:rPr>
                <w:rFonts w:ascii="Calibri" w:hAnsi="Calibri"/>
                <w:i/>
                <w:color w:val="000000"/>
              </w:rPr>
            </w:pPr>
            <w:del w:id="3872" w:author="Maxim Moinat" w:date="2017-05-09T15:07:00Z">
              <w:r w:rsidRPr="00CF4E61" w:rsidDel="00F4703C">
                <w:rPr>
                  <w:rFonts w:ascii="Calibri" w:hAnsi="Calibri"/>
                  <w:i/>
                  <w:color w:val="000000"/>
                </w:rPr>
                <w:delText>missing</w:delText>
              </w:r>
            </w:del>
            <w:ins w:id="3873" w:author="Maxim Moinat" w:date="2017-05-09T15:07:00Z">
              <w:r w:rsidR="00F4703C">
                <w:rPr>
                  <w:rFonts w:ascii="Calibri" w:hAnsi="Calibri"/>
                  <w:i/>
                  <w:color w:val="000000"/>
                </w:rPr>
                <w:t>(empty)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EB1BE" w14:textId="6FE18223" w:rsidR="006F5BBA" w:rsidRDefault="006F5BBA" w:rsidP="00F55BE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99B8" w14:textId="09B8076C" w:rsidR="006F5BBA" w:rsidRPr="00CF2DF7" w:rsidRDefault="006F5BBA" w:rsidP="00F55BEB">
            <w:pPr>
              <w:rPr>
                <w:szCs w:val="20"/>
                <w:lang w:val="en-GB" w:eastAsia="en-GB"/>
              </w:rPr>
            </w:pPr>
            <w:r w:rsidRPr="00CF4E61">
              <w:t>Other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FD91" w14:textId="74018143" w:rsidR="006F5BBA" w:rsidRPr="00CF2DF7" w:rsidRDefault="006F5BBA" w:rsidP="00F55BEB">
            <w:pPr>
              <w:rPr>
                <w:szCs w:val="20"/>
                <w:lang w:val="en-GB" w:eastAsia="en-GB"/>
              </w:rPr>
            </w:pPr>
            <w:r w:rsidRPr="00CF4E61">
              <w:t>44814649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8EF08" w14:textId="77777777" w:rsidR="006F5BBA" w:rsidRDefault="006F5BBA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Class - ‘undefined’</w:t>
            </w:r>
          </w:p>
          <w:p w14:paraId="1AFA4F5D" w14:textId="4F87044F" w:rsidR="006F5BBA" w:rsidRPr="00CF2DF7" w:rsidRDefault="006F5BBA" w:rsidP="00F55BEB">
            <w:pPr>
              <w:rPr>
                <w:szCs w:val="20"/>
                <w:lang w:val="en-GB" w:eastAsia="en-GB"/>
              </w:rPr>
            </w:pPr>
            <w:r>
              <w:rPr>
                <w:szCs w:val="20"/>
                <w:lang w:val="en-GB" w:eastAsia="en-GB"/>
              </w:rPr>
              <w:t>Domain - ‘Observation’</w:t>
            </w:r>
          </w:p>
        </w:tc>
      </w:tr>
    </w:tbl>
    <w:p w14:paraId="08599991" w14:textId="5931821E" w:rsidR="00892D96" w:rsidRPr="006F5BBA" w:rsidDel="00D250FA" w:rsidRDefault="006F5BBA">
      <w:pPr>
        <w:rPr>
          <w:del w:id="3874" w:author="Maxim Moinat" w:date="2016-08-09T11:20:00Z"/>
          <w:rFonts w:ascii="Arial" w:eastAsia="Times New Roman" w:hAnsi="Arial" w:cs="Arial"/>
          <w:b/>
          <w:bCs/>
          <w:i/>
          <w:iCs/>
          <w:sz w:val="28"/>
          <w:szCs w:val="28"/>
        </w:rPr>
      </w:pPr>
      <w:del w:id="3875" w:author="Maxim Moinat" w:date="2016-08-09T11:20:00Z">
        <w:r w:rsidRPr="00A925E4" w:rsidDel="00D250FA">
          <w:rPr>
            <w:i/>
          </w:rPr>
          <w:delText>(Maxim 13-05-2016</w:delText>
        </w:r>
        <w:r w:rsidR="00AA4CA1" w:rsidRPr="00A925E4" w:rsidDel="00D250FA">
          <w:rPr>
            <w:i/>
          </w:rPr>
          <w:delText>, based on field description of dodspl)</w:delText>
        </w:r>
      </w:del>
    </w:p>
    <w:p w14:paraId="2B084CCE" w14:textId="5786B5B1" w:rsidR="00F67241" w:rsidDel="00F4703C" w:rsidRDefault="00F67241" w:rsidP="00F67241">
      <w:pPr>
        <w:rPr>
          <w:del w:id="3876" w:author="Maxim Moinat" w:date="2017-05-09T15:06:00Z"/>
        </w:rPr>
      </w:pPr>
      <w:del w:id="3877" w:author="Maxim Moinat" w:date="2017-05-09T15:06:00Z">
        <w:r w:rsidRPr="00A925E4" w:rsidDel="00F4703C">
          <w:rPr>
            <w:b/>
          </w:rPr>
          <w:delText xml:space="preserve">ICD10 mapping: </w:delText>
        </w:r>
        <w:r w:rsidRPr="00A925E4" w:rsidDel="00F4703C">
          <w:delText>Fifth character is ignored, e.g. I5090 =&gt; I509</w:delText>
        </w:r>
      </w:del>
    </w:p>
    <w:p w14:paraId="65F52EA0" w14:textId="77777777" w:rsidR="00F4703C" w:rsidRDefault="00F4703C" w:rsidP="00F67241">
      <w:pPr>
        <w:rPr>
          <w:ins w:id="3878" w:author="Maxim Moinat" w:date="2017-05-09T15:06:00Z"/>
          <w:b/>
        </w:rPr>
      </w:pPr>
    </w:p>
    <w:p w14:paraId="15B28F8E" w14:textId="282F65CE" w:rsidR="00B6191E" w:rsidRPr="00B6191E" w:rsidRDefault="00467326" w:rsidP="00F67241">
      <w:pPr>
        <w:rPr>
          <w:b/>
        </w:rPr>
      </w:pPr>
      <w:del w:id="3879" w:author="Maxim Moinat" w:date="2017-05-09T15:06:00Z">
        <w:r w:rsidDel="00F4703C">
          <w:rPr>
            <w:b/>
          </w:rPr>
          <w:delText xml:space="preserve">Note on </w:delText>
        </w:r>
        <w:r w:rsidR="00B6191E" w:rsidRPr="00B6191E" w:rsidDel="00F4703C">
          <w:rPr>
            <w:b/>
          </w:rPr>
          <w:delText>Morsak1 t/m 41</w:delText>
        </w:r>
      </w:del>
      <w:del w:id="3880" w:author="Maxim Moinat" w:date="2016-08-03T10:55:00Z">
        <w:r w:rsidDel="000D1470">
          <w:rPr>
            <w:b/>
          </w:rPr>
          <w:delText xml:space="preserve"> (30-06-2016)</w:delText>
        </w:r>
      </w:del>
      <w:ins w:id="3881" w:author="Maxim Moinat" w:date="2017-05-09T15:06:00Z">
        <w:r w:rsidR="00F4703C">
          <w:rPr>
            <w:b/>
          </w:rPr>
          <w:t>Secondary death causes</w:t>
        </w:r>
      </w:ins>
    </w:p>
    <w:p w14:paraId="02E2480A" w14:textId="58011E7E" w:rsidR="00B6191E" w:rsidRPr="00B6191E" w:rsidRDefault="00B6191E" w:rsidP="00F67241">
      <w:r>
        <w:t>All additional causes of death (</w:t>
      </w:r>
      <w:r w:rsidRPr="002A05F5">
        <w:t>Morsak</w:t>
      </w:r>
      <w:r>
        <w:rPr>
          <w:b/>
        </w:rPr>
        <w:t>)</w:t>
      </w:r>
      <w:r w:rsidRPr="00B6191E">
        <w:t xml:space="preserve"> are saved as observation with observation_concept_id 4083743 (Cause of Death; SNOMED Clinical Finding). The SNOMED concept_id for the death cause is saved as value_as_concept_id.</w:t>
      </w:r>
      <w:ins w:id="3882" w:author="Maxim Moinat" w:date="2016-08-03T10:55:00Z">
        <w:r w:rsidR="003E47A9">
          <w:t xml:space="preserve"> See </w:t>
        </w:r>
      </w:ins>
      <w:ins w:id="3883" w:author="Maxim Moinat" w:date="2017-05-09T15:06:00Z">
        <w:r w:rsidR="00F4703C">
          <w:t>section 4</w:t>
        </w:r>
      </w:ins>
      <w:ins w:id="3884" w:author="Maxim Moinat" w:date="2016-08-03T10:55:00Z">
        <w:r w:rsidR="003E47A9">
          <w:t>.9 Observation.</w:t>
        </w:r>
      </w:ins>
    </w:p>
    <w:p w14:paraId="09335230" w14:textId="06D7ED4A" w:rsidR="008F5EC0" w:rsidRDefault="008F5EC0" w:rsidP="008F5EC0">
      <w:pPr>
        <w:pStyle w:val="Heading2"/>
      </w:pPr>
      <w:bookmarkStart w:id="3885" w:name="_Toc488143552"/>
      <w:r>
        <w:t>Table</w:t>
      </w:r>
      <w:del w:id="3886" w:author="Maxim Moinat" w:date="2017-05-09T15:38:00Z">
        <w:r w:rsidDel="009B4903">
          <w:delText xml:space="preserve"> Name: </w:delText>
        </w:r>
      </w:del>
      <w:ins w:id="3887" w:author="Maxim Moinat" w:date="2017-05-09T15:38:00Z">
        <w:r w:rsidR="009B4903">
          <w:t xml:space="preserve">: </w:t>
        </w:r>
      </w:ins>
      <w:r>
        <w:t>measurement</w:t>
      </w:r>
      <w:bookmarkEnd w:id="3885"/>
    </w:p>
    <w:p w14:paraId="39EF04B1" w14:textId="794B9784" w:rsidR="000D1CCE" w:rsidRPr="00A20031" w:rsidDel="00F4703C" w:rsidRDefault="000D1CCE" w:rsidP="00070090">
      <w:pPr>
        <w:rPr>
          <w:del w:id="3888" w:author="Maxim Moinat" w:date="2017-05-09T15:06:00Z"/>
          <w:b/>
          <w:rPrChange w:id="3889" w:author="Maxim Moinat" w:date="2016-08-03T17:30:00Z">
            <w:rPr>
              <w:del w:id="3890" w:author="Maxim Moinat" w:date="2017-05-09T15:06:00Z"/>
            </w:rPr>
          </w:rPrChange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3891" w:author="Maxim Moinat" w:date="2016-08-03T17:24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081"/>
        <w:gridCol w:w="2812"/>
        <w:gridCol w:w="1370"/>
        <w:gridCol w:w="1809"/>
        <w:tblGridChange w:id="3892">
          <w:tblGrid>
            <w:gridCol w:w="3081"/>
            <w:gridCol w:w="1764"/>
            <w:gridCol w:w="1048"/>
            <w:gridCol w:w="432"/>
            <w:gridCol w:w="938"/>
            <w:gridCol w:w="1472"/>
            <w:gridCol w:w="337"/>
          </w:tblGrid>
        </w:tblGridChange>
      </w:tblGrid>
      <w:tr w:rsidR="00070090" w:rsidDel="00F4703C" w14:paraId="0A14B781" w14:textId="07702E9F" w:rsidTr="004C56EA">
        <w:trPr>
          <w:tblHeader/>
          <w:del w:id="3893" w:author="Maxim Moinat" w:date="2017-05-09T15:06:00Z"/>
          <w:trPrChange w:id="3894" w:author="Maxim Moinat" w:date="2016-08-03T17:24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3895" w:author="Maxim Moinat" w:date="2016-08-03T17:24:00Z">
              <w:tcPr>
                <w:tcW w:w="0" w:type="auto"/>
                <w:shd w:val="clear" w:color="auto" w:fill="AAAAFF"/>
              </w:tcPr>
            </w:tcPrChange>
          </w:tcPr>
          <w:p w14:paraId="1F1E4E99" w14:textId="64008FAC" w:rsidR="00070090" w:rsidDel="00F4703C" w:rsidRDefault="00070090" w:rsidP="00A74099">
            <w:pPr>
              <w:rPr>
                <w:del w:id="3896" w:author="Maxim Moinat" w:date="2017-05-09T15:06:00Z"/>
              </w:rPr>
            </w:pPr>
            <w:del w:id="3897" w:author="Maxim Moinat" w:date="2017-05-09T15:06:00Z">
              <w:r w:rsidDel="00F4703C">
                <w:delText>Destination Field</w:delText>
              </w:r>
            </w:del>
          </w:p>
        </w:tc>
        <w:tc>
          <w:tcPr>
            <w:tcW w:w="0" w:type="auto"/>
            <w:shd w:val="clear" w:color="auto" w:fill="AAAAFF"/>
            <w:tcPrChange w:id="3898" w:author="Maxim Moinat" w:date="2016-08-03T17:24:00Z">
              <w:tcPr>
                <w:tcW w:w="0" w:type="auto"/>
                <w:gridSpan w:val="2"/>
                <w:shd w:val="clear" w:color="auto" w:fill="AAAAFF"/>
              </w:tcPr>
            </w:tcPrChange>
          </w:tcPr>
          <w:p w14:paraId="68B9F748" w14:textId="0494A8E8" w:rsidR="00070090" w:rsidDel="00F4703C" w:rsidRDefault="00070090" w:rsidP="00A74099">
            <w:pPr>
              <w:rPr>
                <w:del w:id="3899" w:author="Maxim Moinat" w:date="2017-05-09T15:06:00Z"/>
              </w:rPr>
            </w:pPr>
            <w:del w:id="3900" w:author="Maxim Moinat" w:date="2017-05-09T15:06:00Z">
              <w:r w:rsidDel="00F4703C">
                <w:delText>Source Field</w:delText>
              </w:r>
            </w:del>
          </w:p>
        </w:tc>
        <w:tc>
          <w:tcPr>
            <w:tcW w:w="1370" w:type="dxa"/>
            <w:shd w:val="clear" w:color="auto" w:fill="AAAAFF"/>
            <w:tcPrChange w:id="3901" w:author="Maxim Moinat" w:date="2016-08-03T17:24:00Z">
              <w:tcPr>
                <w:tcW w:w="1480" w:type="dxa"/>
                <w:gridSpan w:val="2"/>
                <w:shd w:val="clear" w:color="auto" w:fill="AAAAFF"/>
              </w:tcPr>
            </w:tcPrChange>
          </w:tcPr>
          <w:p w14:paraId="41506BBC" w14:textId="56208394" w:rsidR="00070090" w:rsidDel="00F4703C" w:rsidRDefault="00070090" w:rsidP="00A74099">
            <w:pPr>
              <w:rPr>
                <w:del w:id="3902" w:author="Maxim Moinat" w:date="2017-05-09T15:06:00Z"/>
              </w:rPr>
            </w:pPr>
            <w:del w:id="3903" w:author="Maxim Moinat" w:date="2017-05-09T15:06:00Z">
              <w:r w:rsidDel="00F4703C">
                <w:delText>Logic</w:delText>
              </w:r>
            </w:del>
          </w:p>
        </w:tc>
        <w:tc>
          <w:tcPr>
            <w:tcW w:w="1809" w:type="dxa"/>
            <w:shd w:val="clear" w:color="auto" w:fill="AAAAFF"/>
            <w:tcPrChange w:id="3904" w:author="Maxim Moinat" w:date="2016-08-03T17:24:00Z">
              <w:tcPr>
                <w:tcW w:w="2410" w:type="dxa"/>
                <w:gridSpan w:val="2"/>
                <w:shd w:val="clear" w:color="auto" w:fill="AAAAFF"/>
              </w:tcPr>
            </w:tcPrChange>
          </w:tcPr>
          <w:p w14:paraId="4541D853" w14:textId="3864A08E" w:rsidR="00070090" w:rsidDel="00F4703C" w:rsidRDefault="00070090" w:rsidP="00A74099">
            <w:pPr>
              <w:rPr>
                <w:del w:id="3905" w:author="Maxim Moinat" w:date="2017-05-09T15:06:00Z"/>
              </w:rPr>
            </w:pPr>
            <w:del w:id="3906" w:author="Maxim Moinat" w:date="2017-05-09T15:06:00Z">
              <w:r w:rsidDel="00F4703C">
                <w:delText>Comment</w:delText>
              </w:r>
            </w:del>
          </w:p>
        </w:tc>
      </w:tr>
      <w:tr w:rsidR="00070090" w:rsidDel="00F4703C" w14:paraId="31C17E41" w14:textId="1749050B" w:rsidTr="004C56EA">
        <w:trPr>
          <w:del w:id="3907" w:author="Maxim Moinat" w:date="2017-05-09T15:06:00Z"/>
        </w:trPr>
        <w:tc>
          <w:tcPr>
            <w:tcW w:w="0" w:type="auto"/>
            <w:tcPrChange w:id="3908" w:author="Maxim Moinat" w:date="2016-08-03T17:24:00Z">
              <w:tcPr>
                <w:tcW w:w="0" w:type="auto"/>
              </w:tcPr>
            </w:tcPrChange>
          </w:tcPr>
          <w:p w14:paraId="57D0910D" w14:textId="75B944BA" w:rsidR="00070090" w:rsidDel="00F4703C" w:rsidRDefault="00070090" w:rsidP="00A74099">
            <w:pPr>
              <w:rPr>
                <w:del w:id="3909" w:author="Maxim Moinat" w:date="2017-05-09T15:06:00Z"/>
              </w:rPr>
            </w:pPr>
            <w:del w:id="3910" w:author="Maxim Moinat" w:date="2017-05-09T15:06:00Z">
              <w:r w:rsidDel="00F4703C">
                <w:delText>measurement_id</w:delText>
              </w:r>
            </w:del>
          </w:p>
        </w:tc>
        <w:tc>
          <w:tcPr>
            <w:tcW w:w="0" w:type="auto"/>
            <w:tcPrChange w:id="3911" w:author="Maxim Moinat" w:date="2016-08-03T17:24:00Z">
              <w:tcPr>
                <w:tcW w:w="0" w:type="auto"/>
                <w:gridSpan w:val="2"/>
              </w:tcPr>
            </w:tcPrChange>
          </w:tcPr>
          <w:p w14:paraId="77597A9C" w14:textId="5F8E91E6" w:rsidR="00070090" w:rsidDel="00F4703C" w:rsidRDefault="00070090" w:rsidP="00A74099">
            <w:pPr>
              <w:rPr>
                <w:del w:id="3912" w:author="Maxim Moinat" w:date="2017-05-09T15:06:00Z"/>
              </w:rPr>
            </w:pPr>
          </w:p>
        </w:tc>
        <w:tc>
          <w:tcPr>
            <w:tcW w:w="1370" w:type="dxa"/>
            <w:tcPrChange w:id="3913" w:author="Maxim Moinat" w:date="2016-08-03T17:24:00Z">
              <w:tcPr>
                <w:tcW w:w="1480" w:type="dxa"/>
                <w:gridSpan w:val="2"/>
              </w:tcPr>
            </w:tcPrChange>
          </w:tcPr>
          <w:p w14:paraId="3EC1992D" w14:textId="35B3CD55" w:rsidR="00070090" w:rsidRPr="000E4820" w:rsidDel="00F4703C" w:rsidRDefault="00D85C9E">
            <w:pPr>
              <w:rPr>
                <w:del w:id="3914" w:author="Maxim Moinat" w:date="2017-05-09T15:06:00Z"/>
                <w:i/>
                <w:rPrChange w:id="3915" w:author="Maxim Moinat" w:date="2016-08-03T10:56:00Z">
                  <w:rPr>
                    <w:del w:id="3916" w:author="Maxim Moinat" w:date="2017-05-09T15:06:00Z"/>
                  </w:rPr>
                </w:rPrChange>
              </w:rPr>
            </w:pPr>
            <w:del w:id="3917" w:author="Maxim Moinat" w:date="2017-05-09T15:06:00Z">
              <w:r w:rsidRPr="000E4820" w:rsidDel="00F4703C">
                <w:rPr>
                  <w:i/>
                  <w:rPrChange w:id="3918" w:author="Maxim Moinat" w:date="2016-08-03T10:56:00Z">
                    <w:rPr/>
                  </w:rPrChange>
                </w:rPr>
                <w:delText>Auto</w:delText>
              </w:r>
            </w:del>
            <w:del w:id="3919" w:author="Maxim Moinat" w:date="2016-08-03T10:56:00Z">
              <w:r w:rsidRPr="000E4820" w:rsidDel="000E4820">
                <w:rPr>
                  <w:i/>
                  <w:rPrChange w:id="3920" w:author="Maxim Moinat" w:date="2016-08-03T10:56:00Z">
                    <w:rPr/>
                  </w:rPrChange>
                </w:rPr>
                <w:delText xml:space="preserve"> incremented</w:delText>
              </w:r>
            </w:del>
          </w:p>
        </w:tc>
        <w:tc>
          <w:tcPr>
            <w:tcW w:w="1809" w:type="dxa"/>
            <w:tcPrChange w:id="3921" w:author="Maxim Moinat" w:date="2016-08-03T17:24:00Z">
              <w:tcPr>
                <w:tcW w:w="2410" w:type="dxa"/>
                <w:gridSpan w:val="2"/>
              </w:tcPr>
            </w:tcPrChange>
          </w:tcPr>
          <w:p w14:paraId="241E1968" w14:textId="4DD8F558" w:rsidR="00070090" w:rsidDel="00F4703C" w:rsidRDefault="00070090" w:rsidP="00A74099">
            <w:pPr>
              <w:rPr>
                <w:del w:id="3922" w:author="Maxim Moinat" w:date="2017-05-09T15:06:00Z"/>
              </w:rPr>
            </w:pPr>
          </w:p>
        </w:tc>
      </w:tr>
      <w:tr w:rsidR="00070090" w:rsidDel="00F4703C" w14:paraId="04064929" w14:textId="399FA867" w:rsidTr="004C56EA">
        <w:trPr>
          <w:del w:id="3923" w:author="Maxim Moinat" w:date="2017-05-09T15:06:00Z"/>
        </w:trPr>
        <w:tc>
          <w:tcPr>
            <w:tcW w:w="0" w:type="auto"/>
            <w:tcPrChange w:id="3924" w:author="Maxim Moinat" w:date="2016-08-03T17:24:00Z">
              <w:tcPr>
                <w:tcW w:w="0" w:type="auto"/>
              </w:tcPr>
            </w:tcPrChange>
          </w:tcPr>
          <w:p w14:paraId="6715446D" w14:textId="675322D4" w:rsidR="00070090" w:rsidDel="00F4703C" w:rsidRDefault="00070090" w:rsidP="00A74099">
            <w:pPr>
              <w:rPr>
                <w:del w:id="3925" w:author="Maxim Moinat" w:date="2017-05-09T15:06:00Z"/>
              </w:rPr>
            </w:pPr>
            <w:del w:id="3926" w:author="Maxim Moinat" w:date="2017-05-09T15:06:00Z">
              <w:r w:rsidDel="00F4703C">
                <w:delText>person_id</w:delText>
              </w:r>
            </w:del>
          </w:p>
        </w:tc>
        <w:tc>
          <w:tcPr>
            <w:tcW w:w="0" w:type="auto"/>
            <w:tcPrChange w:id="3927" w:author="Maxim Moinat" w:date="2016-08-03T17:24:00Z">
              <w:tcPr>
                <w:tcW w:w="0" w:type="auto"/>
                <w:gridSpan w:val="2"/>
              </w:tcPr>
            </w:tcPrChange>
          </w:tcPr>
          <w:p w14:paraId="6DC3794F" w14:textId="7B6C02D1" w:rsidR="00070090" w:rsidDel="00F4703C" w:rsidRDefault="00070090" w:rsidP="00A74099">
            <w:pPr>
              <w:rPr>
                <w:del w:id="3928" w:author="Maxim Moinat" w:date="2017-05-09T15:06:00Z"/>
              </w:rPr>
            </w:pPr>
            <w:del w:id="3929" w:author="Maxim Moinat" w:date="2017-05-09T15:06:00Z">
              <w:r w:rsidDel="00F4703C">
                <w:delText>PATREG.lpnr</w:delText>
              </w:r>
            </w:del>
          </w:p>
          <w:p w14:paraId="60FAF927" w14:textId="659E8820" w:rsidR="008C421F" w:rsidDel="000D1CCE" w:rsidRDefault="008C421F" w:rsidP="008C421F">
            <w:pPr>
              <w:rPr>
                <w:del w:id="3930" w:author="Maxim Moinat" w:date="2016-08-03T17:14:00Z"/>
                <w:rFonts w:ascii="Calibri" w:hAnsi="Calibri"/>
                <w:color w:val="000000"/>
              </w:rPr>
            </w:pPr>
            <w:del w:id="3931" w:author="Maxim Moinat" w:date="2016-08-03T17:14:00Z">
              <w:r w:rsidDel="000D1CCE">
                <w:rPr>
                  <w:rFonts w:ascii="Calibri" w:hAnsi="Calibri"/>
                  <w:color w:val="000000"/>
                </w:rPr>
                <w:delText>LISA.l</w:delText>
              </w:r>
            </w:del>
            <w:del w:id="3932" w:author="Maxim Moinat" w:date="2016-08-03T10:56:00Z">
              <w:r w:rsidDel="00187668">
                <w:rPr>
                  <w:rFonts w:ascii="Calibri" w:hAnsi="Calibri"/>
                  <w:color w:val="000000"/>
                </w:rPr>
                <w:delText>o</w:delText>
              </w:r>
            </w:del>
            <w:del w:id="3933" w:author="Maxim Moinat" w:date="2016-08-03T17:14:00Z">
              <w:r w:rsidDel="000D1CCE">
                <w:rPr>
                  <w:rFonts w:ascii="Calibri" w:hAnsi="Calibri"/>
                  <w:color w:val="000000"/>
                </w:rPr>
                <w:delText>pnr</w:delText>
              </w:r>
            </w:del>
          </w:p>
          <w:p w14:paraId="35EEE802" w14:textId="314EA35B" w:rsidR="008C421F" w:rsidDel="00F4703C" w:rsidRDefault="004C6506" w:rsidP="00A74099">
            <w:pPr>
              <w:rPr>
                <w:del w:id="3934" w:author="Maxim Moinat" w:date="2017-05-09T15:06:00Z"/>
              </w:rPr>
            </w:pPr>
            <w:del w:id="3935" w:author="Maxim Moinat" w:date="2017-05-09T15:06:00Z">
              <w:r w:rsidDel="00F4703C">
                <w:delText>DRUG. lpnr</w:delText>
              </w:r>
            </w:del>
          </w:p>
        </w:tc>
        <w:tc>
          <w:tcPr>
            <w:tcW w:w="1370" w:type="dxa"/>
            <w:tcPrChange w:id="3936" w:author="Maxim Moinat" w:date="2016-08-03T17:24:00Z">
              <w:tcPr>
                <w:tcW w:w="1480" w:type="dxa"/>
                <w:gridSpan w:val="2"/>
              </w:tcPr>
            </w:tcPrChange>
          </w:tcPr>
          <w:p w14:paraId="29476979" w14:textId="30DDBACB" w:rsidR="00070090" w:rsidDel="00F4703C" w:rsidRDefault="00070090" w:rsidP="00A74099">
            <w:pPr>
              <w:rPr>
                <w:del w:id="3937" w:author="Maxim Moinat" w:date="2017-05-09T15:06:00Z"/>
              </w:rPr>
            </w:pPr>
          </w:p>
        </w:tc>
        <w:tc>
          <w:tcPr>
            <w:tcW w:w="1809" w:type="dxa"/>
            <w:tcPrChange w:id="3938" w:author="Maxim Moinat" w:date="2016-08-03T17:24:00Z">
              <w:tcPr>
                <w:tcW w:w="2410" w:type="dxa"/>
                <w:gridSpan w:val="2"/>
              </w:tcPr>
            </w:tcPrChange>
          </w:tcPr>
          <w:p w14:paraId="33A60B25" w14:textId="4553C454" w:rsidR="00070090" w:rsidDel="00F4703C" w:rsidRDefault="00070090" w:rsidP="00A74099">
            <w:pPr>
              <w:rPr>
                <w:del w:id="3939" w:author="Maxim Moinat" w:date="2017-05-09T15:06:00Z"/>
              </w:rPr>
            </w:pPr>
          </w:p>
        </w:tc>
      </w:tr>
      <w:tr w:rsidR="008C421F" w:rsidRPr="008C421F" w:rsidDel="00F4703C" w14:paraId="5B687838" w14:textId="2A5962BD" w:rsidTr="004C56EA">
        <w:trPr>
          <w:trHeight w:val="638"/>
          <w:del w:id="3940" w:author="Maxim Moinat" w:date="2017-05-09T15:06:00Z"/>
          <w:trPrChange w:id="3941" w:author="Maxim Moinat" w:date="2016-08-03T17:24:00Z">
            <w:trPr>
              <w:gridAfter w:val="0"/>
            </w:trPr>
          </w:trPrChange>
        </w:trPr>
        <w:tc>
          <w:tcPr>
            <w:tcW w:w="0" w:type="auto"/>
            <w:tcPrChange w:id="3942" w:author="Maxim Moinat" w:date="2016-08-03T17:24:00Z">
              <w:tcPr>
                <w:tcW w:w="0" w:type="auto"/>
              </w:tcPr>
            </w:tcPrChange>
          </w:tcPr>
          <w:p w14:paraId="00315EA6" w14:textId="3D0C41BF" w:rsidR="008C421F" w:rsidDel="00F4703C" w:rsidRDefault="008C421F" w:rsidP="008C421F">
            <w:pPr>
              <w:rPr>
                <w:del w:id="3943" w:author="Maxim Moinat" w:date="2017-05-09T15:06:00Z"/>
              </w:rPr>
            </w:pPr>
            <w:del w:id="3944" w:author="Maxim Moinat" w:date="2017-05-09T15:06:00Z">
              <w:r w:rsidDel="00F4703C">
                <w:delText>measurement_concept_id</w:delText>
              </w:r>
            </w:del>
          </w:p>
        </w:tc>
        <w:tc>
          <w:tcPr>
            <w:tcW w:w="0" w:type="auto"/>
            <w:tcPrChange w:id="3945" w:author="Maxim Moinat" w:date="2016-08-03T17:24:00Z">
              <w:tcPr>
                <w:tcW w:w="0" w:type="auto"/>
              </w:tcPr>
            </w:tcPrChange>
          </w:tcPr>
          <w:p w14:paraId="6820A087" w14:textId="2114FF06" w:rsidR="008C421F" w:rsidDel="004C56EA" w:rsidRDefault="008C421F" w:rsidP="008C421F">
            <w:pPr>
              <w:rPr>
                <w:del w:id="3946" w:author="Maxim Moinat" w:date="2016-08-03T17:21:00Z"/>
              </w:rPr>
            </w:pPr>
            <w:del w:id="3947" w:author="Maxim Moinat" w:date="2016-08-03T17:21:00Z">
              <w:r w:rsidDel="004C56EA">
                <w:delText>PATREG.alder</w:delText>
              </w:r>
            </w:del>
          </w:p>
          <w:p w14:paraId="1B3F8AD0" w14:textId="5C4DAFBC" w:rsidR="008C421F" w:rsidDel="000D1CCE" w:rsidRDefault="008C421F" w:rsidP="008C421F">
            <w:pPr>
              <w:rPr>
                <w:del w:id="3948" w:author="Maxim Moinat" w:date="2016-08-03T17:14:00Z"/>
                <w:rFonts w:ascii="Calibri" w:hAnsi="Calibri"/>
                <w:color w:val="000000"/>
              </w:rPr>
            </w:pPr>
            <w:del w:id="3949" w:author="Maxim Moinat" w:date="2016-08-03T17:14:00Z">
              <w:r w:rsidDel="000D1CCE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0108B4FD" w14:textId="1A431D6C" w:rsidR="008C421F" w:rsidDel="00F4703C" w:rsidRDefault="008C421F">
            <w:pPr>
              <w:rPr>
                <w:del w:id="3950" w:author="Maxim Moinat" w:date="2017-05-09T15:06:00Z"/>
              </w:rPr>
            </w:pPr>
          </w:p>
        </w:tc>
        <w:tc>
          <w:tcPr>
            <w:tcW w:w="1370" w:type="dxa"/>
            <w:tcPrChange w:id="3951" w:author="Maxim Moinat" w:date="2016-08-03T17:24:00Z">
              <w:tcPr>
                <w:tcW w:w="1480" w:type="dxa"/>
                <w:gridSpan w:val="2"/>
              </w:tcPr>
            </w:tcPrChange>
          </w:tcPr>
          <w:p w14:paraId="4614079B" w14:textId="5F9B8D79" w:rsidR="008C421F" w:rsidRPr="004C56EA" w:rsidDel="00F4703C" w:rsidRDefault="008C421F">
            <w:pPr>
              <w:ind w:right="90"/>
              <w:rPr>
                <w:del w:id="3952" w:author="Maxim Moinat" w:date="2017-05-09T15:06:00Z"/>
                <w:szCs w:val="20"/>
                <w:lang w:val="en-GB" w:eastAsia="en-GB"/>
                <w:rPrChange w:id="3953" w:author="Maxim Moinat" w:date="2016-08-03T17:22:00Z">
                  <w:rPr>
                    <w:del w:id="3954" w:author="Maxim Moinat" w:date="2017-05-09T15:06:00Z"/>
                  </w:rPr>
                </w:rPrChange>
              </w:rPr>
              <w:pPrChange w:id="3955" w:author="Maxim Moinat" w:date="2016-08-03T17:22:00Z">
                <w:pPr/>
              </w:pPrChange>
            </w:pPr>
          </w:p>
        </w:tc>
        <w:tc>
          <w:tcPr>
            <w:tcW w:w="1809" w:type="dxa"/>
            <w:tcPrChange w:id="3956" w:author="Maxim Moinat" w:date="2016-08-03T17:24:00Z">
              <w:tcPr>
                <w:tcW w:w="2410" w:type="dxa"/>
                <w:gridSpan w:val="2"/>
              </w:tcPr>
            </w:tcPrChange>
          </w:tcPr>
          <w:p w14:paraId="1ABD3616" w14:textId="1A771F64" w:rsidR="004A1F01" w:rsidDel="004C56EA" w:rsidRDefault="004A1F01">
            <w:pPr>
              <w:rPr>
                <w:del w:id="3957" w:author="Maxim Moinat" w:date="2016-08-03T17:22:00Z"/>
              </w:rPr>
            </w:pPr>
            <w:del w:id="3958" w:author="Maxim Moinat" w:date="2016-08-03T17:22:00Z">
              <w:r w:rsidDel="004C56EA">
                <w:delText>Age</w:delText>
              </w:r>
            </w:del>
          </w:p>
          <w:p w14:paraId="0974A848" w14:textId="6D8F37B7" w:rsidR="00FD6283" w:rsidRPr="004A1F01" w:rsidDel="00F4703C" w:rsidRDefault="004A1F01">
            <w:pPr>
              <w:rPr>
                <w:del w:id="3959" w:author="Maxim Moinat" w:date="2017-05-09T15:06:00Z"/>
              </w:rPr>
            </w:pPr>
            <w:del w:id="3960" w:author="Maxim Moinat" w:date="2016-08-03T17:15:00Z">
              <w:r w:rsidDel="000D1CCE">
                <w:delText>Money</w:delText>
              </w:r>
            </w:del>
          </w:p>
        </w:tc>
      </w:tr>
      <w:tr w:rsidR="008C421F" w:rsidRPr="008C421F" w:rsidDel="00F4703C" w14:paraId="15DDDBBB" w14:textId="6D1B2B44" w:rsidTr="004C56EA">
        <w:trPr>
          <w:del w:id="3961" w:author="Maxim Moinat" w:date="2017-05-09T15:06:00Z"/>
        </w:trPr>
        <w:tc>
          <w:tcPr>
            <w:tcW w:w="0" w:type="auto"/>
            <w:tcPrChange w:id="3962" w:author="Maxim Moinat" w:date="2016-08-03T17:24:00Z">
              <w:tcPr>
                <w:tcW w:w="0" w:type="auto"/>
              </w:tcPr>
            </w:tcPrChange>
          </w:tcPr>
          <w:p w14:paraId="51D8E0AC" w14:textId="422DBEDB" w:rsidR="008C421F" w:rsidDel="00F4703C" w:rsidRDefault="008C421F" w:rsidP="008C421F">
            <w:pPr>
              <w:rPr>
                <w:del w:id="3963" w:author="Maxim Moinat" w:date="2017-05-09T15:06:00Z"/>
              </w:rPr>
            </w:pPr>
            <w:del w:id="3964" w:author="Maxim Moinat" w:date="2017-05-09T15:06:00Z">
              <w:r w:rsidDel="00F4703C">
                <w:delText>measurement_date</w:delText>
              </w:r>
            </w:del>
          </w:p>
        </w:tc>
        <w:tc>
          <w:tcPr>
            <w:tcW w:w="0" w:type="auto"/>
            <w:tcPrChange w:id="3965" w:author="Maxim Moinat" w:date="2016-08-03T17:24:00Z">
              <w:tcPr>
                <w:tcW w:w="0" w:type="auto"/>
                <w:gridSpan w:val="2"/>
              </w:tcPr>
            </w:tcPrChange>
          </w:tcPr>
          <w:p w14:paraId="53108EC5" w14:textId="6FFFBB5C" w:rsidR="008C421F" w:rsidDel="00F4703C" w:rsidRDefault="008C421F" w:rsidP="008C421F">
            <w:pPr>
              <w:rPr>
                <w:del w:id="3966" w:author="Maxim Moinat" w:date="2017-05-09T15:06:00Z"/>
              </w:rPr>
            </w:pPr>
            <w:del w:id="3967" w:author="Maxim Moinat" w:date="2017-05-09T15:06:00Z">
              <w:r w:rsidDel="00F4703C">
                <w:delText>PATREG.indatuma</w:delText>
              </w:r>
            </w:del>
          </w:p>
          <w:p w14:paraId="4B04CC88" w14:textId="7BEFDBB1" w:rsidR="004C6506" w:rsidDel="000D1CCE" w:rsidRDefault="00784AA3" w:rsidP="008C421F">
            <w:pPr>
              <w:rPr>
                <w:del w:id="3968" w:author="Maxim Moinat" w:date="2016-08-03T17:15:00Z"/>
              </w:rPr>
            </w:pPr>
            <w:del w:id="3969" w:author="Maxim Moinat" w:date="2016-08-03T17:15:00Z">
              <w:r w:rsidDel="000D1CCE">
                <w:delText>LISA</w:delText>
              </w:r>
            </w:del>
          </w:p>
          <w:p w14:paraId="27001AC3" w14:textId="3BCC1C3F" w:rsidR="004C6506" w:rsidDel="000D1CCE" w:rsidRDefault="004C6506" w:rsidP="008C421F">
            <w:pPr>
              <w:rPr>
                <w:del w:id="3970" w:author="Maxim Moinat" w:date="2016-08-03T17:15:00Z"/>
              </w:rPr>
            </w:pPr>
          </w:p>
          <w:p w14:paraId="083008A5" w14:textId="40C3B687" w:rsidR="004C6506" w:rsidDel="00F4703C" w:rsidRDefault="004C6506" w:rsidP="008C421F">
            <w:pPr>
              <w:rPr>
                <w:del w:id="3971" w:author="Maxim Moinat" w:date="2017-05-09T15:06:00Z"/>
              </w:rPr>
            </w:pPr>
            <w:del w:id="3972" w:author="Maxim Moinat" w:date="2017-05-09T15:06:00Z">
              <w:r w:rsidDel="00F4703C">
                <w:delText>DRUG. edatum</w:delText>
              </w:r>
            </w:del>
          </w:p>
        </w:tc>
        <w:tc>
          <w:tcPr>
            <w:tcW w:w="1370" w:type="dxa"/>
            <w:tcPrChange w:id="3973" w:author="Maxim Moinat" w:date="2016-08-03T17:24:00Z">
              <w:tcPr>
                <w:tcW w:w="1480" w:type="dxa"/>
                <w:gridSpan w:val="2"/>
              </w:tcPr>
            </w:tcPrChange>
          </w:tcPr>
          <w:p w14:paraId="04EF8582" w14:textId="49F4C630" w:rsidR="008C421F" w:rsidDel="000D1CCE" w:rsidRDefault="008C421F" w:rsidP="008C421F">
            <w:pPr>
              <w:rPr>
                <w:del w:id="3974" w:author="Maxim Moinat" w:date="2016-08-03T17:15:00Z"/>
              </w:rPr>
            </w:pPr>
            <w:del w:id="3975" w:author="Maxim Moinat" w:date="2016-08-03T17:15:00Z">
              <w:r w:rsidDel="000D1CCE">
                <w:delText>-</w:delText>
              </w:r>
            </w:del>
          </w:p>
          <w:p w14:paraId="14DE1FDB" w14:textId="6F10CB6D" w:rsidR="008C421F" w:rsidDel="000D1CCE" w:rsidRDefault="008C421F" w:rsidP="008C421F">
            <w:pPr>
              <w:rPr>
                <w:del w:id="3976" w:author="Maxim Moinat" w:date="2016-08-03T17:15:00Z"/>
              </w:rPr>
            </w:pPr>
            <w:del w:id="3977" w:author="Maxim Moinat" w:date="2016-08-03T17:15:00Z">
              <w:r w:rsidRPr="008C421F" w:rsidDel="000D1CCE">
                <w:delText>First day of the year of this lisa file.</w:delText>
              </w:r>
            </w:del>
          </w:p>
          <w:p w14:paraId="35C85378" w14:textId="2F3E277F" w:rsidR="00784AA3" w:rsidRPr="008C421F" w:rsidDel="00F4703C" w:rsidRDefault="00784AA3" w:rsidP="008C421F">
            <w:pPr>
              <w:rPr>
                <w:del w:id="3978" w:author="Maxim Moinat" w:date="2017-05-09T15:06:00Z"/>
              </w:rPr>
            </w:pPr>
            <w:del w:id="3979" w:author="Maxim Moinat" w:date="2016-08-03T17:15:00Z">
              <w:r w:rsidDel="000D1CCE">
                <w:delText>-</w:delText>
              </w:r>
            </w:del>
          </w:p>
        </w:tc>
        <w:tc>
          <w:tcPr>
            <w:tcW w:w="1809" w:type="dxa"/>
            <w:tcPrChange w:id="3980" w:author="Maxim Moinat" w:date="2016-08-03T17:24:00Z">
              <w:tcPr>
                <w:tcW w:w="2410" w:type="dxa"/>
                <w:gridSpan w:val="2"/>
              </w:tcPr>
            </w:tcPrChange>
          </w:tcPr>
          <w:p w14:paraId="2B3801B9" w14:textId="7E7DED6D" w:rsidR="008C421F" w:rsidDel="000D1CCE" w:rsidRDefault="008C421F">
            <w:pPr>
              <w:rPr>
                <w:del w:id="3981" w:author="Maxim Moinat" w:date="2016-08-03T17:15:00Z"/>
              </w:rPr>
            </w:pPr>
            <w:del w:id="3982" w:author="Maxim Moinat" w:date="2017-05-09T15:06:00Z">
              <w:r w:rsidDel="00F4703C">
                <w:delText>-</w:delText>
              </w:r>
            </w:del>
          </w:p>
          <w:p w14:paraId="70C51E5D" w14:textId="1E63E30B" w:rsidR="008C421F" w:rsidDel="000D1CCE" w:rsidRDefault="008C421F">
            <w:pPr>
              <w:rPr>
                <w:del w:id="3983" w:author="Maxim Moinat" w:date="2016-08-03T17:15:00Z"/>
              </w:rPr>
            </w:pPr>
            <w:del w:id="3984" w:author="Maxim Moinat" w:date="2016-08-03T17:15:00Z">
              <w:r w:rsidRPr="008C421F" w:rsidDel="000D1CCE">
                <w:delText>Date when the datacut was made.</w:delText>
              </w:r>
            </w:del>
          </w:p>
          <w:p w14:paraId="01401E5F" w14:textId="7909EF57" w:rsidR="00784AA3" w:rsidDel="000D1CCE" w:rsidRDefault="00784AA3" w:rsidP="008C421F">
            <w:pPr>
              <w:rPr>
                <w:del w:id="3985" w:author="Maxim Moinat" w:date="2016-08-03T17:15:00Z"/>
              </w:rPr>
            </w:pPr>
          </w:p>
          <w:p w14:paraId="6136FEE7" w14:textId="400A7AF0" w:rsidR="00784AA3" w:rsidRPr="008C421F" w:rsidDel="00F4703C" w:rsidRDefault="00784AA3" w:rsidP="008C421F">
            <w:pPr>
              <w:rPr>
                <w:del w:id="3986" w:author="Maxim Moinat" w:date="2017-05-09T15:06:00Z"/>
              </w:rPr>
            </w:pPr>
            <w:del w:id="3987" w:author="Maxim Moinat" w:date="2016-08-03T17:15:00Z">
              <w:r w:rsidDel="000D1CCE">
                <w:delText>-</w:delText>
              </w:r>
            </w:del>
          </w:p>
        </w:tc>
      </w:tr>
      <w:tr w:rsidR="00070090" w:rsidDel="004C56EA" w14:paraId="3CEA0E13" w14:textId="618F2510" w:rsidTr="004C56EA">
        <w:trPr>
          <w:del w:id="3988" w:author="Maxim Moinat" w:date="2016-08-03T17:24:00Z"/>
        </w:trPr>
        <w:tc>
          <w:tcPr>
            <w:tcW w:w="0" w:type="auto"/>
            <w:tcPrChange w:id="3989" w:author="Maxim Moinat" w:date="2016-08-03T17:24:00Z">
              <w:tcPr>
                <w:tcW w:w="0" w:type="auto"/>
              </w:tcPr>
            </w:tcPrChange>
          </w:tcPr>
          <w:p w14:paraId="7B43596A" w14:textId="005554E9" w:rsidR="00070090" w:rsidDel="004C56EA" w:rsidRDefault="00070090" w:rsidP="00A74099">
            <w:pPr>
              <w:rPr>
                <w:del w:id="3990" w:author="Maxim Moinat" w:date="2016-08-03T17:24:00Z"/>
              </w:rPr>
            </w:pPr>
            <w:del w:id="3991" w:author="Maxim Moinat" w:date="2016-08-03T17:24:00Z">
              <w:r w:rsidDel="004C56EA">
                <w:delText>measurement_time</w:delText>
              </w:r>
            </w:del>
          </w:p>
        </w:tc>
        <w:tc>
          <w:tcPr>
            <w:tcW w:w="0" w:type="auto"/>
            <w:tcPrChange w:id="3992" w:author="Maxim Moinat" w:date="2016-08-03T17:24:00Z">
              <w:tcPr>
                <w:tcW w:w="0" w:type="auto"/>
                <w:gridSpan w:val="2"/>
              </w:tcPr>
            </w:tcPrChange>
          </w:tcPr>
          <w:p w14:paraId="61CA3875" w14:textId="64A71036" w:rsidR="00070090" w:rsidDel="004C56EA" w:rsidRDefault="00070090" w:rsidP="00A74099">
            <w:pPr>
              <w:rPr>
                <w:del w:id="3993" w:author="Maxim Moinat" w:date="2016-08-03T17:24:00Z"/>
              </w:rPr>
            </w:pPr>
          </w:p>
        </w:tc>
        <w:tc>
          <w:tcPr>
            <w:tcW w:w="1370" w:type="dxa"/>
            <w:tcPrChange w:id="3994" w:author="Maxim Moinat" w:date="2016-08-03T17:24:00Z">
              <w:tcPr>
                <w:tcW w:w="1480" w:type="dxa"/>
                <w:gridSpan w:val="2"/>
              </w:tcPr>
            </w:tcPrChange>
          </w:tcPr>
          <w:p w14:paraId="25E4D193" w14:textId="7825CFD7" w:rsidR="00070090" w:rsidDel="004C56EA" w:rsidRDefault="00070090" w:rsidP="00A74099">
            <w:pPr>
              <w:rPr>
                <w:del w:id="3995" w:author="Maxim Moinat" w:date="2016-08-03T17:24:00Z"/>
              </w:rPr>
            </w:pPr>
          </w:p>
        </w:tc>
        <w:tc>
          <w:tcPr>
            <w:tcW w:w="1809" w:type="dxa"/>
            <w:tcPrChange w:id="3996" w:author="Maxim Moinat" w:date="2016-08-03T17:24:00Z">
              <w:tcPr>
                <w:tcW w:w="2410" w:type="dxa"/>
                <w:gridSpan w:val="2"/>
              </w:tcPr>
            </w:tcPrChange>
          </w:tcPr>
          <w:p w14:paraId="5648AB8C" w14:textId="5DA36CBB" w:rsidR="00070090" w:rsidDel="004C56EA" w:rsidRDefault="00070090" w:rsidP="00A74099">
            <w:pPr>
              <w:rPr>
                <w:del w:id="3997" w:author="Maxim Moinat" w:date="2016-08-03T17:24:00Z"/>
              </w:rPr>
            </w:pPr>
          </w:p>
        </w:tc>
      </w:tr>
      <w:tr w:rsidR="00070090" w:rsidDel="00F4703C" w14:paraId="22766EAE" w14:textId="0788DCAA" w:rsidTr="004C56EA">
        <w:trPr>
          <w:trHeight w:val="1323"/>
          <w:del w:id="3998" w:author="Maxim Moinat" w:date="2017-05-09T15:06:00Z"/>
          <w:trPrChange w:id="3999" w:author="Maxim Moinat" w:date="2016-08-03T17:24:00Z">
            <w:trPr>
              <w:gridAfter w:val="0"/>
            </w:trPr>
          </w:trPrChange>
        </w:trPr>
        <w:tc>
          <w:tcPr>
            <w:tcW w:w="0" w:type="auto"/>
            <w:tcPrChange w:id="4000" w:author="Maxim Moinat" w:date="2016-08-03T17:24:00Z">
              <w:tcPr>
                <w:tcW w:w="0" w:type="auto"/>
              </w:tcPr>
            </w:tcPrChange>
          </w:tcPr>
          <w:p w14:paraId="7A2ABE2C" w14:textId="4657C6FD" w:rsidR="00070090" w:rsidDel="00F4703C" w:rsidRDefault="00070090" w:rsidP="00A74099">
            <w:pPr>
              <w:rPr>
                <w:del w:id="4001" w:author="Maxim Moinat" w:date="2017-05-09T15:06:00Z"/>
              </w:rPr>
            </w:pPr>
            <w:del w:id="4002" w:author="Maxim Moinat" w:date="2017-05-09T15:06:00Z">
              <w:r w:rsidDel="00F4703C">
                <w:delText>measurement_type_concept_id</w:delText>
              </w:r>
            </w:del>
          </w:p>
        </w:tc>
        <w:tc>
          <w:tcPr>
            <w:tcW w:w="0" w:type="auto"/>
            <w:tcPrChange w:id="4003" w:author="Maxim Moinat" w:date="2016-08-03T17:24:00Z">
              <w:tcPr>
                <w:tcW w:w="0" w:type="auto"/>
              </w:tcPr>
            </w:tcPrChange>
          </w:tcPr>
          <w:p w14:paraId="7B1A0029" w14:textId="2CCEA93F" w:rsidR="008C421F" w:rsidDel="000D1CCE" w:rsidRDefault="008C421F" w:rsidP="008C421F">
            <w:pPr>
              <w:rPr>
                <w:del w:id="4004" w:author="Maxim Moinat" w:date="2016-08-03T17:15:00Z"/>
              </w:rPr>
            </w:pPr>
            <w:del w:id="4005" w:author="Maxim Moinat" w:date="2016-08-03T17:15:00Z">
              <w:r w:rsidDel="000D1CCE">
                <w:delText>PATREG.alder</w:delText>
              </w:r>
            </w:del>
          </w:p>
          <w:p w14:paraId="05EB613F" w14:textId="16FADEA1" w:rsidR="008C421F" w:rsidDel="000D1CCE" w:rsidRDefault="008C421F" w:rsidP="008C421F">
            <w:pPr>
              <w:rPr>
                <w:del w:id="4006" w:author="Maxim Moinat" w:date="2016-08-03T17:15:00Z"/>
                <w:rFonts w:ascii="Calibri" w:hAnsi="Calibri"/>
                <w:color w:val="000000"/>
              </w:rPr>
            </w:pPr>
            <w:del w:id="4007" w:author="Maxim Moinat" w:date="2016-08-03T17:15:00Z">
              <w:r w:rsidDel="000D1CCE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54CEA4EE" w14:textId="3079B858" w:rsidR="008C421F" w:rsidDel="00F4703C" w:rsidRDefault="00FF2665" w:rsidP="00A74099">
            <w:pPr>
              <w:rPr>
                <w:del w:id="4008" w:author="Maxim Moinat" w:date="2017-05-09T15:06:00Z"/>
              </w:rPr>
            </w:pPr>
            <w:del w:id="4009" w:author="Maxim Moinat" w:date="2016-08-03T17:15:00Z">
              <w:r w:rsidDel="000D1CCE">
                <w:delText>DRUG.alder</w:delText>
              </w:r>
            </w:del>
          </w:p>
        </w:tc>
        <w:tc>
          <w:tcPr>
            <w:tcW w:w="1370" w:type="dxa"/>
            <w:tcPrChange w:id="4010" w:author="Maxim Moinat" w:date="2016-08-03T17:24:00Z">
              <w:tcPr>
                <w:tcW w:w="1480" w:type="dxa"/>
                <w:gridSpan w:val="2"/>
              </w:tcPr>
            </w:tcPrChange>
          </w:tcPr>
          <w:p w14:paraId="713F4F5E" w14:textId="10358399" w:rsidR="00070090" w:rsidRPr="004C56EA" w:rsidDel="004C56EA" w:rsidRDefault="00070090">
            <w:pPr>
              <w:rPr>
                <w:del w:id="4011" w:author="Maxim Moinat" w:date="2016-08-03T17:22:00Z"/>
              </w:rPr>
            </w:pPr>
          </w:p>
          <w:p w14:paraId="169A1D8C" w14:textId="70065175" w:rsidR="008C421F" w:rsidDel="00F4703C" w:rsidRDefault="008C421F">
            <w:pPr>
              <w:rPr>
                <w:del w:id="4012" w:author="Maxim Moinat" w:date="2017-05-09T15:06:00Z"/>
              </w:rPr>
            </w:pPr>
          </w:p>
        </w:tc>
        <w:tc>
          <w:tcPr>
            <w:tcW w:w="1809" w:type="dxa"/>
            <w:tcPrChange w:id="4013" w:author="Maxim Moinat" w:date="2016-08-03T17:24:00Z">
              <w:tcPr>
                <w:tcW w:w="2410" w:type="dxa"/>
                <w:gridSpan w:val="2"/>
              </w:tcPr>
            </w:tcPrChange>
          </w:tcPr>
          <w:p w14:paraId="316C4A98" w14:textId="3D6FDD48" w:rsidR="00FF2665" w:rsidDel="00F4703C" w:rsidRDefault="00D85C9E" w:rsidP="00A74099">
            <w:pPr>
              <w:rPr>
                <w:del w:id="4014" w:author="Maxim Moinat" w:date="2017-05-09T15:06:00Z"/>
              </w:rPr>
            </w:pPr>
            <w:del w:id="4015" w:author="Maxim Moinat" w:date="2016-08-03T17:21:00Z">
              <w:r w:rsidRPr="00D85C9E" w:rsidDel="004C56EA">
                <w:delText>38000280</w:delText>
              </w:r>
              <w:r w:rsidDel="004C56EA">
                <w:delText xml:space="preserve">  </w:delText>
              </w:r>
              <w:r w:rsidRPr="00D85C9E" w:rsidDel="004C56EA">
                <w:delText>Observation recorded from EHR</w:delText>
              </w:r>
            </w:del>
          </w:p>
        </w:tc>
      </w:tr>
      <w:tr w:rsidR="00070090" w:rsidDel="00F4703C" w14:paraId="61029730" w14:textId="12BB77FB" w:rsidTr="004C56EA">
        <w:trPr>
          <w:del w:id="4016" w:author="Maxim Moinat" w:date="2017-05-09T15:06:00Z"/>
        </w:trPr>
        <w:tc>
          <w:tcPr>
            <w:tcW w:w="0" w:type="auto"/>
            <w:tcPrChange w:id="4017" w:author="Maxim Moinat" w:date="2016-08-03T17:24:00Z">
              <w:tcPr>
                <w:tcW w:w="0" w:type="auto"/>
              </w:tcPr>
            </w:tcPrChange>
          </w:tcPr>
          <w:p w14:paraId="18A0DAB3" w14:textId="28862081" w:rsidR="00070090" w:rsidDel="00F4703C" w:rsidRDefault="00070090" w:rsidP="00A74099">
            <w:pPr>
              <w:rPr>
                <w:del w:id="4018" w:author="Maxim Moinat" w:date="2017-05-09T15:06:00Z"/>
              </w:rPr>
            </w:pPr>
            <w:del w:id="4019" w:author="Maxim Moinat" w:date="2017-05-09T15:06:00Z">
              <w:r w:rsidDel="00F4703C">
                <w:delText>value_as_number</w:delText>
              </w:r>
            </w:del>
          </w:p>
        </w:tc>
        <w:tc>
          <w:tcPr>
            <w:tcW w:w="0" w:type="auto"/>
            <w:tcPrChange w:id="4020" w:author="Maxim Moinat" w:date="2016-08-03T17:24:00Z">
              <w:tcPr>
                <w:tcW w:w="0" w:type="auto"/>
                <w:gridSpan w:val="2"/>
              </w:tcPr>
            </w:tcPrChange>
          </w:tcPr>
          <w:p w14:paraId="7853D9CB" w14:textId="3C99B7ED" w:rsidR="00070090" w:rsidDel="00F4703C" w:rsidRDefault="00070090" w:rsidP="00A74099">
            <w:pPr>
              <w:rPr>
                <w:del w:id="4021" w:author="Maxim Moinat" w:date="2017-05-09T15:06:00Z"/>
              </w:rPr>
            </w:pPr>
            <w:del w:id="4022" w:author="Maxim Moinat" w:date="2017-05-09T15:06:00Z">
              <w:r w:rsidDel="00F4703C">
                <w:delText>PATREG.alder</w:delText>
              </w:r>
            </w:del>
          </w:p>
          <w:p w14:paraId="55B4D9EB" w14:textId="6B3F9343" w:rsidR="00BC47AB" w:rsidDel="004C56EA" w:rsidRDefault="00BC47AB" w:rsidP="00BC47AB">
            <w:pPr>
              <w:rPr>
                <w:del w:id="4023" w:author="Maxim Moinat" w:date="2016-08-03T17:22:00Z"/>
                <w:rFonts w:ascii="Calibri" w:hAnsi="Calibri"/>
                <w:color w:val="000000"/>
              </w:rPr>
            </w:pPr>
            <w:del w:id="4024" w:author="Maxim Moinat" w:date="2016-08-03T17:22:00Z">
              <w:r w:rsidDel="004C56EA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6DF2D38D" w14:textId="40E0FD71" w:rsidR="00BC47AB" w:rsidDel="00F4703C" w:rsidRDefault="004C6506" w:rsidP="00A74099">
            <w:pPr>
              <w:rPr>
                <w:del w:id="4025" w:author="Maxim Moinat" w:date="2017-05-09T15:06:00Z"/>
              </w:rPr>
            </w:pPr>
            <w:del w:id="4026" w:author="Maxim Moinat" w:date="2017-05-09T15:06:00Z">
              <w:r w:rsidDel="00F4703C">
                <w:delText>DRUG.alder</w:delText>
              </w:r>
            </w:del>
          </w:p>
        </w:tc>
        <w:tc>
          <w:tcPr>
            <w:tcW w:w="1370" w:type="dxa"/>
            <w:tcPrChange w:id="4027" w:author="Maxim Moinat" w:date="2016-08-03T17:24:00Z">
              <w:tcPr>
                <w:tcW w:w="1480" w:type="dxa"/>
                <w:gridSpan w:val="2"/>
              </w:tcPr>
            </w:tcPrChange>
          </w:tcPr>
          <w:p w14:paraId="17AAAFDA" w14:textId="1267A78E" w:rsidR="00070090" w:rsidDel="00F4703C" w:rsidRDefault="00070090" w:rsidP="00A74099">
            <w:pPr>
              <w:rPr>
                <w:del w:id="4028" w:author="Maxim Moinat" w:date="2017-05-09T15:06:00Z"/>
              </w:rPr>
            </w:pPr>
          </w:p>
        </w:tc>
        <w:tc>
          <w:tcPr>
            <w:tcW w:w="1809" w:type="dxa"/>
            <w:tcPrChange w:id="4029" w:author="Maxim Moinat" w:date="2016-08-03T17:24:00Z">
              <w:tcPr>
                <w:tcW w:w="2410" w:type="dxa"/>
                <w:gridSpan w:val="2"/>
              </w:tcPr>
            </w:tcPrChange>
          </w:tcPr>
          <w:p w14:paraId="0A28F9C4" w14:textId="2D939B59" w:rsidR="00070090" w:rsidDel="00F4703C" w:rsidRDefault="00070090" w:rsidP="00A74099">
            <w:pPr>
              <w:rPr>
                <w:del w:id="4030" w:author="Maxim Moinat" w:date="2017-05-09T15:06:00Z"/>
              </w:rPr>
            </w:pPr>
          </w:p>
        </w:tc>
      </w:tr>
      <w:tr w:rsidR="00070090" w:rsidDel="004C56EA" w14:paraId="794B72B8" w14:textId="333B246C" w:rsidTr="004C56EA">
        <w:trPr>
          <w:del w:id="4031" w:author="Maxim Moinat" w:date="2016-08-03T17:25:00Z"/>
        </w:trPr>
        <w:tc>
          <w:tcPr>
            <w:tcW w:w="0" w:type="auto"/>
            <w:tcPrChange w:id="4032" w:author="Maxim Moinat" w:date="2016-08-03T17:24:00Z">
              <w:tcPr>
                <w:tcW w:w="0" w:type="auto"/>
              </w:tcPr>
            </w:tcPrChange>
          </w:tcPr>
          <w:p w14:paraId="3B6EF51D" w14:textId="2830248A" w:rsidR="00070090" w:rsidDel="004C56EA" w:rsidRDefault="00070090" w:rsidP="00A74099">
            <w:pPr>
              <w:rPr>
                <w:del w:id="4033" w:author="Maxim Moinat" w:date="2016-08-03T17:25:00Z"/>
              </w:rPr>
            </w:pPr>
            <w:del w:id="4034" w:author="Maxim Moinat" w:date="2016-08-03T17:25:00Z">
              <w:r w:rsidDel="004C56EA">
                <w:delText>value_as_concept_id</w:delText>
              </w:r>
            </w:del>
          </w:p>
        </w:tc>
        <w:tc>
          <w:tcPr>
            <w:tcW w:w="0" w:type="auto"/>
            <w:tcPrChange w:id="4035" w:author="Maxim Moinat" w:date="2016-08-03T17:24:00Z">
              <w:tcPr>
                <w:tcW w:w="0" w:type="auto"/>
                <w:gridSpan w:val="2"/>
              </w:tcPr>
            </w:tcPrChange>
          </w:tcPr>
          <w:p w14:paraId="2ABE29DC" w14:textId="59F67A54" w:rsidR="00070090" w:rsidDel="004C56EA" w:rsidRDefault="00070090" w:rsidP="00A74099">
            <w:pPr>
              <w:rPr>
                <w:del w:id="4036" w:author="Maxim Moinat" w:date="2016-08-03T17:25:00Z"/>
              </w:rPr>
            </w:pPr>
          </w:p>
        </w:tc>
        <w:tc>
          <w:tcPr>
            <w:tcW w:w="1370" w:type="dxa"/>
            <w:tcPrChange w:id="4037" w:author="Maxim Moinat" w:date="2016-08-03T17:24:00Z">
              <w:tcPr>
                <w:tcW w:w="1480" w:type="dxa"/>
                <w:gridSpan w:val="2"/>
              </w:tcPr>
            </w:tcPrChange>
          </w:tcPr>
          <w:p w14:paraId="5C58ABF8" w14:textId="5FBFCB32" w:rsidR="00070090" w:rsidDel="004C56EA" w:rsidRDefault="00070090" w:rsidP="00A74099">
            <w:pPr>
              <w:rPr>
                <w:del w:id="4038" w:author="Maxim Moinat" w:date="2016-08-03T17:25:00Z"/>
              </w:rPr>
            </w:pPr>
          </w:p>
        </w:tc>
        <w:tc>
          <w:tcPr>
            <w:tcW w:w="1809" w:type="dxa"/>
            <w:tcPrChange w:id="4039" w:author="Maxim Moinat" w:date="2016-08-03T17:24:00Z">
              <w:tcPr>
                <w:tcW w:w="2410" w:type="dxa"/>
                <w:gridSpan w:val="2"/>
              </w:tcPr>
            </w:tcPrChange>
          </w:tcPr>
          <w:p w14:paraId="50CA3B22" w14:textId="5BE31F78" w:rsidR="00070090" w:rsidDel="004C56EA" w:rsidRDefault="00070090" w:rsidP="00A74099">
            <w:pPr>
              <w:rPr>
                <w:del w:id="4040" w:author="Maxim Moinat" w:date="2016-08-03T17:25:00Z"/>
              </w:rPr>
            </w:pPr>
          </w:p>
        </w:tc>
      </w:tr>
      <w:tr w:rsidR="00070090" w:rsidRPr="0015685C" w:rsidDel="00F4703C" w14:paraId="3151D338" w14:textId="518A24DD" w:rsidTr="004C56EA">
        <w:trPr>
          <w:del w:id="4041" w:author="Maxim Moinat" w:date="2017-05-09T15:06:00Z"/>
        </w:trPr>
        <w:tc>
          <w:tcPr>
            <w:tcW w:w="0" w:type="auto"/>
            <w:tcPrChange w:id="4042" w:author="Maxim Moinat" w:date="2016-08-03T17:24:00Z">
              <w:tcPr>
                <w:tcW w:w="0" w:type="auto"/>
              </w:tcPr>
            </w:tcPrChange>
          </w:tcPr>
          <w:p w14:paraId="5E7D0835" w14:textId="3CF69912" w:rsidR="00070090" w:rsidDel="00F4703C" w:rsidRDefault="00070090" w:rsidP="00A74099">
            <w:pPr>
              <w:rPr>
                <w:del w:id="4043" w:author="Maxim Moinat" w:date="2017-05-09T15:06:00Z"/>
              </w:rPr>
            </w:pPr>
            <w:del w:id="4044" w:author="Maxim Moinat" w:date="2017-05-09T15:06:00Z">
              <w:r w:rsidDel="00F4703C">
                <w:delText>unit_concept_id</w:delText>
              </w:r>
            </w:del>
          </w:p>
        </w:tc>
        <w:tc>
          <w:tcPr>
            <w:tcW w:w="0" w:type="auto"/>
            <w:tcPrChange w:id="4045" w:author="Maxim Moinat" w:date="2016-08-03T17:24:00Z">
              <w:tcPr>
                <w:tcW w:w="0" w:type="auto"/>
                <w:gridSpan w:val="2"/>
              </w:tcPr>
            </w:tcPrChange>
          </w:tcPr>
          <w:p w14:paraId="7DB0D3C2" w14:textId="5B5B2CEA" w:rsidR="00070090" w:rsidDel="00F4703C" w:rsidRDefault="00070090" w:rsidP="00A74099">
            <w:pPr>
              <w:rPr>
                <w:del w:id="4046" w:author="Maxim Moinat" w:date="2017-05-09T15:06:00Z"/>
              </w:rPr>
            </w:pPr>
          </w:p>
        </w:tc>
        <w:tc>
          <w:tcPr>
            <w:tcW w:w="1370" w:type="dxa"/>
            <w:tcPrChange w:id="4047" w:author="Maxim Moinat" w:date="2016-08-03T17:24:00Z">
              <w:tcPr>
                <w:tcW w:w="1480" w:type="dxa"/>
                <w:gridSpan w:val="2"/>
              </w:tcPr>
            </w:tcPrChange>
          </w:tcPr>
          <w:p w14:paraId="03B8B902" w14:textId="7AC11231" w:rsidR="00070090" w:rsidDel="00F4703C" w:rsidRDefault="00070090" w:rsidP="00A74099">
            <w:pPr>
              <w:rPr>
                <w:del w:id="4048" w:author="Maxim Moinat" w:date="2017-05-09T15:06:00Z"/>
              </w:rPr>
            </w:pPr>
          </w:p>
        </w:tc>
        <w:tc>
          <w:tcPr>
            <w:tcW w:w="1809" w:type="dxa"/>
            <w:tcPrChange w:id="4049" w:author="Maxim Moinat" w:date="2016-08-03T17:24:00Z">
              <w:tcPr>
                <w:tcW w:w="2410" w:type="dxa"/>
                <w:gridSpan w:val="2"/>
              </w:tcPr>
            </w:tcPrChange>
          </w:tcPr>
          <w:p w14:paraId="536B4B9F" w14:textId="2F45750E" w:rsidR="004A1F01" w:rsidDel="004C56EA" w:rsidRDefault="004A1F01" w:rsidP="004A1F01">
            <w:pPr>
              <w:rPr>
                <w:del w:id="4050" w:author="Maxim Moinat" w:date="2016-08-03T17:22:00Z"/>
              </w:rPr>
            </w:pPr>
            <w:del w:id="4051" w:author="Maxim Moinat" w:date="2016-08-03T17:22:00Z">
              <w:r w:rsidRPr="00B02600" w:rsidDel="004C56EA">
                <w:delText>44818647, -- Currency: Swedish krona/kronor</w:delText>
              </w:r>
            </w:del>
          </w:p>
          <w:p w14:paraId="609E3B32" w14:textId="5BE3E9B8" w:rsidR="00070090" w:rsidRPr="008A2C89" w:rsidDel="00F4703C" w:rsidRDefault="004A1F01" w:rsidP="004A1F01">
            <w:pPr>
              <w:rPr>
                <w:del w:id="4052" w:author="Maxim Moinat" w:date="2017-05-09T15:06:00Z"/>
              </w:rPr>
            </w:pPr>
            <w:del w:id="4053" w:author="Maxim Moinat" w:date="2016-08-03T17:22:00Z">
              <w:r w:rsidDel="004C56EA">
                <w:rPr>
                  <w:rFonts w:ascii="Menlo" w:hAnsi="Menlo" w:cs="Menlo"/>
                  <w:color w:val="000000"/>
                </w:rPr>
                <w:delText>9448 - Year</w:delText>
              </w:r>
            </w:del>
          </w:p>
        </w:tc>
      </w:tr>
      <w:tr w:rsidR="00070090" w:rsidDel="004C56EA" w14:paraId="310086AE" w14:textId="7F5A7BB4" w:rsidTr="004C56EA">
        <w:trPr>
          <w:del w:id="4054" w:author="Maxim Moinat" w:date="2016-08-03T17:24:00Z"/>
        </w:trPr>
        <w:tc>
          <w:tcPr>
            <w:tcW w:w="0" w:type="auto"/>
            <w:tcPrChange w:id="4055" w:author="Maxim Moinat" w:date="2016-08-03T17:24:00Z">
              <w:tcPr>
                <w:tcW w:w="0" w:type="auto"/>
              </w:tcPr>
            </w:tcPrChange>
          </w:tcPr>
          <w:p w14:paraId="2B20CDF5" w14:textId="4B8DBC91" w:rsidR="00070090" w:rsidDel="004C56EA" w:rsidRDefault="00070090" w:rsidP="00A74099">
            <w:pPr>
              <w:rPr>
                <w:del w:id="4056" w:author="Maxim Moinat" w:date="2016-08-03T17:24:00Z"/>
              </w:rPr>
            </w:pPr>
            <w:del w:id="4057" w:author="Maxim Moinat" w:date="2016-08-03T17:24:00Z">
              <w:r w:rsidDel="004C56EA">
                <w:delText>range_low</w:delText>
              </w:r>
            </w:del>
          </w:p>
        </w:tc>
        <w:tc>
          <w:tcPr>
            <w:tcW w:w="0" w:type="auto"/>
            <w:tcPrChange w:id="4058" w:author="Maxim Moinat" w:date="2016-08-03T17:24:00Z">
              <w:tcPr>
                <w:tcW w:w="0" w:type="auto"/>
                <w:gridSpan w:val="2"/>
              </w:tcPr>
            </w:tcPrChange>
          </w:tcPr>
          <w:p w14:paraId="2489F5D7" w14:textId="1787D3C8" w:rsidR="00070090" w:rsidDel="004C56EA" w:rsidRDefault="00070090" w:rsidP="00A74099">
            <w:pPr>
              <w:rPr>
                <w:del w:id="4059" w:author="Maxim Moinat" w:date="2016-08-03T17:24:00Z"/>
              </w:rPr>
            </w:pPr>
          </w:p>
        </w:tc>
        <w:tc>
          <w:tcPr>
            <w:tcW w:w="1370" w:type="dxa"/>
            <w:tcPrChange w:id="4060" w:author="Maxim Moinat" w:date="2016-08-03T17:24:00Z">
              <w:tcPr>
                <w:tcW w:w="1480" w:type="dxa"/>
                <w:gridSpan w:val="2"/>
              </w:tcPr>
            </w:tcPrChange>
          </w:tcPr>
          <w:p w14:paraId="5BA8F7AB" w14:textId="50D44F9C" w:rsidR="00070090" w:rsidDel="004C56EA" w:rsidRDefault="00070090" w:rsidP="00A74099">
            <w:pPr>
              <w:rPr>
                <w:del w:id="4061" w:author="Maxim Moinat" w:date="2016-08-03T17:24:00Z"/>
              </w:rPr>
            </w:pPr>
          </w:p>
        </w:tc>
        <w:tc>
          <w:tcPr>
            <w:tcW w:w="1809" w:type="dxa"/>
            <w:tcPrChange w:id="4062" w:author="Maxim Moinat" w:date="2016-08-03T17:24:00Z">
              <w:tcPr>
                <w:tcW w:w="2410" w:type="dxa"/>
                <w:gridSpan w:val="2"/>
              </w:tcPr>
            </w:tcPrChange>
          </w:tcPr>
          <w:p w14:paraId="7C324EA8" w14:textId="7BFEF719" w:rsidR="00070090" w:rsidDel="004C56EA" w:rsidRDefault="00070090" w:rsidP="00A74099">
            <w:pPr>
              <w:rPr>
                <w:del w:id="4063" w:author="Maxim Moinat" w:date="2016-08-03T17:24:00Z"/>
              </w:rPr>
            </w:pPr>
          </w:p>
        </w:tc>
      </w:tr>
      <w:tr w:rsidR="00070090" w:rsidDel="004C56EA" w14:paraId="12FE609F" w14:textId="4CB57C7E" w:rsidTr="004C56EA">
        <w:trPr>
          <w:del w:id="4064" w:author="Maxim Moinat" w:date="2016-08-03T17:24:00Z"/>
        </w:trPr>
        <w:tc>
          <w:tcPr>
            <w:tcW w:w="0" w:type="auto"/>
            <w:tcPrChange w:id="4065" w:author="Maxim Moinat" w:date="2016-08-03T17:24:00Z">
              <w:tcPr>
                <w:tcW w:w="0" w:type="auto"/>
              </w:tcPr>
            </w:tcPrChange>
          </w:tcPr>
          <w:p w14:paraId="7C3BA097" w14:textId="4D48B1E2" w:rsidR="00070090" w:rsidDel="004C56EA" w:rsidRDefault="00070090" w:rsidP="00A74099">
            <w:pPr>
              <w:rPr>
                <w:del w:id="4066" w:author="Maxim Moinat" w:date="2016-08-03T17:24:00Z"/>
              </w:rPr>
            </w:pPr>
            <w:del w:id="4067" w:author="Maxim Moinat" w:date="2016-08-03T17:24:00Z">
              <w:r w:rsidDel="004C56EA">
                <w:delText>range_high</w:delText>
              </w:r>
            </w:del>
          </w:p>
        </w:tc>
        <w:tc>
          <w:tcPr>
            <w:tcW w:w="0" w:type="auto"/>
            <w:tcPrChange w:id="4068" w:author="Maxim Moinat" w:date="2016-08-03T17:24:00Z">
              <w:tcPr>
                <w:tcW w:w="0" w:type="auto"/>
                <w:gridSpan w:val="2"/>
              </w:tcPr>
            </w:tcPrChange>
          </w:tcPr>
          <w:p w14:paraId="168CC9D4" w14:textId="78DD10ED" w:rsidR="00070090" w:rsidDel="004C56EA" w:rsidRDefault="00070090" w:rsidP="00A74099">
            <w:pPr>
              <w:rPr>
                <w:del w:id="4069" w:author="Maxim Moinat" w:date="2016-08-03T17:24:00Z"/>
              </w:rPr>
            </w:pPr>
          </w:p>
        </w:tc>
        <w:tc>
          <w:tcPr>
            <w:tcW w:w="1370" w:type="dxa"/>
            <w:tcPrChange w:id="4070" w:author="Maxim Moinat" w:date="2016-08-03T17:24:00Z">
              <w:tcPr>
                <w:tcW w:w="1480" w:type="dxa"/>
                <w:gridSpan w:val="2"/>
              </w:tcPr>
            </w:tcPrChange>
          </w:tcPr>
          <w:p w14:paraId="32277EFE" w14:textId="53DF4E88" w:rsidR="00070090" w:rsidDel="004C56EA" w:rsidRDefault="00070090" w:rsidP="00A74099">
            <w:pPr>
              <w:rPr>
                <w:del w:id="4071" w:author="Maxim Moinat" w:date="2016-08-03T17:24:00Z"/>
              </w:rPr>
            </w:pPr>
          </w:p>
        </w:tc>
        <w:tc>
          <w:tcPr>
            <w:tcW w:w="1809" w:type="dxa"/>
            <w:tcPrChange w:id="4072" w:author="Maxim Moinat" w:date="2016-08-03T17:24:00Z">
              <w:tcPr>
                <w:tcW w:w="2410" w:type="dxa"/>
                <w:gridSpan w:val="2"/>
              </w:tcPr>
            </w:tcPrChange>
          </w:tcPr>
          <w:p w14:paraId="303F99DC" w14:textId="38D489C1" w:rsidR="00070090" w:rsidDel="004C56EA" w:rsidRDefault="00070090" w:rsidP="00A74099">
            <w:pPr>
              <w:rPr>
                <w:del w:id="4073" w:author="Maxim Moinat" w:date="2016-08-03T17:24:00Z"/>
              </w:rPr>
            </w:pPr>
          </w:p>
        </w:tc>
      </w:tr>
      <w:tr w:rsidR="00070090" w:rsidDel="004C56EA" w14:paraId="7120DD33" w14:textId="043857F5" w:rsidTr="004C56EA">
        <w:trPr>
          <w:del w:id="4074" w:author="Maxim Moinat" w:date="2016-08-03T17:24:00Z"/>
        </w:trPr>
        <w:tc>
          <w:tcPr>
            <w:tcW w:w="0" w:type="auto"/>
            <w:tcPrChange w:id="4075" w:author="Maxim Moinat" w:date="2016-08-03T17:24:00Z">
              <w:tcPr>
                <w:tcW w:w="0" w:type="auto"/>
              </w:tcPr>
            </w:tcPrChange>
          </w:tcPr>
          <w:p w14:paraId="43CD631E" w14:textId="6975BD45" w:rsidR="00070090" w:rsidDel="004C56EA" w:rsidRDefault="00070090" w:rsidP="00A74099">
            <w:pPr>
              <w:rPr>
                <w:del w:id="4076" w:author="Maxim Moinat" w:date="2016-08-03T17:24:00Z"/>
              </w:rPr>
            </w:pPr>
            <w:del w:id="4077" w:author="Maxim Moinat" w:date="2016-08-03T17:24:00Z">
              <w:r w:rsidDel="004C56EA">
                <w:delText>provider_id</w:delText>
              </w:r>
            </w:del>
          </w:p>
        </w:tc>
        <w:tc>
          <w:tcPr>
            <w:tcW w:w="0" w:type="auto"/>
            <w:tcPrChange w:id="4078" w:author="Maxim Moinat" w:date="2016-08-03T17:24:00Z">
              <w:tcPr>
                <w:tcW w:w="0" w:type="auto"/>
                <w:gridSpan w:val="2"/>
              </w:tcPr>
            </w:tcPrChange>
          </w:tcPr>
          <w:p w14:paraId="396047F2" w14:textId="64EAF58D" w:rsidR="00070090" w:rsidDel="004C56EA" w:rsidRDefault="00070090" w:rsidP="00A74099">
            <w:pPr>
              <w:rPr>
                <w:del w:id="4079" w:author="Maxim Moinat" w:date="2016-08-03T17:24:00Z"/>
              </w:rPr>
            </w:pPr>
          </w:p>
        </w:tc>
        <w:tc>
          <w:tcPr>
            <w:tcW w:w="1370" w:type="dxa"/>
            <w:tcPrChange w:id="4080" w:author="Maxim Moinat" w:date="2016-08-03T17:24:00Z">
              <w:tcPr>
                <w:tcW w:w="1480" w:type="dxa"/>
                <w:gridSpan w:val="2"/>
              </w:tcPr>
            </w:tcPrChange>
          </w:tcPr>
          <w:p w14:paraId="3DB4E4C8" w14:textId="24DB1B3C" w:rsidR="00070090" w:rsidDel="004C56EA" w:rsidRDefault="00070090" w:rsidP="00A74099">
            <w:pPr>
              <w:rPr>
                <w:del w:id="4081" w:author="Maxim Moinat" w:date="2016-08-03T17:24:00Z"/>
              </w:rPr>
            </w:pPr>
          </w:p>
        </w:tc>
        <w:tc>
          <w:tcPr>
            <w:tcW w:w="1809" w:type="dxa"/>
            <w:tcPrChange w:id="4082" w:author="Maxim Moinat" w:date="2016-08-03T17:24:00Z">
              <w:tcPr>
                <w:tcW w:w="2410" w:type="dxa"/>
                <w:gridSpan w:val="2"/>
              </w:tcPr>
            </w:tcPrChange>
          </w:tcPr>
          <w:p w14:paraId="5FB9ACA3" w14:textId="04B08DB0" w:rsidR="00070090" w:rsidDel="004C56EA" w:rsidRDefault="00070090" w:rsidP="00A74099">
            <w:pPr>
              <w:rPr>
                <w:del w:id="4083" w:author="Maxim Moinat" w:date="2016-08-03T17:24:00Z"/>
              </w:rPr>
            </w:pPr>
          </w:p>
        </w:tc>
      </w:tr>
      <w:tr w:rsidR="00070090" w:rsidDel="004C56EA" w14:paraId="033F15AC" w14:textId="06E206EB" w:rsidTr="004C56EA">
        <w:trPr>
          <w:del w:id="4084" w:author="Maxim Moinat" w:date="2016-08-03T17:24:00Z"/>
        </w:trPr>
        <w:tc>
          <w:tcPr>
            <w:tcW w:w="0" w:type="auto"/>
            <w:tcPrChange w:id="4085" w:author="Maxim Moinat" w:date="2016-08-03T17:24:00Z">
              <w:tcPr>
                <w:tcW w:w="0" w:type="auto"/>
              </w:tcPr>
            </w:tcPrChange>
          </w:tcPr>
          <w:p w14:paraId="14D2F4A0" w14:textId="0092FC45" w:rsidR="00070090" w:rsidDel="004C56EA" w:rsidRDefault="00070090" w:rsidP="00A74099">
            <w:pPr>
              <w:rPr>
                <w:del w:id="4086" w:author="Maxim Moinat" w:date="2016-08-03T17:24:00Z"/>
              </w:rPr>
            </w:pPr>
            <w:del w:id="4087" w:author="Maxim Moinat" w:date="2016-08-03T17:24:00Z">
              <w:r w:rsidDel="004C56EA">
                <w:delText>visit_occurrence_id</w:delText>
              </w:r>
            </w:del>
          </w:p>
        </w:tc>
        <w:tc>
          <w:tcPr>
            <w:tcW w:w="0" w:type="auto"/>
            <w:tcPrChange w:id="4088" w:author="Maxim Moinat" w:date="2016-08-03T17:24:00Z">
              <w:tcPr>
                <w:tcW w:w="0" w:type="auto"/>
                <w:gridSpan w:val="2"/>
              </w:tcPr>
            </w:tcPrChange>
          </w:tcPr>
          <w:p w14:paraId="7BFF64C7" w14:textId="72E428E1" w:rsidR="00070090" w:rsidDel="004C56EA" w:rsidRDefault="00070090" w:rsidP="00A74099">
            <w:pPr>
              <w:rPr>
                <w:del w:id="4089" w:author="Maxim Moinat" w:date="2016-08-03T17:23:00Z"/>
              </w:rPr>
            </w:pPr>
            <w:del w:id="4090" w:author="Maxim Moinat" w:date="2016-08-03T17:23:00Z">
              <w:r w:rsidDel="004C56EA">
                <w:delText>PATREG.indatuma</w:delText>
              </w:r>
            </w:del>
          </w:p>
          <w:p w14:paraId="0FCA3183" w14:textId="21E48144" w:rsidR="00070090" w:rsidDel="004C56EA" w:rsidRDefault="00070090" w:rsidP="00A74099">
            <w:pPr>
              <w:rPr>
                <w:del w:id="4091" w:author="Maxim Moinat" w:date="2016-08-03T17:24:00Z"/>
              </w:rPr>
            </w:pPr>
            <w:del w:id="4092" w:author="Maxim Moinat" w:date="2016-08-03T17:23:00Z">
              <w:r w:rsidDel="004C56EA">
                <w:delText>PATREG.utdatum</w:delText>
              </w:r>
            </w:del>
          </w:p>
        </w:tc>
        <w:tc>
          <w:tcPr>
            <w:tcW w:w="1370" w:type="dxa"/>
            <w:tcPrChange w:id="4093" w:author="Maxim Moinat" w:date="2016-08-03T17:24:00Z">
              <w:tcPr>
                <w:tcW w:w="1480" w:type="dxa"/>
                <w:gridSpan w:val="2"/>
              </w:tcPr>
            </w:tcPrChange>
          </w:tcPr>
          <w:p w14:paraId="5ADA34F2" w14:textId="563FC8E6" w:rsidR="00070090" w:rsidDel="004C56EA" w:rsidRDefault="00070090" w:rsidP="00A74099">
            <w:pPr>
              <w:rPr>
                <w:del w:id="4094" w:author="Maxim Moinat" w:date="2016-08-03T17:24:00Z"/>
              </w:rPr>
            </w:pPr>
          </w:p>
        </w:tc>
        <w:tc>
          <w:tcPr>
            <w:tcW w:w="1809" w:type="dxa"/>
            <w:tcPrChange w:id="4095" w:author="Maxim Moinat" w:date="2016-08-03T17:24:00Z">
              <w:tcPr>
                <w:tcW w:w="2410" w:type="dxa"/>
                <w:gridSpan w:val="2"/>
              </w:tcPr>
            </w:tcPrChange>
          </w:tcPr>
          <w:p w14:paraId="002E1743" w14:textId="680AF190" w:rsidR="00070090" w:rsidDel="004C56EA" w:rsidRDefault="00070090" w:rsidP="00A74099">
            <w:pPr>
              <w:rPr>
                <w:del w:id="4096" w:author="Maxim Moinat" w:date="2016-08-03T17:24:00Z"/>
              </w:rPr>
            </w:pPr>
          </w:p>
        </w:tc>
      </w:tr>
      <w:tr w:rsidR="00070090" w:rsidDel="00F4703C" w14:paraId="3B724E11" w14:textId="13E58E14" w:rsidTr="004C56EA">
        <w:trPr>
          <w:del w:id="4097" w:author="Maxim Moinat" w:date="2017-05-09T15:06:00Z"/>
        </w:trPr>
        <w:tc>
          <w:tcPr>
            <w:tcW w:w="0" w:type="auto"/>
            <w:tcPrChange w:id="4098" w:author="Maxim Moinat" w:date="2016-08-03T17:24:00Z">
              <w:tcPr>
                <w:tcW w:w="0" w:type="auto"/>
              </w:tcPr>
            </w:tcPrChange>
          </w:tcPr>
          <w:p w14:paraId="262F2108" w14:textId="3BB51724" w:rsidR="00070090" w:rsidDel="00F4703C" w:rsidRDefault="00070090" w:rsidP="00A74099">
            <w:pPr>
              <w:rPr>
                <w:del w:id="4099" w:author="Maxim Moinat" w:date="2017-05-09T15:06:00Z"/>
              </w:rPr>
            </w:pPr>
            <w:del w:id="4100" w:author="Maxim Moinat" w:date="2017-05-09T15:06:00Z">
              <w:r w:rsidDel="00F4703C">
                <w:delText>measurement_source_value</w:delText>
              </w:r>
            </w:del>
          </w:p>
        </w:tc>
        <w:tc>
          <w:tcPr>
            <w:tcW w:w="0" w:type="auto"/>
            <w:tcPrChange w:id="4101" w:author="Maxim Moinat" w:date="2016-08-03T17:24:00Z">
              <w:tcPr>
                <w:tcW w:w="0" w:type="auto"/>
                <w:gridSpan w:val="2"/>
              </w:tcPr>
            </w:tcPrChange>
          </w:tcPr>
          <w:p w14:paraId="086EF327" w14:textId="264D98BD" w:rsidR="004C6506" w:rsidDel="004C56EA" w:rsidRDefault="004C6506" w:rsidP="00A74099">
            <w:pPr>
              <w:rPr>
                <w:del w:id="4102" w:author="Maxim Moinat" w:date="2016-08-03T17:23:00Z"/>
                <w:rFonts w:ascii="Calibri" w:hAnsi="Calibri"/>
                <w:color w:val="000000"/>
              </w:rPr>
            </w:pPr>
            <w:del w:id="4103" w:author="Maxim Moinat" w:date="2016-08-03T17:23:00Z">
              <w:r w:rsidDel="004C56EA">
                <w:delText>PATREG.alder</w:delText>
              </w:r>
            </w:del>
          </w:p>
          <w:p w14:paraId="311DEF29" w14:textId="0F47000E" w:rsidR="00070090" w:rsidDel="004C56EA" w:rsidRDefault="00BC47AB" w:rsidP="00A74099">
            <w:pPr>
              <w:rPr>
                <w:del w:id="4104" w:author="Maxim Moinat" w:date="2016-08-03T17:23:00Z"/>
                <w:rFonts w:ascii="Calibri" w:hAnsi="Calibri"/>
                <w:color w:val="000000"/>
              </w:rPr>
            </w:pPr>
            <w:del w:id="4105" w:author="Maxim Moinat" w:date="2016-08-03T17:23:00Z">
              <w:r w:rsidDel="004C56EA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  <w:p w14:paraId="791304EF" w14:textId="2D45864A" w:rsidR="004C6506" w:rsidRPr="00BC47AB" w:rsidDel="00F4703C" w:rsidRDefault="004C6506" w:rsidP="00A74099">
            <w:pPr>
              <w:rPr>
                <w:del w:id="4106" w:author="Maxim Moinat" w:date="2017-05-09T15:06:00Z"/>
                <w:rFonts w:ascii="Calibri" w:hAnsi="Calibri"/>
                <w:color w:val="000000"/>
              </w:rPr>
            </w:pPr>
            <w:del w:id="4107" w:author="Maxim Moinat" w:date="2016-08-03T17:23:00Z">
              <w:r w:rsidDel="004C56EA">
                <w:delText>DRUG.alder</w:delText>
              </w:r>
            </w:del>
          </w:p>
        </w:tc>
        <w:tc>
          <w:tcPr>
            <w:tcW w:w="1370" w:type="dxa"/>
            <w:tcPrChange w:id="4108" w:author="Maxim Moinat" w:date="2016-08-03T17:24:00Z">
              <w:tcPr>
                <w:tcW w:w="1480" w:type="dxa"/>
                <w:gridSpan w:val="2"/>
              </w:tcPr>
            </w:tcPrChange>
          </w:tcPr>
          <w:p w14:paraId="69B14B5B" w14:textId="55618608" w:rsidR="00070090" w:rsidDel="00F4703C" w:rsidRDefault="00070090" w:rsidP="00A74099">
            <w:pPr>
              <w:rPr>
                <w:del w:id="4109" w:author="Maxim Moinat" w:date="2017-05-09T15:06:00Z"/>
              </w:rPr>
            </w:pPr>
          </w:p>
        </w:tc>
        <w:tc>
          <w:tcPr>
            <w:tcW w:w="1809" w:type="dxa"/>
            <w:tcPrChange w:id="4110" w:author="Maxim Moinat" w:date="2016-08-03T17:24:00Z">
              <w:tcPr>
                <w:tcW w:w="2410" w:type="dxa"/>
                <w:gridSpan w:val="2"/>
              </w:tcPr>
            </w:tcPrChange>
          </w:tcPr>
          <w:p w14:paraId="51A4D453" w14:textId="095819E1" w:rsidR="00070090" w:rsidDel="00F4703C" w:rsidRDefault="00070090" w:rsidP="00A74099">
            <w:pPr>
              <w:rPr>
                <w:del w:id="4111" w:author="Maxim Moinat" w:date="2017-05-09T15:06:00Z"/>
              </w:rPr>
            </w:pPr>
          </w:p>
        </w:tc>
      </w:tr>
      <w:tr w:rsidR="00070090" w:rsidDel="004C56EA" w14:paraId="2081D402" w14:textId="29A569B1" w:rsidTr="004C56EA">
        <w:trPr>
          <w:del w:id="4112" w:author="Maxim Moinat" w:date="2016-08-03T17:25:00Z"/>
        </w:trPr>
        <w:tc>
          <w:tcPr>
            <w:tcW w:w="0" w:type="auto"/>
            <w:tcPrChange w:id="4113" w:author="Maxim Moinat" w:date="2016-08-03T17:24:00Z">
              <w:tcPr>
                <w:tcW w:w="0" w:type="auto"/>
              </w:tcPr>
            </w:tcPrChange>
          </w:tcPr>
          <w:p w14:paraId="2B29BAD1" w14:textId="7EF1174D" w:rsidR="00070090" w:rsidDel="004C56EA" w:rsidRDefault="00070090" w:rsidP="00A74099">
            <w:pPr>
              <w:rPr>
                <w:del w:id="4114" w:author="Maxim Moinat" w:date="2016-08-03T17:25:00Z"/>
              </w:rPr>
            </w:pPr>
            <w:del w:id="4115" w:author="Maxim Moinat" w:date="2016-08-03T17:25:00Z">
              <w:r w:rsidDel="004C56EA">
                <w:delText>measurement_source_concept_id</w:delText>
              </w:r>
            </w:del>
          </w:p>
        </w:tc>
        <w:tc>
          <w:tcPr>
            <w:tcW w:w="0" w:type="auto"/>
            <w:tcPrChange w:id="4116" w:author="Maxim Moinat" w:date="2016-08-03T17:24:00Z">
              <w:tcPr>
                <w:tcW w:w="0" w:type="auto"/>
                <w:gridSpan w:val="2"/>
              </w:tcPr>
            </w:tcPrChange>
          </w:tcPr>
          <w:p w14:paraId="7AF0B931" w14:textId="0217DD89" w:rsidR="00070090" w:rsidDel="004C56EA" w:rsidRDefault="00070090" w:rsidP="00A74099">
            <w:pPr>
              <w:rPr>
                <w:del w:id="4117" w:author="Maxim Moinat" w:date="2016-08-03T17:25:00Z"/>
              </w:rPr>
            </w:pPr>
          </w:p>
        </w:tc>
        <w:tc>
          <w:tcPr>
            <w:tcW w:w="1370" w:type="dxa"/>
            <w:tcPrChange w:id="4118" w:author="Maxim Moinat" w:date="2016-08-03T17:24:00Z">
              <w:tcPr>
                <w:tcW w:w="1480" w:type="dxa"/>
                <w:gridSpan w:val="2"/>
              </w:tcPr>
            </w:tcPrChange>
          </w:tcPr>
          <w:p w14:paraId="7FFD81C3" w14:textId="689A8E49" w:rsidR="00070090" w:rsidDel="004C56EA" w:rsidRDefault="00070090" w:rsidP="00A74099">
            <w:pPr>
              <w:rPr>
                <w:del w:id="4119" w:author="Maxim Moinat" w:date="2016-08-03T17:25:00Z"/>
              </w:rPr>
            </w:pPr>
          </w:p>
        </w:tc>
        <w:tc>
          <w:tcPr>
            <w:tcW w:w="1809" w:type="dxa"/>
            <w:tcPrChange w:id="4120" w:author="Maxim Moinat" w:date="2016-08-03T17:24:00Z">
              <w:tcPr>
                <w:tcW w:w="2410" w:type="dxa"/>
                <w:gridSpan w:val="2"/>
              </w:tcPr>
            </w:tcPrChange>
          </w:tcPr>
          <w:p w14:paraId="3B680482" w14:textId="0C51653C" w:rsidR="00070090" w:rsidDel="004C56EA" w:rsidRDefault="00070090" w:rsidP="00A74099">
            <w:pPr>
              <w:rPr>
                <w:del w:id="4121" w:author="Maxim Moinat" w:date="2016-08-03T17:25:00Z"/>
              </w:rPr>
            </w:pPr>
          </w:p>
        </w:tc>
      </w:tr>
      <w:tr w:rsidR="00070090" w:rsidDel="004C56EA" w14:paraId="0A0BBE16" w14:textId="70C6176A" w:rsidTr="004C56EA">
        <w:trPr>
          <w:del w:id="4122" w:author="Maxim Moinat" w:date="2016-08-03T17:25:00Z"/>
        </w:trPr>
        <w:tc>
          <w:tcPr>
            <w:tcW w:w="0" w:type="auto"/>
            <w:tcPrChange w:id="4123" w:author="Maxim Moinat" w:date="2016-08-03T17:24:00Z">
              <w:tcPr>
                <w:tcW w:w="0" w:type="auto"/>
              </w:tcPr>
            </w:tcPrChange>
          </w:tcPr>
          <w:p w14:paraId="2FAF0FF8" w14:textId="49D47C4C" w:rsidR="00070090" w:rsidDel="004C56EA" w:rsidRDefault="00070090" w:rsidP="00A74099">
            <w:pPr>
              <w:rPr>
                <w:del w:id="4124" w:author="Maxim Moinat" w:date="2016-08-03T17:25:00Z"/>
              </w:rPr>
            </w:pPr>
            <w:del w:id="4125" w:author="Maxim Moinat" w:date="2016-08-03T17:25:00Z">
              <w:r w:rsidDel="004C56EA">
                <w:delText>unit_source_value</w:delText>
              </w:r>
            </w:del>
          </w:p>
        </w:tc>
        <w:tc>
          <w:tcPr>
            <w:tcW w:w="0" w:type="auto"/>
            <w:tcPrChange w:id="4126" w:author="Maxim Moinat" w:date="2016-08-03T17:24:00Z">
              <w:tcPr>
                <w:tcW w:w="0" w:type="auto"/>
                <w:gridSpan w:val="2"/>
              </w:tcPr>
            </w:tcPrChange>
          </w:tcPr>
          <w:p w14:paraId="75A33D40" w14:textId="576B80FC" w:rsidR="004C6506" w:rsidDel="004C56EA" w:rsidRDefault="004C6506" w:rsidP="004C6506">
            <w:pPr>
              <w:rPr>
                <w:del w:id="4127" w:author="Maxim Moinat" w:date="2016-08-03T17:24:00Z"/>
              </w:rPr>
            </w:pPr>
            <w:del w:id="4128" w:author="Maxim Moinat" w:date="2016-08-03T17:24:00Z">
              <w:r w:rsidDel="004C56EA">
                <w:delText>PATREG.alder</w:delText>
              </w:r>
            </w:del>
          </w:p>
          <w:p w14:paraId="6A045C42" w14:textId="77B15702" w:rsidR="00070090" w:rsidDel="004C56EA" w:rsidRDefault="004C6506" w:rsidP="00A74099">
            <w:pPr>
              <w:rPr>
                <w:del w:id="4129" w:author="Maxim Moinat" w:date="2016-08-03T17:25:00Z"/>
              </w:rPr>
            </w:pPr>
            <w:del w:id="4130" w:author="Maxim Moinat" w:date="2016-08-03T17:24:00Z">
              <w:r w:rsidDel="004C56EA">
                <w:delText>DRUG.alder</w:delText>
              </w:r>
            </w:del>
          </w:p>
        </w:tc>
        <w:tc>
          <w:tcPr>
            <w:tcW w:w="1370" w:type="dxa"/>
            <w:tcPrChange w:id="4131" w:author="Maxim Moinat" w:date="2016-08-03T17:24:00Z">
              <w:tcPr>
                <w:tcW w:w="1480" w:type="dxa"/>
                <w:gridSpan w:val="2"/>
              </w:tcPr>
            </w:tcPrChange>
          </w:tcPr>
          <w:p w14:paraId="44542E89" w14:textId="6963DB0A" w:rsidR="00070090" w:rsidDel="004C56EA" w:rsidRDefault="00070090" w:rsidP="00A74099">
            <w:pPr>
              <w:rPr>
                <w:del w:id="4132" w:author="Maxim Moinat" w:date="2016-08-03T17:25:00Z"/>
              </w:rPr>
            </w:pPr>
          </w:p>
        </w:tc>
        <w:tc>
          <w:tcPr>
            <w:tcW w:w="1809" w:type="dxa"/>
            <w:tcPrChange w:id="4133" w:author="Maxim Moinat" w:date="2016-08-03T17:24:00Z">
              <w:tcPr>
                <w:tcW w:w="2410" w:type="dxa"/>
                <w:gridSpan w:val="2"/>
              </w:tcPr>
            </w:tcPrChange>
          </w:tcPr>
          <w:p w14:paraId="6C8A2073" w14:textId="36D6FD74" w:rsidR="00070090" w:rsidDel="004C56EA" w:rsidRDefault="004C6506" w:rsidP="00A74099">
            <w:pPr>
              <w:rPr>
                <w:del w:id="4134" w:author="Maxim Moinat" w:date="2016-08-03T17:25:00Z"/>
              </w:rPr>
            </w:pPr>
            <w:del w:id="4135" w:author="Maxim Moinat" w:date="2016-08-03T17:24:00Z">
              <w:r w:rsidDel="004C56EA">
                <w:delText>years</w:delText>
              </w:r>
            </w:del>
          </w:p>
        </w:tc>
      </w:tr>
      <w:tr w:rsidR="00070090" w:rsidDel="00F4703C" w14:paraId="24A77C7D" w14:textId="77FB1A30" w:rsidTr="004C56EA">
        <w:trPr>
          <w:del w:id="4136" w:author="Maxim Moinat" w:date="2017-05-09T15:06:00Z"/>
        </w:trPr>
        <w:tc>
          <w:tcPr>
            <w:tcW w:w="0" w:type="auto"/>
            <w:tcPrChange w:id="4137" w:author="Maxim Moinat" w:date="2016-08-03T17:24:00Z">
              <w:tcPr>
                <w:tcW w:w="0" w:type="auto"/>
              </w:tcPr>
            </w:tcPrChange>
          </w:tcPr>
          <w:p w14:paraId="7F881174" w14:textId="688857BA" w:rsidR="00070090" w:rsidDel="00F4703C" w:rsidRDefault="00070090" w:rsidP="00A74099">
            <w:pPr>
              <w:rPr>
                <w:del w:id="4138" w:author="Maxim Moinat" w:date="2017-05-09T15:06:00Z"/>
              </w:rPr>
            </w:pPr>
            <w:del w:id="4139" w:author="Maxim Moinat" w:date="2017-05-09T15:06:00Z">
              <w:r w:rsidDel="00F4703C">
                <w:delText>value_source_value</w:delText>
              </w:r>
            </w:del>
          </w:p>
        </w:tc>
        <w:tc>
          <w:tcPr>
            <w:tcW w:w="0" w:type="auto"/>
            <w:tcPrChange w:id="4140" w:author="Maxim Moinat" w:date="2016-08-03T17:24:00Z">
              <w:tcPr>
                <w:tcW w:w="0" w:type="auto"/>
                <w:gridSpan w:val="2"/>
              </w:tcPr>
            </w:tcPrChange>
          </w:tcPr>
          <w:p w14:paraId="22128993" w14:textId="294EAA30" w:rsidR="00070090" w:rsidDel="00F4703C" w:rsidRDefault="00BC47AB" w:rsidP="004C56EA">
            <w:pPr>
              <w:rPr>
                <w:del w:id="4141" w:author="Maxim Moinat" w:date="2017-05-09T15:06:00Z"/>
              </w:rPr>
            </w:pPr>
            <w:del w:id="4142" w:author="Maxim Moinat" w:date="2016-08-03T17:24:00Z">
              <w:r w:rsidDel="004C56EA">
                <w:rPr>
                  <w:rFonts w:ascii="Calibri" w:hAnsi="Calibri"/>
                  <w:color w:val="000000"/>
                </w:rPr>
                <w:delText>LISA.dispinkpersf04</w:delText>
              </w:r>
            </w:del>
          </w:p>
        </w:tc>
        <w:tc>
          <w:tcPr>
            <w:tcW w:w="1370" w:type="dxa"/>
            <w:tcPrChange w:id="4143" w:author="Maxim Moinat" w:date="2016-08-03T17:24:00Z">
              <w:tcPr>
                <w:tcW w:w="1480" w:type="dxa"/>
                <w:gridSpan w:val="2"/>
              </w:tcPr>
            </w:tcPrChange>
          </w:tcPr>
          <w:p w14:paraId="3C349EC0" w14:textId="49E3BFDD" w:rsidR="00070090" w:rsidDel="00F4703C" w:rsidRDefault="00070090" w:rsidP="00A74099">
            <w:pPr>
              <w:rPr>
                <w:del w:id="4144" w:author="Maxim Moinat" w:date="2017-05-09T15:06:00Z"/>
              </w:rPr>
            </w:pPr>
          </w:p>
        </w:tc>
        <w:tc>
          <w:tcPr>
            <w:tcW w:w="1809" w:type="dxa"/>
            <w:tcPrChange w:id="4145" w:author="Maxim Moinat" w:date="2016-08-03T17:24:00Z">
              <w:tcPr>
                <w:tcW w:w="2410" w:type="dxa"/>
                <w:gridSpan w:val="2"/>
              </w:tcPr>
            </w:tcPrChange>
          </w:tcPr>
          <w:p w14:paraId="49BAF721" w14:textId="4144659D" w:rsidR="00070090" w:rsidDel="00F4703C" w:rsidRDefault="00070090" w:rsidP="00A74099">
            <w:pPr>
              <w:rPr>
                <w:del w:id="4146" w:author="Maxim Moinat" w:date="2017-05-09T15:06:00Z"/>
              </w:rPr>
            </w:pPr>
          </w:p>
        </w:tc>
      </w:tr>
    </w:tbl>
    <w:p w14:paraId="429A86D1" w14:textId="2F3C98B1" w:rsidR="004C56EA" w:rsidRPr="00A20031" w:rsidRDefault="004C56EA">
      <w:pPr>
        <w:pStyle w:val="Heading4"/>
        <w:rPr>
          <w:ins w:id="4147" w:author="Maxim Moinat" w:date="2016-08-03T17:25:00Z"/>
          <w:rPrChange w:id="4148" w:author="Maxim Moinat" w:date="2016-08-03T17:30:00Z">
            <w:rPr>
              <w:ins w:id="4149" w:author="Maxim Moinat" w:date="2016-08-03T17:25:00Z"/>
            </w:rPr>
          </w:rPrChange>
        </w:rPr>
        <w:pPrChange w:id="4150" w:author="Maxim Moinat" w:date="2017-05-09T15:32:00Z">
          <w:pPr/>
        </w:pPrChange>
      </w:pPr>
      <w:ins w:id="4151" w:author="Maxim Moinat" w:date="2016-08-03T17:25:00Z">
        <w:r w:rsidRPr="00A20031">
          <w:rPr>
            <w:rPrChange w:id="4152" w:author="Maxim Moinat" w:date="2016-08-03T17:30:00Z">
              <w:rPr/>
            </w:rPrChange>
          </w:rPr>
          <w:t>Income</w:t>
        </w:r>
      </w:ins>
    </w:p>
    <w:tbl>
      <w:tblPr>
        <w:tblW w:w="906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153" w:author="Maxim Moinat" w:date="2016-08-03T17:27:00Z">
          <w:tblPr>
            <w:tblW w:w="9065" w:type="dxa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006"/>
        <w:gridCol w:w="2192"/>
        <w:gridCol w:w="2220"/>
        <w:gridCol w:w="1647"/>
        <w:tblGridChange w:id="4154">
          <w:tblGrid>
            <w:gridCol w:w="2883"/>
            <w:gridCol w:w="1764"/>
            <w:gridCol w:w="308"/>
            <w:gridCol w:w="141"/>
            <w:gridCol w:w="2127"/>
            <w:gridCol w:w="141"/>
            <w:gridCol w:w="1701"/>
          </w:tblGrid>
        </w:tblGridChange>
      </w:tblGrid>
      <w:tr w:rsidR="00085276" w14:paraId="72A2A247" w14:textId="77777777" w:rsidTr="00085276">
        <w:trPr>
          <w:tblHeader/>
          <w:ins w:id="4155" w:author="Maxim Moinat" w:date="2016-08-03T17:25:00Z"/>
          <w:trPrChange w:id="4156" w:author="Maxim Moinat" w:date="2016-08-03T17:27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4157" w:author="Maxim Moinat" w:date="2016-08-03T17:27:00Z">
              <w:tcPr>
                <w:tcW w:w="0" w:type="auto"/>
                <w:shd w:val="clear" w:color="auto" w:fill="AAAAFF"/>
              </w:tcPr>
            </w:tcPrChange>
          </w:tcPr>
          <w:p w14:paraId="3D32D532" w14:textId="77777777" w:rsidR="004C56EA" w:rsidRDefault="004C56EA" w:rsidP="00173E82">
            <w:pPr>
              <w:rPr>
                <w:ins w:id="4158" w:author="Maxim Moinat" w:date="2016-08-03T17:25:00Z"/>
              </w:rPr>
            </w:pPr>
            <w:ins w:id="4159" w:author="Maxim Moinat" w:date="2016-08-03T17:25:00Z">
              <w:r>
                <w:t>Destination Field</w:t>
              </w:r>
            </w:ins>
          </w:p>
        </w:tc>
        <w:tc>
          <w:tcPr>
            <w:tcW w:w="2213" w:type="dxa"/>
            <w:shd w:val="clear" w:color="auto" w:fill="AAAAFF"/>
            <w:tcPrChange w:id="4160" w:author="Maxim Moinat" w:date="2016-08-03T17:27:00Z">
              <w:tcPr>
                <w:tcW w:w="0" w:type="auto"/>
                <w:shd w:val="clear" w:color="auto" w:fill="AAAAFF"/>
              </w:tcPr>
            </w:tcPrChange>
          </w:tcPr>
          <w:p w14:paraId="6229ADC3" w14:textId="77777777" w:rsidR="004C56EA" w:rsidRDefault="004C56EA" w:rsidP="00173E82">
            <w:pPr>
              <w:rPr>
                <w:ins w:id="4161" w:author="Maxim Moinat" w:date="2016-08-03T17:25:00Z"/>
              </w:rPr>
            </w:pPr>
            <w:ins w:id="4162" w:author="Maxim Moinat" w:date="2016-08-03T17:25:00Z">
              <w:r>
                <w:t>Source Field</w:t>
              </w:r>
            </w:ins>
          </w:p>
        </w:tc>
        <w:tc>
          <w:tcPr>
            <w:tcW w:w="2268" w:type="dxa"/>
            <w:shd w:val="clear" w:color="auto" w:fill="AAAAFF"/>
            <w:tcPrChange w:id="4163" w:author="Maxim Moinat" w:date="2016-08-03T17:27:00Z">
              <w:tcPr>
                <w:tcW w:w="2576" w:type="dxa"/>
                <w:gridSpan w:val="3"/>
                <w:shd w:val="clear" w:color="auto" w:fill="AAAAFF"/>
              </w:tcPr>
            </w:tcPrChange>
          </w:tcPr>
          <w:p w14:paraId="73FC006E" w14:textId="77777777" w:rsidR="004C56EA" w:rsidRDefault="004C56EA" w:rsidP="00173E82">
            <w:pPr>
              <w:rPr>
                <w:ins w:id="4164" w:author="Maxim Moinat" w:date="2016-08-03T17:25:00Z"/>
              </w:rPr>
            </w:pPr>
            <w:ins w:id="4165" w:author="Maxim Moinat" w:date="2016-08-03T17:25:00Z">
              <w:r>
                <w:t>Logic</w:t>
              </w:r>
            </w:ins>
          </w:p>
        </w:tc>
        <w:tc>
          <w:tcPr>
            <w:tcW w:w="1701" w:type="dxa"/>
            <w:shd w:val="clear" w:color="auto" w:fill="AAAAFF"/>
            <w:tcPrChange w:id="4166" w:author="Maxim Moinat" w:date="2016-08-03T17:27:00Z">
              <w:tcPr>
                <w:tcW w:w="1842" w:type="dxa"/>
                <w:gridSpan w:val="2"/>
                <w:shd w:val="clear" w:color="auto" w:fill="AAAAFF"/>
              </w:tcPr>
            </w:tcPrChange>
          </w:tcPr>
          <w:p w14:paraId="25A98010" w14:textId="77777777" w:rsidR="004C56EA" w:rsidRDefault="004C56EA" w:rsidP="00173E82">
            <w:pPr>
              <w:rPr>
                <w:ins w:id="4167" w:author="Maxim Moinat" w:date="2016-08-03T17:25:00Z"/>
              </w:rPr>
            </w:pPr>
            <w:ins w:id="4168" w:author="Maxim Moinat" w:date="2016-08-03T17:25:00Z">
              <w:r>
                <w:t>Comment</w:t>
              </w:r>
            </w:ins>
          </w:p>
        </w:tc>
      </w:tr>
      <w:tr w:rsidR="00085276" w14:paraId="574A33C4" w14:textId="77777777" w:rsidTr="00085276">
        <w:trPr>
          <w:ins w:id="4169" w:author="Maxim Moinat" w:date="2016-08-03T17:25:00Z"/>
        </w:trPr>
        <w:tc>
          <w:tcPr>
            <w:tcW w:w="0" w:type="auto"/>
            <w:tcPrChange w:id="4170" w:author="Maxim Moinat" w:date="2016-08-03T17:27:00Z">
              <w:tcPr>
                <w:tcW w:w="0" w:type="auto"/>
              </w:tcPr>
            </w:tcPrChange>
          </w:tcPr>
          <w:p w14:paraId="64386E09" w14:textId="77777777" w:rsidR="004C56EA" w:rsidRDefault="004C56EA" w:rsidP="00173E82">
            <w:pPr>
              <w:rPr>
                <w:ins w:id="4171" w:author="Maxim Moinat" w:date="2016-08-03T17:25:00Z"/>
              </w:rPr>
            </w:pPr>
            <w:ins w:id="4172" w:author="Maxim Moinat" w:date="2016-08-03T17:25:00Z">
              <w:r>
                <w:t>measurement_id</w:t>
              </w:r>
            </w:ins>
          </w:p>
        </w:tc>
        <w:tc>
          <w:tcPr>
            <w:tcW w:w="2213" w:type="dxa"/>
            <w:tcPrChange w:id="4173" w:author="Maxim Moinat" w:date="2016-08-03T17:27:00Z">
              <w:tcPr>
                <w:tcW w:w="0" w:type="auto"/>
              </w:tcPr>
            </w:tcPrChange>
          </w:tcPr>
          <w:p w14:paraId="63E22D01" w14:textId="77777777" w:rsidR="004C56EA" w:rsidRDefault="004C56EA" w:rsidP="00173E82">
            <w:pPr>
              <w:rPr>
                <w:ins w:id="4174" w:author="Maxim Moinat" w:date="2016-08-03T17:25:00Z"/>
              </w:rPr>
            </w:pPr>
          </w:p>
        </w:tc>
        <w:tc>
          <w:tcPr>
            <w:tcW w:w="2268" w:type="dxa"/>
            <w:tcPrChange w:id="4175" w:author="Maxim Moinat" w:date="2016-08-03T17:27:00Z">
              <w:tcPr>
                <w:tcW w:w="2576" w:type="dxa"/>
                <w:gridSpan w:val="3"/>
              </w:tcPr>
            </w:tcPrChange>
          </w:tcPr>
          <w:p w14:paraId="76E5621E" w14:textId="77777777" w:rsidR="004C56EA" w:rsidRPr="00604C51" w:rsidRDefault="004C56EA" w:rsidP="00173E82">
            <w:pPr>
              <w:rPr>
                <w:ins w:id="4176" w:author="Maxim Moinat" w:date="2016-08-03T17:25:00Z"/>
                <w:i/>
              </w:rPr>
            </w:pPr>
            <w:ins w:id="4177" w:author="Maxim Moinat" w:date="2016-08-03T17:25:00Z">
              <w:r w:rsidRPr="00604C51">
                <w:rPr>
                  <w:i/>
                </w:rPr>
                <w:t xml:space="preserve">Automatically generated </w:t>
              </w:r>
            </w:ins>
          </w:p>
        </w:tc>
        <w:tc>
          <w:tcPr>
            <w:tcW w:w="1701" w:type="dxa"/>
            <w:tcPrChange w:id="4178" w:author="Maxim Moinat" w:date="2016-08-03T17:27:00Z">
              <w:tcPr>
                <w:tcW w:w="1842" w:type="dxa"/>
                <w:gridSpan w:val="2"/>
              </w:tcPr>
            </w:tcPrChange>
          </w:tcPr>
          <w:p w14:paraId="58F2022C" w14:textId="77777777" w:rsidR="004C56EA" w:rsidRDefault="004C56EA" w:rsidP="00173E82">
            <w:pPr>
              <w:rPr>
                <w:ins w:id="4179" w:author="Maxim Moinat" w:date="2016-08-03T17:25:00Z"/>
              </w:rPr>
            </w:pPr>
          </w:p>
        </w:tc>
      </w:tr>
      <w:tr w:rsidR="00085276" w14:paraId="54E35039" w14:textId="77777777" w:rsidTr="00085276">
        <w:trPr>
          <w:ins w:id="4180" w:author="Maxim Moinat" w:date="2016-08-03T17:25:00Z"/>
        </w:trPr>
        <w:tc>
          <w:tcPr>
            <w:tcW w:w="0" w:type="auto"/>
            <w:tcPrChange w:id="4181" w:author="Maxim Moinat" w:date="2016-08-03T17:27:00Z">
              <w:tcPr>
                <w:tcW w:w="0" w:type="auto"/>
              </w:tcPr>
            </w:tcPrChange>
          </w:tcPr>
          <w:p w14:paraId="54B0C19D" w14:textId="77777777" w:rsidR="004C56EA" w:rsidRDefault="004C56EA" w:rsidP="00173E82">
            <w:pPr>
              <w:rPr>
                <w:ins w:id="4182" w:author="Maxim Moinat" w:date="2016-08-03T17:25:00Z"/>
              </w:rPr>
            </w:pPr>
            <w:ins w:id="4183" w:author="Maxim Moinat" w:date="2016-08-03T17:25:00Z">
              <w:r>
                <w:t>person_id</w:t>
              </w:r>
            </w:ins>
          </w:p>
        </w:tc>
        <w:tc>
          <w:tcPr>
            <w:tcW w:w="2213" w:type="dxa"/>
            <w:tcPrChange w:id="4184" w:author="Maxim Moinat" w:date="2016-08-03T17:27:00Z">
              <w:tcPr>
                <w:tcW w:w="0" w:type="auto"/>
              </w:tcPr>
            </w:tcPrChange>
          </w:tcPr>
          <w:p w14:paraId="5D5F2437" w14:textId="11781D3A" w:rsidR="004C56EA" w:rsidRDefault="004C56EA">
            <w:pPr>
              <w:rPr>
                <w:ins w:id="4185" w:author="Maxim Moinat" w:date="2016-08-03T17:25:00Z"/>
              </w:rPr>
            </w:pPr>
            <w:ins w:id="4186" w:author="Maxim Moinat" w:date="2016-08-03T17:25:00Z">
              <w:r>
                <w:rPr>
                  <w:rFonts w:ascii="Calibri" w:hAnsi="Calibri"/>
                  <w:color w:val="000000"/>
                </w:rPr>
                <w:t>LISA.lpnr</w:t>
              </w:r>
            </w:ins>
          </w:p>
        </w:tc>
        <w:tc>
          <w:tcPr>
            <w:tcW w:w="2268" w:type="dxa"/>
            <w:tcPrChange w:id="4187" w:author="Maxim Moinat" w:date="2016-08-03T17:27:00Z">
              <w:tcPr>
                <w:tcW w:w="2576" w:type="dxa"/>
                <w:gridSpan w:val="3"/>
              </w:tcPr>
            </w:tcPrChange>
          </w:tcPr>
          <w:p w14:paraId="25FD2813" w14:textId="77777777" w:rsidR="004C56EA" w:rsidRDefault="004C56EA" w:rsidP="00173E82">
            <w:pPr>
              <w:rPr>
                <w:ins w:id="4188" w:author="Maxim Moinat" w:date="2016-08-03T17:25:00Z"/>
              </w:rPr>
            </w:pPr>
          </w:p>
        </w:tc>
        <w:tc>
          <w:tcPr>
            <w:tcW w:w="1701" w:type="dxa"/>
            <w:tcPrChange w:id="4189" w:author="Maxim Moinat" w:date="2016-08-03T17:27:00Z">
              <w:tcPr>
                <w:tcW w:w="1842" w:type="dxa"/>
                <w:gridSpan w:val="2"/>
              </w:tcPr>
            </w:tcPrChange>
          </w:tcPr>
          <w:p w14:paraId="7BF72F6D" w14:textId="77777777" w:rsidR="004C56EA" w:rsidRDefault="004C56EA" w:rsidP="00173E82">
            <w:pPr>
              <w:rPr>
                <w:ins w:id="4190" w:author="Maxim Moinat" w:date="2016-08-03T17:25:00Z"/>
              </w:rPr>
            </w:pPr>
          </w:p>
        </w:tc>
      </w:tr>
      <w:tr w:rsidR="00085276" w:rsidRPr="008C421F" w14:paraId="00CBA4DA" w14:textId="77777777" w:rsidTr="00085276">
        <w:trPr>
          <w:trHeight w:val="638"/>
          <w:ins w:id="4191" w:author="Maxim Moinat" w:date="2016-08-03T17:25:00Z"/>
          <w:trPrChange w:id="4192" w:author="Maxim Moinat" w:date="2016-08-03T17:27:00Z">
            <w:trPr>
              <w:trHeight w:val="638"/>
            </w:trPr>
          </w:trPrChange>
        </w:trPr>
        <w:tc>
          <w:tcPr>
            <w:tcW w:w="0" w:type="auto"/>
            <w:tcPrChange w:id="4193" w:author="Maxim Moinat" w:date="2016-08-03T17:27:00Z">
              <w:tcPr>
                <w:tcW w:w="0" w:type="auto"/>
              </w:tcPr>
            </w:tcPrChange>
          </w:tcPr>
          <w:p w14:paraId="2F897CA4" w14:textId="77777777" w:rsidR="004C56EA" w:rsidRDefault="004C56EA" w:rsidP="00173E82">
            <w:pPr>
              <w:rPr>
                <w:ins w:id="4194" w:author="Maxim Moinat" w:date="2016-08-03T17:25:00Z"/>
              </w:rPr>
            </w:pPr>
            <w:ins w:id="4195" w:author="Maxim Moinat" w:date="2016-08-03T17:25:00Z">
              <w:r>
                <w:t>measurement_concept_id</w:t>
              </w:r>
            </w:ins>
          </w:p>
        </w:tc>
        <w:tc>
          <w:tcPr>
            <w:tcW w:w="2213" w:type="dxa"/>
            <w:tcPrChange w:id="4196" w:author="Maxim Moinat" w:date="2016-08-03T17:27:00Z">
              <w:tcPr>
                <w:tcW w:w="2072" w:type="dxa"/>
                <w:gridSpan w:val="2"/>
              </w:tcPr>
            </w:tcPrChange>
          </w:tcPr>
          <w:p w14:paraId="487F6290" w14:textId="77777777" w:rsidR="004C56EA" w:rsidRDefault="004C56EA" w:rsidP="00173E82">
            <w:pPr>
              <w:rPr>
                <w:ins w:id="4197" w:author="Maxim Moinat" w:date="2016-08-03T17:25:00Z"/>
              </w:rPr>
            </w:pPr>
          </w:p>
        </w:tc>
        <w:tc>
          <w:tcPr>
            <w:tcW w:w="2268" w:type="dxa"/>
            <w:tcPrChange w:id="4198" w:author="Maxim Moinat" w:date="2016-08-03T17:27:00Z">
              <w:tcPr>
                <w:tcW w:w="2409" w:type="dxa"/>
                <w:gridSpan w:val="3"/>
              </w:tcPr>
            </w:tcPrChange>
          </w:tcPr>
          <w:p w14:paraId="59F516FC" w14:textId="27C929E0" w:rsidR="004C56EA" w:rsidRPr="00604C51" w:rsidRDefault="004C56EA">
            <w:pPr>
              <w:ind w:right="90"/>
              <w:rPr>
                <w:ins w:id="4199" w:author="Maxim Moinat" w:date="2016-08-03T17:25:00Z"/>
                <w:szCs w:val="20"/>
                <w:lang w:val="en-GB" w:eastAsia="en-GB"/>
              </w:rPr>
            </w:pPr>
            <w:ins w:id="4200" w:author="Maxim Moinat" w:date="2016-08-03T17:25:00Z">
              <w:r w:rsidRPr="00AE006E">
                <w:rPr>
                  <w:szCs w:val="20"/>
                  <w:lang w:val="en-GB" w:eastAsia="en-GB"/>
                </w:rPr>
                <w:t>4073460</w:t>
              </w:r>
              <w:r>
                <w:rPr>
                  <w:szCs w:val="20"/>
                  <w:lang w:val="en-GB" w:eastAsia="en-GB"/>
                </w:rPr>
                <w:t xml:space="preserve"> (</w:t>
              </w:r>
            </w:ins>
            <w:ins w:id="4201" w:author="Maxim Moinat" w:date="2016-08-03T17:26:00Z">
              <w:r>
                <w:rPr>
                  <w:szCs w:val="20"/>
                  <w:lang w:val="en-GB" w:eastAsia="en-GB"/>
                </w:rPr>
                <w:t>Income</w:t>
              </w:r>
            </w:ins>
            <w:ins w:id="4202" w:author="Maxim Moinat" w:date="2016-08-03T17:25:00Z">
              <w:r>
                <w:rPr>
                  <w:szCs w:val="20"/>
                  <w:lang w:val="en-GB" w:eastAsia="en-GB"/>
                </w:rPr>
                <w:t>)</w:t>
              </w:r>
            </w:ins>
          </w:p>
        </w:tc>
        <w:tc>
          <w:tcPr>
            <w:tcW w:w="1701" w:type="dxa"/>
            <w:tcPrChange w:id="4203" w:author="Maxim Moinat" w:date="2016-08-03T17:27:00Z">
              <w:tcPr>
                <w:tcW w:w="1701" w:type="dxa"/>
              </w:tcPr>
            </w:tcPrChange>
          </w:tcPr>
          <w:p w14:paraId="2A7FB83C" w14:textId="77777777" w:rsidR="004C56EA" w:rsidRPr="004A1F01" w:rsidRDefault="004C56EA" w:rsidP="00173E82">
            <w:pPr>
              <w:rPr>
                <w:ins w:id="4204" w:author="Maxim Moinat" w:date="2016-08-03T17:25:00Z"/>
              </w:rPr>
            </w:pPr>
          </w:p>
        </w:tc>
      </w:tr>
      <w:tr w:rsidR="00085276" w:rsidRPr="008C421F" w14:paraId="60B0A00B" w14:textId="77777777" w:rsidTr="00085276">
        <w:trPr>
          <w:ins w:id="4205" w:author="Maxim Moinat" w:date="2016-08-03T17:25:00Z"/>
        </w:trPr>
        <w:tc>
          <w:tcPr>
            <w:tcW w:w="0" w:type="auto"/>
            <w:tcPrChange w:id="4206" w:author="Maxim Moinat" w:date="2016-08-03T17:27:00Z">
              <w:tcPr>
                <w:tcW w:w="0" w:type="auto"/>
              </w:tcPr>
            </w:tcPrChange>
          </w:tcPr>
          <w:p w14:paraId="1F7FE483" w14:textId="77777777" w:rsidR="004C56EA" w:rsidRDefault="004C56EA" w:rsidP="00173E82">
            <w:pPr>
              <w:rPr>
                <w:ins w:id="4207" w:author="Maxim Moinat" w:date="2016-08-03T17:25:00Z"/>
              </w:rPr>
            </w:pPr>
            <w:ins w:id="4208" w:author="Maxim Moinat" w:date="2016-08-03T17:25:00Z">
              <w:r>
                <w:lastRenderedPageBreak/>
                <w:t>measurement_date</w:t>
              </w:r>
            </w:ins>
          </w:p>
        </w:tc>
        <w:tc>
          <w:tcPr>
            <w:tcW w:w="2213" w:type="dxa"/>
            <w:tcPrChange w:id="4209" w:author="Maxim Moinat" w:date="2016-08-03T17:27:00Z">
              <w:tcPr>
                <w:tcW w:w="0" w:type="auto"/>
              </w:tcPr>
            </w:tcPrChange>
          </w:tcPr>
          <w:p w14:paraId="07CAF017" w14:textId="4F3C6782" w:rsidR="004C56EA" w:rsidRDefault="004C56EA" w:rsidP="00173E82">
            <w:pPr>
              <w:rPr>
                <w:ins w:id="4210" w:author="Maxim Moinat" w:date="2016-08-03T17:25:00Z"/>
              </w:rPr>
            </w:pPr>
          </w:p>
        </w:tc>
        <w:tc>
          <w:tcPr>
            <w:tcW w:w="2268" w:type="dxa"/>
            <w:tcPrChange w:id="4211" w:author="Maxim Moinat" w:date="2016-08-03T17:27:00Z">
              <w:tcPr>
                <w:tcW w:w="2576" w:type="dxa"/>
                <w:gridSpan w:val="3"/>
              </w:tcPr>
            </w:tcPrChange>
          </w:tcPr>
          <w:p w14:paraId="0F695ECA" w14:textId="5B5BCD1A" w:rsidR="004C56EA" w:rsidRPr="008C421F" w:rsidRDefault="00085276" w:rsidP="00173E82">
            <w:pPr>
              <w:rPr>
                <w:ins w:id="4212" w:author="Maxim Moinat" w:date="2016-08-03T17:25:00Z"/>
              </w:rPr>
            </w:pPr>
            <w:ins w:id="4213" w:author="Maxim Moinat" w:date="2016-08-03T17:26:00Z">
              <w:r>
                <w:t>First day of the year of the lisa file.</w:t>
              </w:r>
            </w:ins>
          </w:p>
        </w:tc>
        <w:tc>
          <w:tcPr>
            <w:tcW w:w="1701" w:type="dxa"/>
            <w:tcPrChange w:id="4214" w:author="Maxim Moinat" w:date="2016-08-03T17:27:00Z">
              <w:tcPr>
                <w:tcW w:w="1842" w:type="dxa"/>
                <w:gridSpan w:val="2"/>
              </w:tcPr>
            </w:tcPrChange>
          </w:tcPr>
          <w:p w14:paraId="58661E98" w14:textId="6BD84758" w:rsidR="004C56EA" w:rsidRPr="008C421F" w:rsidRDefault="004C56EA" w:rsidP="00173E82">
            <w:pPr>
              <w:rPr>
                <w:ins w:id="4215" w:author="Maxim Moinat" w:date="2016-08-03T17:25:00Z"/>
              </w:rPr>
            </w:pPr>
          </w:p>
        </w:tc>
      </w:tr>
      <w:tr w:rsidR="00085276" w14:paraId="61F900C3" w14:textId="77777777" w:rsidTr="00085276">
        <w:trPr>
          <w:trHeight w:val="1323"/>
          <w:ins w:id="4216" w:author="Maxim Moinat" w:date="2016-08-03T17:25:00Z"/>
          <w:trPrChange w:id="4217" w:author="Maxim Moinat" w:date="2016-08-03T17:27:00Z">
            <w:trPr>
              <w:trHeight w:val="1323"/>
            </w:trPr>
          </w:trPrChange>
        </w:trPr>
        <w:tc>
          <w:tcPr>
            <w:tcW w:w="0" w:type="auto"/>
            <w:tcPrChange w:id="4218" w:author="Maxim Moinat" w:date="2016-08-03T17:27:00Z">
              <w:tcPr>
                <w:tcW w:w="0" w:type="auto"/>
              </w:tcPr>
            </w:tcPrChange>
          </w:tcPr>
          <w:p w14:paraId="72F8C107" w14:textId="77777777" w:rsidR="004C56EA" w:rsidRDefault="004C56EA" w:rsidP="00173E82">
            <w:pPr>
              <w:rPr>
                <w:ins w:id="4219" w:author="Maxim Moinat" w:date="2016-08-03T17:25:00Z"/>
              </w:rPr>
            </w:pPr>
            <w:ins w:id="4220" w:author="Maxim Moinat" w:date="2016-08-03T17:25:00Z">
              <w:r>
                <w:t>measurement_type_concept_id</w:t>
              </w:r>
            </w:ins>
          </w:p>
        </w:tc>
        <w:tc>
          <w:tcPr>
            <w:tcW w:w="2213" w:type="dxa"/>
            <w:tcPrChange w:id="4221" w:author="Maxim Moinat" w:date="2016-08-03T17:27:00Z">
              <w:tcPr>
                <w:tcW w:w="2213" w:type="dxa"/>
                <w:gridSpan w:val="3"/>
              </w:tcPr>
            </w:tcPrChange>
          </w:tcPr>
          <w:p w14:paraId="4C120D1F" w14:textId="77777777" w:rsidR="004C56EA" w:rsidRDefault="004C56EA" w:rsidP="00173E82">
            <w:pPr>
              <w:rPr>
                <w:ins w:id="4222" w:author="Maxim Moinat" w:date="2016-08-03T17:25:00Z"/>
              </w:rPr>
            </w:pPr>
          </w:p>
        </w:tc>
        <w:tc>
          <w:tcPr>
            <w:tcW w:w="2268" w:type="dxa"/>
            <w:tcPrChange w:id="4223" w:author="Maxim Moinat" w:date="2016-08-03T17:27:00Z">
              <w:tcPr>
                <w:tcW w:w="2268" w:type="dxa"/>
                <w:gridSpan w:val="2"/>
              </w:tcPr>
            </w:tcPrChange>
          </w:tcPr>
          <w:p w14:paraId="6B8E4789" w14:textId="77777777" w:rsidR="004C56EA" w:rsidRDefault="004C56EA" w:rsidP="00173E82">
            <w:pPr>
              <w:rPr>
                <w:ins w:id="4224" w:author="Maxim Moinat" w:date="2016-08-03T17:25:00Z"/>
              </w:rPr>
            </w:pPr>
            <w:ins w:id="4225" w:author="Maxim Moinat" w:date="2016-08-03T17:25:00Z">
              <w:r w:rsidRPr="00604C51">
                <w:t xml:space="preserve">38000280  </w:t>
              </w:r>
              <w:r>
                <w:t>(</w:t>
              </w:r>
              <w:r w:rsidRPr="00604C51">
                <w:t>Observation recorded from EHR</w:t>
              </w:r>
              <w:r>
                <w:t>)</w:t>
              </w:r>
            </w:ins>
          </w:p>
        </w:tc>
        <w:tc>
          <w:tcPr>
            <w:tcW w:w="1701" w:type="dxa"/>
            <w:tcPrChange w:id="4226" w:author="Maxim Moinat" w:date="2016-08-03T17:27:00Z">
              <w:tcPr>
                <w:tcW w:w="1701" w:type="dxa"/>
              </w:tcPr>
            </w:tcPrChange>
          </w:tcPr>
          <w:p w14:paraId="4C5B347A" w14:textId="77777777" w:rsidR="004C56EA" w:rsidRDefault="004C56EA" w:rsidP="00173E82">
            <w:pPr>
              <w:rPr>
                <w:ins w:id="4227" w:author="Maxim Moinat" w:date="2016-08-03T17:25:00Z"/>
              </w:rPr>
            </w:pPr>
          </w:p>
        </w:tc>
      </w:tr>
      <w:tr w:rsidR="00085276" w14:paraId="539CE721" w14:textId="77777777" w:rsidTr="00085276">
        <w:trPr>
          <w:ins w:id="4228" w:author="Maxim Moinat" w:date="2016-08-03T17:25:00Z"/>
        </w:trPr>
        <w:tc>
          <w:tcPr>
            <w:tcW w:w="0" w:type="auto"/>
            <w:tcPrChange w:id="4229" w:author="Maxim Moinat" w:date="2016-08-03T17:27:00Z">
              <w:tcPr>
                <w:tcW w:w="0" w:type="auto"/>
              </w:tcPr>
            </w:tcPrChange>
          </w:tcPr>
          <w:p w14:paraId="289F2DE1" w14:textId="77777777" w:rsidR="004C56EA" w:rsidRDefault="004C56EA" w:rsidP="00173E82">
            <w:pPr>
              <w:rPr>
                <w:ins w:id="4230" w:author="Maxim Moinat" w:date="2016-08-03T17:25:00Z"/>
              </w:rPr>
            </w:pPr>
            <w:ins w:id="4231" w:author="Maxim Moinat" w:date="2016-08-03T17:25:00Z">
              <w:r>
                <w:t>value_as_number</w:t>
              </w:r>
            </w:ins>
          </w:p>
        </w:tc>
        <w:tc>
          <w:tcPr>
            <w:tcW w:w="2213" w:type="dxa"/>
            <w:tcPrChange w:id="4232" w:author="Maxim Moinat" w:date="2016-08-03T17:27:00Z">
              <w:tcPr>
                <w:tcW w:w="0" w:type="auto"/>
              </w:tcPr>
            </w:tcPrChange>
          </w:tcPr>
          <w:p w14:paraId="52AF245A" w14:textId="77777777" w:rsidR="00085276" w:rsidRDefault="00085276" w:rsidP="00085276">
            <w:pPr>
              <w:rPr>
                <w:ins w:id="4233" w:author="Maxim Moinat" w:date="2016-08-03T17:27:00Z"/>
                <w:rFonts w:ascii="Calibri" w:hAnsi="Calibri"/>
                <w:color w:val="000000"/>
              </w:rPr>
            </w:pPr>
            <w:ins w:id="4234" w:author="Maxim Moinat" w:date="2016-08-03T17:27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</w:p>
          <w:p w14:paraId="5F2ED3CD" w14:textId="447835A7" w:rsidR="004C56EA" w:rsidRDefault="004C56EA" w:rsidP="00173E82">
            <w:pPr>
              <w:rPr>
                <w:ins w:id="4235" w:author="Maxim Moinat" w:date="2016-08-03T17:25:00Z"/>
              </w:rPr>
            </w:pPr>
          </w:p>
        </w:tc>
        <w:tc>
          <w:tcPr>
            <w:tcW w:w="2268" w:type="dxa"/>
            <w:tcPrChange w:id="4236" w:author="Maxim Moinat" w:date="2016-08-03T17:27:00Z">
              <w:tcPr>
                <w:tcW w:w="2576" w:type="dxa"/>
                <w:gridSpan w:val="3"/>
              </w:tcPr>
            </w:tcPrChange>
          </w:tcPr>
          <w:p w14:paraId="2280429B" w14:textId="77777777" w:rsidR="004C56EA" w:rsidRDefault="004C56EA" w:rsidP="00173E82">
            <w:pPr>
              <w:rPr>
                <w:ins w:id="4237" w:author="Maxim Moinat" w:date="2016-08-03T17:25:00Z"/>
              </w:rPr>
            </w:pPr>
          </w:p>
        </w:tc>
        <w:tc>
          <w:tcPr>
            <w:tcW w:w="1701" w:type="dxa"/>
            <w:tcPrChange w:id="4238" w:author="Maxim Moinat" w:date="2016-08-03T17:27:00Z">
              <w:tcPr>
                <w:tcW w:w="1842" w:type="dxa"/>
                <w:gridSpan w:val="2"/>
              </w:tcPr>
            </w:tcPrChange>
          </w:tcPr>
          <w:p w14:paraId="2D87F3B3" w14:textId="77777777" w:rsidR="004C56EA" w:rsidRDefault="004C56EA" w:rsidP="00173E82">
            <w:pPr>
              <w:rPr>
                <w:ins w:id="4239" w:author="Maxim Moinat" w:date="2016-08-03T17:25:00Z"/>
              </w:rPr>
            </w:pPr>
          </w:p>
        </w:tc>
      </w:tr>
      <w:tr w:rsidR="00085276" w:rsidRPr="0015685C" w14:paraId="13BC5370" w14:textId="77777777" w:rsidTr="00085276">
        <w:trPr>
          <w:ins w:id="4240" w:author="Maxim Moinat" w:date="2016-08-03T17:25:00Z"/>
        </w:trPr>
        <w:tc>
          <w:tcPr>
            <w:tcW w:w="0" w:type="auto"/>
            <w:tcPrChange w:id="4241" w:author="Maxim Moinat" w:date="2016-08-03T17:27:00Z">
              <w:tcPr>
                <w:tcW w:w="0" w:type="auto"/>
              </w:tcPr>
            </w:tcPrChange>
          </w:tcPr>
          <w:p w14:paraId="455BB34E" w14:textId="77777777" w:rsidR="004C56EA" w:rsidRDefault="004C56EA" w:rsidP="00173E82">
            <w:pPr>
              <w:rPr>
                <w:ins w:id="4242" w:author="Maxim Moinat" w:date="2016-08-03T17:25:00Z"/>
              </w:rPr>
            </w:pPr>
            <w:ins w:id="4243" w:author="Maxim Moinat" w:date="2016-08-03T17:25:00Z">
              <w:r>
                <w:t>unit_concept_id</w:t>
              </w:r>
            </w:ins>
          </w:p>
        </w:tc>
        <w:tc>
          <w:tcPr>
            <w:tcW w:w="2213" w:type="dxa"/>
            <w:tcPrChange w:id="4244" w:author="Maxim Moinat" w:date="2016-08-03T17:27:00Z">
              <w:tcPr>
                <w:tcW w:w="0" w:type="auto"/>
              </w:tcPr>
            </w:tcPrChange>
          </w:tcPr>
          <w:p w14:paraId="69FA9AC3" w14:textId="77777777" w:rsidR="004C56EA" w:rsidRDefault="004C56EA" w:rsidP="00173E82">
            <w:pPr>
              <w:rPr>
                <w:ins w:id="4245" w:author="Maxim Moinat" w:date="2016-08-03T17:25:00Z"/>
              </w:rPr>
            </w:pPr>
          </w:p>
        </w:tc>
        <w:tc>
          <w:tcPr>
            <w:tcW w:w="2268" w:type="dxa"/>
            <w:tcPrChange w:id="4246" w:author="Maxim Moinat" w:date="2016-08-03T17:27:00Z">
              <w:tcPr>
                <w:tcW w:w="2576" w:type="dxa"/>
                <w:gridSpan w:val="3"/>
              </w:tcPr>
            </w:tcPrChange>
          </w:tcPr>
          <w:p w14:paraId="4E102C77" w14:textId="77AA9866" w:rsidR="004C56EA" w:rsidRDefault="00085276">
            <w:pPr>
              <w:rPr>
                <w:ins w:id="4247" w:author="Maxim Moinat" w:date="2016-08-03T17:25:00Z"/>
              </w:rPr>
            </w:pPr>
            <w:ins w:id="4248" w:author="Maxim Moinat" w:date="2016-08-03T17:27:00Z">
              <w:r w:rsidRPr="00B02600">
                <w:t>44818647</w:t>
              </w:r>
              <w:r>
                <w:t xml:space="preserve"> (</w:t>
              </w:r>
              <w:r w:rsidRPr="00B02600">
                <w:t>Currency: Swedish krona/kronor</w:t>
              </w:r>
              <w:r>
                <w:t>)</w:t>
              </w:r>
            </w:ins>
          </w:p>
        </w:tc>
        <w:tc>
          <w:tcPr>
            <w:tcW w:w="1701" w:type="dxa"/>
            <w:tcPrChange w:id="4249" w:author="Maxim Moinat" w:date="2016-08-03T17:27:00Z">
              <w:tcPr>
                <w:tcW w:w="1842" w:type="dxa"/>
                <w:gridSpan w:val="2"/>
              </w:tcPr>
            </w:tcPrChange>
          </w:tcPr>
          <w:p w14:paraId="5D86B436" w14:textId="77777777" w:rsidR="004C56EA" w:rsidRPr="008A2C89" w:rsidRDefault="004C56EA" w:rsidP="00173E82">
            <w:pPr>
              <w:rPr>
                <w:ins w:id="4250" w:author="Maxim Moinat" w:date="2016-08-03T17:25:00Z"/>
              </w:rPr>
            </w:pPr>
          </w:p>
        </w:tc>
      </w:tr>
      <w:tr w:rsidR="00085276" w14:paraId="1935EFDA" w14:textId="77777777" w:rsidTr="00085276">
        <w:trPr>
          <w:ins w:id="4251" w:author="Maxim Moinat" w:date="2016-08-03T17:25:00Z"/>
        </w:trPr>
        <w:tc>
          <w:tcPr>
            <w:tcW w:w="0" w:type="auto"/>
            <w:tcPrChange w:id="4252" w:author="Maxim Moinat" w:date="2016-08-03T17:27:00Z">
              <w:tcPr>
                <w:tcW w:w="0" w:type="auto"/>
              </w:tcPr>
            </w:tcPrChange>
          </w:tcPr>
          <w:p w14:paraId="3AD99EAB" w14:textId="77777777" w:rsidR="004C56EA" w:rsidRDefault="004C56EA" w:rsidP="00173E82">
            <w:pPr>
              <w:rPr>
                <w:ins w:id="4253" w:author="Maxim Moinat" w:date="2016-08-03T17:25:00Z"/>
              </w:rPr>
            </w:pPr>
            <w:ins w:id="4254" w:author="Maxim Moinat" w:date="2016-08-03T17:25:00Z">
              <w:r>
                <w:t>measurement_source_value</w:t>
              </w:r>
            </w:ins>
          </w:p>
        </w:tc>
        <w:tc>
          <w:tcPr>
            <w:tcW w:w="2213" w:type="dxa"/>
            <w:tcPrChange w:id="4255" w:author="Maxim Moinat" w:date="2016-08-03T17:27:00Z">
              <w:tcPr>
                <w:tcW w:w="0" w:type="auto"/>
              </w:tcPr>
            </w:tcPrChange>
          </w:tcPr>
          <w:p w14:paraId="49A8DBB0" w14:textId="77777777" w:rsidR="004C56EA" w:rsidRPr="00BC47AB" w:rsidRDefault="004C56EA" w:rsidP="00173E82">
            <w:pPr>
              <w:rPr>
                <w:ins w:id="4256" w:author="Maxim Moinat" w:date="2016-08-03T17:25:00Z"/>
                <w:rFonts w:ascii="Calibri" w:hAnsi="Calibri"/>
                <w:color w:val="000000"/>
              </w:rPr>
            </w:pPr>
          </w:p>
        </w:tc>
        <w:tc>
          <w:tcPr>
            <w:tcW w:w="2268" w:type="dxa"/>
            <w:tcPrChange w:id="4257" w:author="Maxim Moinat" w:date="2016-08-03T17:27:00Z">
              <w:tcPr>
                <w:tcW w:w="2576" w:type="dxa"/>
                <w:gridSpan w:val="3"/>
              </w:tcPr>
            </w:tcPrChange>
          </w:tcPr>
          <w:p w14:paraId="6E00D968" w14:textId="7F9DFB53" w:rsidR="004C56EA" w:rsidRDefault="004C56EA">
            <w:pPr>
              <w:rPr>
                <w:ins w:id="4258" w:author="Maxim Moinat" w:date="2016-08-03T17:25:00Z"/>
              </w:rPr>
            </w:pPr>
            <w:ins w:id="4259" w:author="Maxim Moinat" w:date="2016-08-03T17:25:00Z">
              <w:r>
                <w:t>‘</w:t>
              </w:r>
            </w:ins>
            <w:ins w:id="4260" w:author="Maxim Moinat" w:date="2016-08-03T17:27:00Z">
              <w:r w:rsidR="00085276">
                <w:t>dispinkpersf04</w:t>
              </w:r>
            </w:ins>
            <w:ins w:id="4261" w:author="Maxim Moinat" w:date="2016-08-03T17:28:00Z">
              <w:r w:rsidR="00085276">
                <w:t>’</w:t>
              </w:r>
            </w:ins>
          </w:p>
        </w:tc>
        <w:tc>
          <w:tcPr>
            <w:tcW w:w="1701" w:type="dxa"/>
            <w:tcPrChange w:id="4262" w:author="Maxim Moinat" w:date="2016-08-03T17:27:00Z">
              <w:tcPr>
                <w:tcW w:w="1842" w:type="dxa"/>
                <w:gridSpan w:val="2"/>
              </w:tcPr>
            </w:tcPrChange>
          </w:tcPr>
          <w:p w14:paraId="31A16F41" w14:textId="5A95D411" w:rsidR="004C56EA" w:rsidRDefault="004C56EA" w:rsidP="00173E82">
            <w:pPr>
              <w:rPr>
                <w:ins w:id="4263" w:author="Maxim Moinat" w:date="2016-08-03T17:25:00Z"/>
              </w:rPr>
            </w:pPr>
          </w:p>
        </w:tc>
      </w:tr>
      <w:tr w:rsidR="00085276" w14:paraId="4CAF38B2" w14:textId="77777777" w:rsidTr="00085276">
        <w:trPr>
          <w:ins w:id="4264" w:author="Maxim Moinat" w:date="2016-08-03T17:25:00Z"/>
        </w:trPr>
        <w:tc>
          <w:tcPr>
            <w:tcW w:w="0" w:type="auto"/>
            <w:tcPrChange w:id="4265" w:author="Maxim Moinat" w:date="2016-08-03T17:27:00Z">
              <w:tcPr>
                <w:tcW w:w="0" w:type="auto"/>
              </w:tcPr>
            </w:tcPrChange>
          </w:tcPr>
          <w:p w14:paraId="453F2C80" w14:textId="77777777" w:rsidR="004C56EA" w:rsidRDefault="004C56EA" w:rsidP="00173E82">
            <w:pPr>
              <w:rPr>
                <w:ins w:id="4266" w:author="Maxim Moinat" w:date="2016-08-03T17:25:00Z"/>
              </w:rPr>
            </w:pPr>
            <w:ins w:id="4267" w:author="Maxim Moinat" w:date="2016-08-03T17:25:00Z">
              <w:r>
                <w:t>value_source_value</w:t>
              </w:r>
            </w:ins>
          </w:p>
        </w:tc>
        <w:tc>
          <w:tcPr>
            <w:tcW w:w="2213" w:type="dxa"/>
            <w:tcPrChange w:id="4268" w:author="Maxim Moinat" w:date="2016-08-03T17:27:00Z">
              <w:tcPr>
                <w:tcW w:w="0" w:type="auto"/>
              </w:tcPr>
            </w:tcPrChange>
          </w:tcPr>
          <w:p w14:paraId="0E77FE78" w14:textId="75EB2FCD" w:rsidR="004C56EA" w:rsidRDefault="00085276">
            <w:pPr>
              <w:rPr>
                <w:ins w:id="4269" w:author="Maxim Moinat" w:date="2016-08-03T17:25:00Z"/>
              </w:rPr>
            </w:pPr>
            <w:ins w:id="4270" w:author="Maxim Moinat" w:date="2016-08-03T17:27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</w:p>
        </w:tc>
        <w:tc>
          <w:tcPr>
            <w:tcW w:w="2268" w:type="dxa"/>
            <w:tcPrChange w:id="4271" w:author="Maxim Moinat" w:date="2016-08-03T17:27:00Z">
              <w:tcPr>
                <w:tcW w:w="2576" w:type="dxa"/>
                <w:gridSpan w:val="3"/>
              </w:tcPr>
            </w:tcPrChange>
          </w:tcPr>
          <w:p w14:paraId="2C69F5F8" w14:textId="77777777" w:rsidR="004C56EA" w:rsidRDefault="004C56EA" w:rsidP="00173E82">
            <w:pPr>
              <w:rPr>
                <w:ins w:id="4272" w:author="Maxim Moinat" w:date="2016-08-03T17:25:00Z"/>
              </w:rPr>
            </w:pPr>
          </w:p>
        </w:tc>
        <w:tc>
          <w:tcPr>
            <w:tcW w:w="1701" w:type="dxa"/>
            <w:tcPrChange w:id="4273" w:author="Maxim Moinat" w:date="2016-08-03T17:27:00Z">
              <w:tcPr>
                <w:tcW w:w="1842" w:type="dxa"/>
                <w:gridSpan w:val="2"/>
              </w:tcPr>
            </w:tcPrChange>
          </w:tcPr>
          <w:p w14:paraId="780E03A8" w14:textId="77777777" w:rsidR="004C56EA" w:rsidRDefault="004C56EA" w:rsidP="00173E82">
            <w:pPr>
              <w:rPr>
                <w:ins w:id="4274" w:author="Maxim Moinat" w:date="2016-08-03T17:25:00Z"/>
              </w:rPr>
            </w:pPr>
          </w:p>
        </w:tc>
      </w:tr>
    </w:tbl>
    <w:p w14:paraId="64008B3B" w14:textId="046C4AA4" w:rsidR="000D1CCE" w:rsidDel="00F4703C" w:rsidRDefault="000D1CCE" w:rsidP="006B6D58">
      <w:pPr>
        <w:rPr>
          <w:del w:id="4275" w:author="Maxim Moinat" w:date="2017-05-09T15:06:00Z"/>
          <w:rFonts w:cs="Arial"/>
          <w:szCs w:val="20"/>
          <w:lang w:val="en-GB"/>
        </w:rPr>
      </w:pPr>
    </w:p>
    <w:p w14:paraId="00779305" w14:textId="026D2BBB" w:rsidR="006B6D58" w:rsidRDefault="007F24BE" w:rsidP="006B6D58">
      <w:pPr>
        <w:rPr>
          <w:rFonts w:cs="Arial"/>
          <w:szCs w:val="20"/>
          <w:lang w:val="en-GB"/>
        </w:rPr>
      </w:pPr>
      <w:del w:id="4276" w:author="Maxim Moinat" w:date="2016-08-03T17:28:00Z">
        <w:r w:rsidDel="00085276">
          <w:delText>For the following variables a concept was needed to upload it in the measurements tabel in the OMOP model</w:delText>
        </w:r>
        <w:r w:rsidR="006B6D58" w:rsidDel="00085276">
          <w:rPr>
            <w:rFonts w:cs="Arial"/>
            <w:szCs w:val="20"/>
            <w:lang w:val="en-GB"/>
          </w:rPr>
          <w:delText xml:space="preserve">: </w:delText>
        </w:r>
        <w:r w:rsidR="00C471E4" w:rsidDel="00085276">
          <w:rPr>
            <w:rFonts w:cs="Arial"/>
            <w:szCs w:val="20"/>
            <w:lang w:val="en-GB"/>
          </w:rPr>
          <w:delText>(SNOMED)</w:delText>
        </w:r>
      </w:del>
      <w:ins w:id="4277" w:author="Maxim Moinat" w:date="2016-08-03T17:28:00Z">
        <w:r w:rsidR="00085276">
          <w:rPr>
            <w:rFonts w:cs="Arial"/>
            <w:szCs w:val="20"/>
            <w:lang w:val="en-GB"/>
          </w:rPr>
          <w:t>Mappings made for the measurement_concept_id and unit_</w:t>
        </w:r>
      </w:ins>
      <w:ins w:id="4278" w:author="Maxim Moinat" w:date="2016-08-03T17:29:00Z">
        <w:r w:rsidR="007F4D87">
          <w:rPr>
            <w:rFonts w:cs="Arial"/>
            <w:szCs w:val="20"/>
            <w:lang w:val="en-GB"/>
          </w:rPr>
          <w:t>concept_</w:t>
        </w:r>
      </w:ins>
      <w:ins w:id="4279" w:author="Maxim Moinat" w:date="2016-08-03T17:28:00Z">
        <w:r w:rsidR="00085276">
          <w:rPr>
            <w:rFonts w:cs="Arial"/>
            <w:szCs w:val="20"/>
            <w:lang w:val="en-GB"/>
          </w:rPr>
          <w:t>id.</w:t>
        </w:r>
      </w:ins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275"/>
        <w:gridCol w:w="1812"/>
        <w:gridCol w:w="1418"/>
        <w:gridCol w:w="2268"/>
        <w:tblGridChange w:id="4280">
          <w:tblGrid>
            <w:gridCol w:w="2014"/>
            <w:gridCol w:w="1275"/>
            <w:gridCol w:w="1812"/>
            <w:gridCol w:w="1418"/>
            <w:gridCol w:w="2268"/>
          </w:tblGrid>
        </w:tblGridChange>
      </w:tblGrid>
      <w:tr w:rsidR="006B6D58" w:rsidRPr="00225E58" w14:paraId="18DC6DB7" w14:textId="77777777" w:rsidTr="00C471E4">
        <w:trPr>
          <w:trHeight w:val="240"/>
        </w:trPr>
        <w:tc>
          <w:tcPr>
            <w:tcW w:w="2014" w:type="dxa"/>
            <w:shd w:val="pct25" w:color="auto" w:fill="FFFFFF"/>
            <w:noWrap/>
            <w:vAlign w:val="bottom"/>
            <w:hideMark/>
          </w:tcPr>
          <w:p w14:paraId="064FDD71" w14:textId="324F1CD5" w:rsidR="006B6D58" w:rsidRDefault="00EF5C4A" w:rsidP="004D2514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Source </w:t>
            </w:r>
            <w:r w:rsidR="006B6D58">
              <w:rPr>
                <w:b/>
                <w:bCs/>
                <w:szCs w:val="20"/>
                <w:lang w:val="en-GB" w:eastAsia="en-GB"/>
              </w:rPr>
              <w:t>Variable name</w:t>
            </w:r>
          </w:p>
        </w:tc>
        <w:tc>
          <w:tcPr>
            <w:tcW w:w="1275" w:type="dxa"/>
            <w:shd w:val="pct25" w:color="auto" w:fill="FFFFFF"/>
            <w:vAlign w:val="bottom"/>
          </w:tcPr>
          <w:p w14:paraId="40EEFB7D" w14:textId="77777777" w:rsidR="006B6D58" w:rsidRPr="00033ED8" w:rsidRDefault="006B6D58" w:rsidP="004D2514">
            <w:pPr>
              <w:jc w:val="center"/>
              <w:rPr>
                <w:b/>
                <w:bCs/>
                <w:szCs w:val="20"/>
                <w:highlight w:val="yellow"/>
                <w:lang w:val="en-GB" w:eastAsia="en-GB"/>
              </w:rPr>
            </w:pPr>
            <w:r w:rsidRPr="00033ED8">
              <w:rPr>
                <w:b/>
                <w:bCs/>
                <w:szCs w:val="20"/>
                <w:lang w:val="en-GB" w:eastAsia="en-GB"/>
              </w:rPr>
              <w:t>Description</w:t>
            </w:r>
          </w:p>
        </w:tc>
        <w:tc>
          <w:tcPr>
            <w:tcW w:w="1812" w:type="dxa"/>
            <w:shd w:val="pct25" w:color="auto" w:fill="FFFFFF"/>
            <w:hideMark/>
          </w:tcPr>
          <w:p w14:paraId="2B32BBAB" w14:textId="1407B983" w:rsidR="006B6D58" w:rsidRDefault="006B6D58" w:rsidP="00EF5C4A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OMOP DESCRIPTION</w:t>
            </w:r>
          </w:p>
        </w:tc>
        <w:tc>
          <w:tcPr>
            <w:tcW w:w="1418" w:type="dxa"/>
            <w:shd w:val="pct25" w:color="auto" w:fill="FFFFFF"/>
            <w:hideMark/>
          </w:tcPr>
          <w:p w14:paraId="54564DC3" w14:textId="64D8E769" w:rsidR="006B6D58" w:rsidRDefault="00EF5C4A" w:rsidP="00EF5C4A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 xml:space="preserve">OMOP </w:t>
            </w:r>
            <w:r w:rsidR="006B6D58">
              <w:rPr>
                <w:b/>
                <w:bCs/>
                <w:szCs w:val="20"/>
                <w:lang w:val="en-GB" w:eastAsia="en-GB"/>
              </w:rPr>
              <w:t>CONCEPT_ID</w:t>
            </w:r>
          </w:p>
        </w:tc>
        <w:tc>
          <w:tcPr>
            <w:tcW w:w="2268" w:type="dxa"/>
            <w:shd w:val="pct25" w:color="auto" w:fill="FFFFFF"/>
          </w:tcPr>
          <w:p w14:paraId="0DF205FD" w14:textId="77777777" w:rsidR="006B6D58" w:rsidRDefault="006B6D58" w:rsidP="004D2514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r>
              <w:rPr>
                <w:b/>
                <w:bCs/>
                <w:szCs w:val="20"/>
                <w:lang w:val="en-GB" w:eastAsia="en-GB"/>
              </w:rPr>
              <w:t>Remarks</w:t>
            </w:r>
          </w:p>
        </w:tc>
      </w:tr>
      <w:tr w:rsidR="00F4703C" w:rsidRPr="00A74099" w14:paraId="20309AD9" w14:textId="77777777" w:rsidTr="00C612E0">
        <w:tblPrEx>
          <w:tblW w:w="878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281" w:author="Maxim Moinat" w:date="2017-05-09T15:06:00Z">
            <w:tblPrEx>
              <w:tblW w:w="878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40"/>
          <w:trPrChange w:id="4282" w:author="Maxim Moinat" w:date="2017-05-09T15:06:00Z">
            <w:trPr>
              <w:trHeight w:val="240"/>
            </w:trPr>
          </w:trPrChange>
        </w:trPr>
        <w:tc>
          <w:tcPr>
            <w:tcW w:w="2014" w:type="dxa"/>
            <w:shd w:val="clear" w:color="auto" w:fill="auto"/>
            <w:noWrap/>
            <w:tcPrChange w:id="4283" w:author="Maxim Moinat" w:date="2017-05-09T15:06:00Z">
              <w:tcPr>
                <w:tcW w:w="2014" w:type="dxa"/>
                <w:shd w:val="clear" w:color="auto" w:fill="auto"/>
                <w:noWrap/>
                <w:vAlign w:val="bottom"/>
              </w:tcPr>
            </w:tcPrChange>
          </w:tcPr>
          <w:p w14:paraId="5B69BECD" w14:textId="4DE9DF61" w:rsidR="00F4703C" w:rsidRDefault="00F4703C">
            <w:pPr>
              <w:rPr>
                <w:rFonts w:ascii="Calibri" w:hAnsi="Calibri"/>
                <w:color w:val="000000"/>
              </w:rPr>
            </w:pPr>
            <w:ins w:id="4284" w:author="Maxim Moinat" w:date="2017-05-09T15:06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  <w:del w:id="4285" w:author="Maxim Moinat" w:date="2017-05-09T15:06:00Z">
              <w:r w:rsidDel="008E3CDA">
                <w:delText xml:space="preserve">PATREG.alder, DRUG.alder </w:delText>
              </w:r>
            </w:del>
          </w:p>
        </w:tc>
        <w:tc>
          <w:tcPr>
            <w:tcW w:w="1275" w:type="dxa"/>
            <w:shd w:val="clear" w:color="auto" w:fill="auto"/>
            <w:tcPrChange w:id="4286" w:author="Maxim Moinat" w:date="2017-05-09T15:06:00Z">
              <w:tcPr>
                <w:tcW w:w="1275" w:type="dxa"/>
                <w:shd w:val="clear" w:color="auto" w:fill="auto"/>
              </w:tcPr>
            </w:tcPrChange>
          </w:tcPr>
          <w:p w14:paraId="02C99698" w14:textId="3B7C4480" w:rsidR="00F4703C" w:rsidRPr="003E5686" w:rsidRDefault="00F4703C">
            <w:pPr>
              <w:spacing w:after="160" w:line="259" w:lineRule="auto"/>
              <w:rPr>
                <w:szCs w:val="20"/>
                <w:highlight w:val="yellow"/>
                <w:lang w:val="en-GB" w:eastAsia="en-GB"/>
              </w:rPr>
              <w:pPrChange w:id="4287" w:author="Maxim Moinat" w:date="2016-08-03T17:30:00Z">
                <w:pPr>
                  <w:jc w:val="center"/>
                </w:pPr>
              </w:pPrChange>
            </w:pPr>
            <w:ins w:id="4288" w:author="Maxim Moinat" w:date="2017-05-09T15:06:00Z">
              <w:r>
                <w:rPr>
                  <w:szCs w:val="20"/>
                  <w:lang w:val="en-GB" w:eastAsia="en-GB"/>
                </w:rPr>
                <w:t xml:space="preserve">Income </w:t>
              </w:r>
            </w:ins>
            <w:del w:id="4289" w:author="Maxim Moinat" w:date="2017-05-09T15:06:00Z">
              <w:r w:rsidRPr="00C471E4" w:rsidDel="008E3CDA">
                <w:rPr>
                  <w:szCs w:val="20"/>
                  <w:lang w:val="en-GB" w:eastAsia="en-GB"/>
                </w:rPr>
                <w:delText>Age (years)</w:delText>
              </w:r>
            </w:del>
          </w:p>
        </w:tc>
        <w:tc>
          <w:tcPr>
            <w:tcW w:w="1812" w:type="dxa"/>
            <w:tcPrChange w:id="4290" w:author="Maxim Moinat" w:date="2017-05-09T15:06:00Z">
              <w:tcPr>
                <w:tcW w:w="1812" w:type="dxa"/>
              </w:tcPr>
            </w:tcPrChange>
          </w:tcPr>
          <w:p w14:paraId="76A535BF" w14:textId="69508428" w:rsidR="00F4703C" w:rsidRPr="00AE006E" w:rsidDel="008E3CDA" w:rsidRDefault="00F4703C">
            <w:pPr>
              <w:spacing w:after="160" w:line="259" w:lineRule="auto"/>
              <w:rPr>
                <w:del w:id="4291" w:author="Maxim Moinat" w:date="2017-05-09T15:06:00Z"/>
                <w:szCs w:val="20"/>
                <w:lang w:val="en-GB" w:eastAsia="en-GB"/>
              </w:rPr>
              <w:pPrChange w:id="4292" w:author="Maxim Moinat" w:date="2016-08-03T17:30:00Z">
                <w:pPr/>
              </w:pPrChange>
            </w:pPr>
            <w:ins w:id="4293" w:author="Maxim Moinat" w:date="2017-05-09T15:06:00Z">
              <w:r w:rsidRPr="00AE006E">
                <w:rPr>
                  <w:szCs w:val="20"/>
                  <w:lang w:val="en-GB" w:eastAsia="en-GB"/>
                </w:rPr>
                <w:t>Individual income</w:t>
              </w:r>
            </w:ins>
            <w:del w:id="4294" w:author="Maxim Moinat" w:date="2017-05-09T15:06:00Z">
              <w:r w:rsidRPr="00AE006E" w:rsidDel="008E3CDA">
                <w:rPr>
                  <w:szCs w:val="20"/>
                  <w:lang w:val="en-GB" w:eastAsia="en-GB"/>
                </w:rPr>
                <w:delText>Age</w:delText>
              </w:r>
            </w:del>
          </w:p>
          <w:p w14:paraId="0AA2E9B6" w14:textId="1FE04D89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295" w:author="Maxim Moinat" w:date="2016-08-03T17:30:00Z">
                <w:pPr/>
              </w:pPrChange>
            </w:pPr>
          </w:p>
        </w:tc>
        <w:tc>
          <w:tcPr>
            <w:tcW w:w="1418" w:type="dxa"/>
            <w:tcPrChange w:id="4296" w:author="Maxim Moinat" w:date="2017-05-09T15:06:00Z">
              <w:tcPr>
                <w:tcW w:w="1418" w:type="dxa"/>
              </w:tcPr>
            </w:tcPrChange>
          </w:tcPr>
          <w:p w14:paraId="7484A4BF" w14:textId="045DAD5B" w:rsidR="00F4703C" w:rsidRPr="00AE006E" w:rsidDel="008E3CDA" w:rsidRDefault="00F4703C">
            <w:pPr>
              <w:spacing w:after="160" w:line="259" w:lineRule="auto"/>
              <w:rPr>
                <w:del w:id="4297" w:author="Maxim Moinat" w:date="2017-05-09T15:06:00Z"/>
                <w:szCs w:val="20"/>
                <w:lang w:val="en-GB" w:eastAsia="en-GB"/>
              </w:rPr>
              <w:pPrChange w:id="4298" w:author="Maxim Moinat" w:date="2016-08-03T17:30:00Z">
                <w:pPr>
                  <w:ind w:right="90"/>
                </w:pPr>
              </w:pPrChange>
            </w:pPr>
            <w:ins w:id="4299" w:author="Maxim Moinat" w:date="2017-05-09T15:06:00Z">
              <w:r w:rsidRPr="00AE006E">
                <w:rPr>
                  <w:szCs w:val="20"/>
                  <w:lang w:val="en-GB" w:eastAsia="en-GB"/>
                </w:rPr>
                <w:t>4073460</w:t>
              </w:r>
            </w:ins>
            <w:del w:id="4300" w:author="Maxim Moinat" w:date="2017-05-09T15:06:00Z">
              <w:r w:rsidRPr="00AE006E" w:rsidDel="008E3CDA">
                <w:rPr>
                  <w:szCs w:val="20"/>
                  <w:lang w:val="en-GB" w:eastAsia="en-GB"/>
                </w:rPr>
                <w:delText>4265453</w:delText>
              </w:r>
            </w:del>
          </w:p>
          <w:p w14:paraId="26ECB035" w14:textId="155F35F0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301" w:author="Maxim Moinat" w:date="2016-08-03T17:30:00Z">
                <w:pPr>
                  <w:ind w:right="90"/>
                </w:pPr>
              </w:pPrChange>
            </w:pPr>
          </w:p>
        </w:tc>
        <w:tc>
          <w:tcPr>
            <w:tcW w:w="2268" w:type="dxa"/>
            <w:tcPrChange w:id="4302" w:author="Maxim Moinat" w:date="2017-05-09T15:06:00Z">
              <w:tcPr>
                <w:tcW w:w="2268" w:type="dxa"/>
              </w:tcPr>
            </w:tcPrChange>
          </w:tcPr>
          <w:p w14:paraId="6130977E" w14:textId="0D9ACDBC" w:rsidR="00F4703C" w:rsidRDefault="00F4703C" w:rsidP="004D2514">
            <w:pPr>
              <w:ind w:right="90"/>
              <w:rPr>
                <w:szCs w:val="20"/>
                <w:lang w:val="en-GB" w:eastAsia="en-GB"/>
              </w:rPr>
            </w:pPr>
          </w:p>
        </w:tc>
      </w:tr>
      <w:tr w:rsidR="00F4703C" w14:paraId="01BD4A80" w14:textId="77777777" w:rsidTr="00C612E0">
        <w:tblPrEx>
          <w:tblW w:w="878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4303" w:author="Maxim Moinat" w:date="2017-05-09T15:06:00Z">
            <w:tblPrEx>
              <w:tblW w:w="878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40"/>
          <w:trPrChange w:id="4304" w:author="Maxim Moinat" w:date="2017-05-09T15:06:00Z">
            <w:trPr>
              <w:trHeight w:val="240"/>
            </w:trPr>
          </w:trPrChange>
        </w:trPr>
        <w:tc>
          <w:tcPr>
            <w:tcW w:w="2014" w:type="dxa"/>
            <w:shd w:val="clear" w:color="auto" w:fill="auto"/>
            <w:noWrap/>
            <w:tcPrChange w:id="4305" w:author="Maxim Moinat" w:date="2017-05-09T15:06:00Z">
              <w:tcPr>
                <w:tcW w:w="2014" w:type="dxa"/>
                <w:noWrap/>
              </w:tcPr>
            </w:tcPrChange>
          </w:tcPr>
          <w:p w14:paraId="493CF63F" w14:textId="07DBB401" w:rsidR="00F4703C" w:rsidRDefault="00F4703C">
            <w:pPr>
              <w:rPr>
                <w:rFonts w:ascii="Calibri" w:hAnsi="Calibri"/>
                <w:color w:val="000000"/>
              </w:rPr>
            </w:pPr>
            <w:ins w:id="4306" w:author="Maxim Moinat" w:date="2017-05-09T15:06:00Z">
              <w:r>
                <w:rPr>
                  <w:rFonts w:ascii="Calibri" w:hAnsi="Calibri"/>
                  <w:color w:val="000000"/>
                </w:rPr>
                <w:t>LISA.dispinkpersf04</w:t>
              </w:r>
            </w:ins>
            <w:del w:id="4307" w:author="Maxim Moinat" w:date="2017-05-09T15:06:00Z">
              <w:r w:rsidDel="008E3CDA">
                <w:delText>PATREG.alder, DRUG.alder</w:delText>
              </w:r>
            </w:del>
          </w:p>
        </w:tc>
        <w:tc>
          <w:tcPr>
            <w:tcW w:w="1275" w:type="dxa"/>
            <w:tcPrChange w:id="4308" w:author="Maxim Moinat" w:date="2017-05-09T15:06:00Z">
              <w:tcPr>
                <w:tcW w:w="1275" w:type="dxa"/>
              </w:tcPr>
            </w:tcPrChange>
          </w:tcPr>
          <w:p w14:paraId="42BFAF9F" w14:textId="00A3679A" w:rsidR="00F4703C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309" w:author="Maxim Moinat" w:date="2016-08-03T17:30:00Z">
                <w:pPr>
                  <w:jc w:val="center"/>
                </w:pPr>
              </w:pPrChange>
            </w:pPr>
            <w:ins w:id="4310" w:author="Maxim Moinat" w:date="2017-05-09T15:06:00Z">
              <w:r>
                <w:rPr>
                  <w:szCs w:val="20"/>
                  <w:lang w:val="en-GB" w:eastAsia="en-GB"/>
                </w:rPr>
                <w:t>Unit</w:t>
              </w:r>
            </w:ins>
            <w:del w:id="4311" w:author="Maxim Moinat" w:date="2017-05-09T15:06:00Z">
              <w:r w:rsidDel="008E3CDA">
                <w:rPr>
                  <w:szCs w:val="20"/>
                  <w:lang w:val="en-GB" w:eastAsia="en-GB"/>
                </w:rPr>
                <w:delText>Unit</w:delText>
              </w:r>
            </w:del>
          </w:p>
        </w:tc>
        <w:tc>
          <w:tcPr>
            <w:tcW w:w="1812" w:type="dxa"/>
            <w:tcPrChange w:id="4312" w:author="Maxim Moinat" w:date="2017-05-09T15:06:00Z">
              <w:tcPr>
                <w:tcW w:w="1812" w:type="dxa"/>
              </w:tcPr>
            </w:tcPrChange>
          </w:tcPr>
          <w:p w14:paraId="4EC12D58" w14:textId="449DF828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313" w:author="Maxim Moinat" w:date="2016-08-03T17:30:00Z">
                <w:pPr/>
              </w:pPrChange>
            </w:pPr>
            <w:ins w:id="4314" w:author="Maxim Moinat" w:date="2017-05-09T15:06:00Z">
              <w:r w:rsidRPr="00AE006E">
                <w:rPr>
                  <w:szCs w:val="20"/>
                  <w:lang w:val="en-GB" w:eastAsia="en-GB"/>
                </w:rPr>
                <w:t>Swedish krona/kronor</w:t>
              </w:r>
            </w:ins>
            <w:del w:id="4315" w:author="Maxim Moinat" w:date="2017-05-09T15:06:00Z">
              <w:r w:rsidRPr="00AE006E" w:rsidDel="008E3CDA">
                <w:rPr>
                  <w:szCs w:val="20"/>
                  <w:lang w:val="en-GB" w:eastAsia="en-GB"/>
                </w:rPr>
                <w:delText>year</w:delText>
              </w:r>
            </w:del>
          </w:p>
        </w:tc>
        <w:tc>
          <w:tcPr>
            <w:tcW w:w="1418" w:type="dxa"/>
            <w:tcPrChange w:id="4316" w:author="Maxim Moinat" w:date="2017-05-09T15:06:00Z">
              <w:tcPr>
                <w:tcW w:w="1418" w:type="dxa"/>
              </w:tcPr>
            </w:tcPrChange>
          </w:tcPr>
          <w:p w14:paraId="63F566DA" w14:textId="437B4139" w:rsidR="00F4703C" w:rsidRPr="00AE006E" w:rsidRDefault="00F4703C">
            <w:pPr>
              <w:spacing w:after="160" w:line="259" w:lineRule="auto"/>
              <w:rPr>
                <w:szCs w:val="20"/>
                <w:lang w:val="en-GB" w:eastAsia="en-GB"/>
              </w:rPr>
              <w:pPrChange w:id="4317" w:author="Maxim Moinat" w:date="2016-08-03T17:30:00Z">
                <w:pPr/>
              </w:pPrChange>
            </w:pPr>
            <w:ins w:id="4318" w:author="Maxim Moinat" w:date="2017-05-09T15:06:00Z">
              <w:r w:rsidRPr="00AE006E">
                <w:rPr>
                  <w:szCs w:val="20"/>
                  <w:lang w:val="en-GB" w:eastAsia="en-GB"/>
                </w:rPr>
                <w:t>44818647</w:t>
              </w:r>
            </w:ins>
            <w:del w:id="4319" w:author="Maxim Moinat" w:date="2017-05-09T15:06:00Z">
              <w:r w:rsidRPr="00A20031" w:rsidDel="008E3CDA">
                <w:rPr>
                  <w:rFonts w:asciiTheme="minorHAnsi" w:hAnsiTheme="minorHAnsi" w:cstheme="minorBidi"/>
                  <w:sz w:val="22"/>
                  <w:szCs w:val="20"/>
                  <w:lang w:val="en-GB" w:eastAsia="en-GB"/>
                  <w:rPrChange w:id="4320" w:author="Maxim Moinat" w:date="2016-08-03T17:30:00Z">
                    <w:rPr>
                      <w:rFonts w:ascii="Menlo" w:hAnsi="Menlo" w:cs="Menlo"/>
                      <w:color w:val="000000"/>
                    </w:rPr>
                  </w:rPrChange>
                </w:rPr>
                <w:delText>9448</w:delText>
              </w:r>
            </w:del>
          </w:p>
        </w:tc>
        <w:tc>
          <w:tcPr>
            <w:tcW w:w="2268" w:type="dxa"/>
            <w:tcPrChange w:id="4321" w:author="Maxim Moinat" w:date="2017-05-09T15:06:00Z">
              <w:tcPr>
                <w:tcW w:w="2268" w:type="dxa"/>
              </w:tcPr>
            </w:tcPrChange>
          </w:tcPr>
          <w:p w14:paraId="5877A9E3" w14:textId="77777777" w:rsidR="00F4703C" w:rsidRDefault="00F4703C" w:rsidP="00EF5C4A">
            <w:pPr>
              <w:rPr>
                <w:szCs w:val="20"/>
                <w:lang w:val="en-GB" w:eastAsia="en-GB"/>
              </w:rPr>
            </w:pPr>
          </w:p>
        </w:tc>
      </w:tr>
    </w:tbl>
    <w:p w14:paraId="653D930A" w14:textId="77777777" w:rsidR="006B6D58" w:rsidRDefault="006B6D58" w:rsidP="006B6D58"/>
    <w:p w14:paraId="22079076" w14:textId="17C9EBC2" w:rsidR="00917240" w:rsidRDefault="00917240" w:rsidP="00917240">
      <w:pPr>
        <w:pStyle w:val="Heading2"/>
        <w:rPr>
          <w:ins w:id="4322" w:author="Maxim Moinat" w:date="2016-08-03T18:05:00Z"/>
        </w:rPr>
      </w:pPr>
      <w:bookmarkStart w:id="4323" w:name="_Toc488143553"/>
      <w:r>
        <w:t>Table</w:t>
      </w:r>
      <w:del w:id="4324" w:author="Maxim Moinat" w:date="2017-05-09T15:38:00Z">
        <w:r w:rsidDel="009B4903">
          <w:delText xml:space="preserve"> Name: </w:delText>
        </w:r>
      </w:del>
      <w:ins w:id="4325" w:author="Maxim Moinat" w:date="2017-05-09T15:38:00Z">
        <w:r w:rsidR="009B4903">
          <w:t xml:space="preserve">: </w:t>
        </w:r>
      </w:ins>
      <w:r>
        <w:t>observation</w:t>
      </w:r>
      <w:bookmarkEnd w:id="4323"/>
    </w:p>
    <w:p w14:paraId="7C0DFF50" w14:textId="41A1AF88" w:rsidR="00D80C85" w:rsidRPr="00D80C85" w:rsidDel="00885F04" w:rsidRDefault="00793AA9">
      <w:pPr>
        <w:rPr>
          <w:del w:id="4326" w:author="Maxim Moinat" w:date="2016-08-03T18:12:00Z"/>
          <w:rPrChange w:id="4327" w:author="Maxim Moinat" w:date="2016-08-03T18:05:00Z">
            <w:rPr>
              <w:del w:id="4328" w:author="Maxim Moinat" w:date="2016-08-03T18:12:00Z"/>
            </w:rPr>
          </w:rPrChange>
        </w:rPr>
        <w:pPrChange w:id="4329" w:author="Maxim Moinat" w:date="2016-08-03T18:05:00Z">
          <w:pPr>
            <w:pStyle w:val="Heading2"/>
          </w:pPr>
        </w:pPrChange>
      </w:pPr>
      <w:ins w:id="4330" w:author="Maxim Moinat" w:date="2016-08-03T18:06:00Z">
        <w:r>
          <w:t xml:space="preserve">Nine different </w:t>
        </w:r>
      </w:ins>
      <w:ins w:id="4331" w:author="Maxim Moinat" w:date="2016-08-03T18:07:00Z">
        <w:r>
          <w:t>data fields</w:t>
        </w:r>
      </w:ins>
      <w:ins w:id="4332" w:author="Maxim Moinat" w:date="2016-08-03T18:06:00Z">
        <w:r>
          <w:t xml:space="preserve"> are loaded into the </w:t>
        </w:r>
      </w:ins>
      <w:ins w:id="4333" w:author="Maxim Moinat" w:date="2016-08-03T18:07:00Z">
        <w:r>
          <w:t xml:space="preserve">observation table. </w:t>
        </w:r>
      </w:ins>
      <w:ins w:id="4334" w:author="Maxim Moinat" w:date="2016-08-03T18:08:00Z">
        <w:r>
          <w:t xml:space="preserve">From the Lisa </w:t>
        </w:r>
      </w:ins>
      <w:ins w:id="4335" w:author="Maxim Moinat" w:date="2016-08-03T18:10:00Z">
        <w:r>
          <w:t>registry</w:t>
        </w:r>
      </w:ins>
      <w:ins w:id="4336" w:author="Maxim Moinat" w:date="2017-07-18T11:37:00Z">
        <w:r w:rsidR="00AC4AD6">
          <w:t>,</w:t>
        </w:r>
      </w:ins>
      <w:ins w:id="4337" w:author="Maxim Moinat" w:date="2016-08-03T18:08:00Z">
        <w:r>
          <w:t xml:space="preserve"> the fields </w:t>
        </w:r>
      </w:ins>
      <w:ins w:id="4338" w:author="Maxim Moinat" w:date="2017-07-18T11:37:00Z">
        <w:r w:rsidR="00AC4AD6">
          <w:t>ethnic</w:t>
        </w:r>
      </w:ins>
      <w:ins w:id="4339" w:author="Maxim Moinat" w:date="2016-08-03T18:08:00Z">
        <w:r>
          <w:t xml:space="preserve"> background, education and work status are loaded. From the patient registry</w:t>
        </w:r>
      </w:ins>
      <w:ins w:id="4340" w:author="Maxim Moinat" w:date="2017-07-18T11:37:00Z">
        <w:r w:rsidR="00AC4AD6">
          <w:t>,</w:t>
        </w:r>
      </w:ins>
      <w:ins w:id="4341" w:author="Maxim Moinat" w:date="2016-08-03T18:08:00Z">
        <w:r>
          <w:t xml:space="preserve"> the fields </w:t>
        </w:r>
      </w:ins>
      <w:ins w:id="4342" w:author="Maxim Moinat" w:date="2016-08-03T18:09:00Z">
        <w:r>
          <w:t xml:space="preserve">with </w:t>
        </w:r>
      </w:ins>
      <w:ins w:id="4343" w:author="Maxim Moinat" w:date="2017-07-18T11:37:00Z">
        <w:r w:rsidR="00AC4AD6">
          <w:t>hospitalization</w:t>
        </w:r>
      </w:ins>
      <w:ins w:id="4344" w:author="Maxim Moinat" w:date="2016-08-03T18:09:00Z">
        <w:r>
          <w:t xml:space="preserve"> status, discharge location, planned visit and marital status. </w:t>
        </w:r>
      </w:ins>
      <w:ins w:id="4345" w:author="Maxim Moinat" w:date="2016-08-03T18:10:00Z">
        <w:r>
          <w:t xml:space="preserve">From the death </w:t>
        </w:r>
      </w:ins>
      <w:ins w:id="4346" w:author="Maxim Moinat" w:date="2017-07-18T11:37:00Z">
        <w:r w:rsidR="00AC4AD6">
          <w:t>registry,</w:t>
        </w:r>
      </w:ins>
      <w:ins w:id="4347" w:author="Maxim Moinat" w:date="2016-08-03T18:10:00Z">
        <w:r>
          <w:t xml:space="preserve"> the</w:t>
        </w:r>
      </w:ins>
      <w:ins w:id="4348" w:author="Maxim Moinat" w:date="2016-08-03T18:09:00Z">
        <w:r>
          <w:t xml:space="preserve"> additional causes of death</w:t>
        </w:r>
      </w:ins>
      <w:ins w:id="4349" w:author="Maxim Moinat" w:date="2017-07-18T11:37:00Z">
        <w:r w:rsidR="00AC4AD6">
          <w:t xml:space="preserve"> are recorded</w:t>
        </w:r>
      </w:ins>
      <w:ins w:id="4350" w:author="Maxim Moinat" w:date="2016-08-03T18:09:00Z">
        <w:r>
          <w:t xml:space="preserve">. Below are the </w:t>
        </w:r>
      </w:ins>
      <w:ins w:id="4351" w:author="Maxim Moinat" w:date="2016-08-03T18:07:00Z">
        <w:r>
          <w:t>syntactic mapping</w:t>
        </w:r>
      </w:ins>
      <w:ins w:id="4352" w:author="Maxim Moinat" w:date="2016-08-03T18:12:00Z">
        <w:r>
          <w:t>s</w:t>
        </w:r>
      </w:ins>
      <w:ins w:id="4353" w:author="Maxim Moinat" w:date="2016-08-03T18:07:00Z">
        <w:r>
          <w:t xml:space="preserve"> for each data field.</w:t>
        </w:r>
      </w:ins>
      <w:ins w:id="4354" w:author="Maxim Moinat" w:date="2016-08-03T18:05:00Z">
        <w:r w:rsidR="00D80C85">
          <w:t xml:space="preserve"> </w:t>
        </w:r>
      </w:ins>
      <w:ins w:id="4355" w:author="Maxim Moinat" w:date="2016-08-03T18:12:00Z">
        <w:r w:rsidR="00885F04">
          <w:t>After the syntactic mapping, the semantic mappings are listed</w:t>
        </w:r>
        <w:r w:rsidR="0023542A">
          <w:t xml:space="preserve"> in several tables</w:t>
        </w:r>
        <w:r w:rsidR="00885F04">
          <w:t>.</w:t>
        </w:r>
      </w:ins>
    </w:p>
    <w:p w14:paraId="173DD197" w14:textId="77777777" w:rsidR="00917240" w:rsidRDefault="00917240" w:rsidP="00917240">
      <w:pPr>
        <w:rPr>
          <w:ins w:id="4356" w:author="Maxim Moinat" w:date="2016-08-03T17:31:00Z"/>
        </w:rPr>
      </w:pPr>
    </w:p>
    <w:p w14:paraId="320C96C4" w14:textId="77777777" w:rsidR="00C612E0" w:rsidRDefault="00C612E0" w:rsidP="007F5057">
      <w:pPr>
        <w:rPr>
          <w:ins w:id="4357" w:author="Maxim Moinat" w:date="2017-05-09T15:14:00Z"/>
          <w:b/>
        </w:rPr>
      </w:pPr>
    </w:p>
    <w:p w14:paraId="20B12310" w14:textId="502A1A82" w:rsidR="00C612E0" w:rsidRDefault="007F5057">
      <w:pPr>
        <w:pStyle w:val="Heading4"/>
        <w:rPr>
          <w:ins w:id="4358" w:author="Maxim Moinat" w:date="2017-05-09T15:20:00Z"/>
        </w:rPr>
        <w:pPrChange w:id="4359" w:author="Maxim Moinat" w:date="2017-05-09T15:32:00Z">
          <w:pPr/>
        </w:pPrChange>
      </w:pPr>
      <w:ins w:id="4360" w:author="Maxim Moinat" w:date="2016-08-03T17:34:00Z">
        <w:r w:rsidRPr="007F5057">
          <w:rPr>
            <w:rPrChange w:id="4361" w:author="Maxim Moinat" w:date="2016-08-03T17:34:00Z">
              <w:rPr/>
            </w:rPrChange>
          </w:rPr>
          <w:t>Ethnic Background</w:t>
        </w:r>
      </w:ins>
    </w:p>
    <w:tbl>
      <w:tblPr>
        <w:tblW w:w="907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1"/>
        <w:gridCol w:w="1992"/>
        <w:gridCol w:w="2177"/>
        <w:gridCol w:w="1926"/>
      </w:tblGrid>
      <w:tr w:rsidR="00C612E0" w14:paraId="686D94A2" w14:textId="77777777" w:rsidTr="00C612E0">
        <w:trPr>
          <w:tblHeader/>
          <w:ins w:id="4362" w:author="Maxim Moinat" w:date="2017-05-09T15:20:00Z"/>
        </w:trPr>
        <w:tc>
          <w:tcPr>
            <w:tcW w:w="2981" w:type="dxa"/>
            <w:shd w:val="clear" w:color="auto" w:fill="AAAAFF"/>
          </w:tcPr>
          <w:p w14:paraId="22001465" w14:textId="77777777" w:rsidR="00C612E0" w:rsidRDefault="00C612E0" w:rsidP="00C612E0">
            <w:pPr>
              <w:rPr>
                <w:ins w:id="4363" w:author="Maxim Moinat" w:date="2017-05-09T15:20:00Z"/>
              </w:rPr>
            </w:pPr>
            <w:ins w:id="4364" w:author="Maxim Moinat" w:date="2017-05-09T15:20:00Z">
              <w:r>
                <w:t>Destination Field</w:t>
              </w:r>
            </w:ins>
          </w:p>
        </w:tc>
        <w:tc>
          <w:tcPr>
            <w:tcW w:w="1992" w:type="dxa"/>
            <w:shd w:val="clear" w:color="auto" w:fill="AAAAFF"/>
          </w:tcPr>
          <w:p w14:paraId="781B313E" w14:textId="77777777" w:rsidR="00C612E0" w:rsidRDefault="00C612E0" w:rsidP="00C612E0">
            <w:pPr>
              <w:rPr>
                <w:ins w:id="4365" w:author="Maxim Moinat" w:date="2017-05-09T15:20:00Z"/>
              </w:rPr>
            </w:pPr>
            <w:ins w:id="4366" w:author="Maxim Moinat" w:date="2017-05-09T15:20:00Z">
              <w:r>
                <w:t>Source Field</w:t>
              </w:r>
            </w:ins>
          </w:p>
        </w:tc>
        <w:tc>
          <w:tcPr>
            <w:tcW w:w="2177" w:type="dxa"/>
            <w:shd w:val="clear" w:color="auto" w:fill="AAAAFF"/>
          </w:tcPr>
          <w:p w14:paraId="463D0D76" w14:textId="77777777" w:rsidR="00C612E0" w:rsidRDefault="00C612E0" w:rsidP="00C612E0">
            <w:pPr>
              <w:rPr>
                <w:ins w:id="4367" w:author="Maxim Moinat" w:date="2017-05-09T15:20:00Z"/>
              </w:rPr>
            </w:pPr>
            <w:ins w:id="4368" w:author="Maxim Moinat" w:date="2017-05-09T15:20:00Z">
              <w:r>
                <w:t>Logic</w:t>
              </w:r>
            </w:ins>
          </w:p>
        </w:tc>
        <w:tc>
          <w:tcPr>
            <w:tcW w:w="1926" w:type="dxa"/>
            <w:shd w:val="clear" w:color="auto" w:fill="AAAAFF"/>
          </w:tcPr>
          <w:p w14:paraId="2F3A3E1C" w14:textId="77777777" w:rsidR="00C612E0" w:rsidRDefault="00C612E0" w:rsidP="00C612E0">
            <w:pPr>
              <w:rPr>
                <w:ins w:id="4369" w:author="Maxim Moinat" w:date="2017-05-09T15:20:00Z"/>
              </w:rPr>
            </w:pPr>
            <w:ins w:id="4370" w:author="Maxim Moinat" w:date="2017-05-09T15:20:00Z">
              <w:r>
                <w:t>Comment</w:t>
              </w:r>
            </w:ins>
          </w:p>
        </w:tc>
      </w:tr>
      <w:tr w:rsidR="00C612E0" w14:paraId="690B7B81" w14:textId="77777777" w:rsidTr="00C612E0">
        <w:trPr>
          <w:ins w:id="4371" w:author="Maxim Moinat" w:date="2017-05-09T15:20:00Z"/>
        </w:trPr>
        <w:tc>
          <w:tcPr>
            <w:tcW w:w="2981" w:type="dxa"/>
          </w:tcPr>
          <w:p w14:paraId="4EEBEA3C" w14:textId="77777777" w:rsidR="00C612E0" w:rsidRDefault="00C612E0" w:rsidP="00C612E0">
            <w:pPr>
              <w:rPr>
                <w:ins w:id="4372" w:author="Maxim Moinat" w:date="2017-05-09T15:20:00Z"/>
              </w:rPr>
            </w:pPr>
            <w:ins w:id="4373" w:author="Maxim Moinat" w:date="2017-05-09T15:20:00Z">
              <w:r>
                <w:t>observation_id</w:t>
              </w:r>
            </w:ins>
          </w:p>
        </w:tc>
        <w:tc>
          <w:tcPr>
            <w:tcW w:w="1992" w:type="dxa"/>
          </w:tcPr>
          <w:p w14:paraId="4B85E267" w14:textId="77777777" w:rsidR="00C612E0" w:rsidRDefault="00C612E0" w:rsidP="00C612E0">
            <w:pPr>
              <w:rPr>
                <w:ins w:id="4374" w:author="Maxim Moinat" w:date="2017-05-09T15:20:00Z"/>
              </w:rPr>
            </w:pPr>
          </w:p>
        </w:tc>
        <w:tc>
          <w:tcPr>
            <w:tcW w:w="2177" w:type="dxa"/>
          </w:tcPr>
          <w:p w14:paraId="6A4B64C1" w14:textId="77777777" w:rsidR="00C612E0" w:rsidRPr="002D5097" w:rsidRDefault="00C612E0" w:rsidP="00C612E0">
            <w:pPr>
              <w:rPr>
                <w:ins w:id="4375" w:author="Maxim Moinat" w:date="2017-05-09T15:20:00Z"/>
                <w:i/>
              </w:rPr>
            </w:pPr>
            <w:ins w:id="4376" w:author="Maxim Moinat" w:date="2017-05-09T15:20:00Z">
              <w:r w:rsidRPr="002D5097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1926" w:type="dxa"/>
          </w:tcPr>
          <w:p w14:paraId="69652A0F" w14:textId="77777777" w:rsidR="00C612E0" w:rsidRDefault="00C612E0" w:rsidP="00C612E0">
            <w:pPr>
              <w:rPr>
                <w:ins w:id="4377" w:author="Maxim Moinat" w:date="2017-05-09T15:20:00Z"/>
              </w:rPr>
            </w:pPr>
          </w:p>
        </w:tc>
      </w:tr>
      <w:tr w:rsidR="00C612E0" w14:paraId="54437C0B" w14:textId="77777777" w:rsidTr="00C612E0">
        <w:trPr>
          <w:ins w:id="4378" w:author="Maxim Moinat" w:date="2017-05-09T15:20:00Z"/>
        </w:trPr>
        <w:tc>
          <w:tcPr>
            <w:tcW w:w="2981" w:type="dxa"/>
          </w:tcPr>
          <w:p w14:paraId="788DFFF1" w14:textId="77777777" w:rsidR="00C612E0" w:rsidRDefault="00C612E0" w:rsidP="00C612E0">
            <w:pPr>
              <w:rPr>
                <w:ins w:id="4379" w:author="Maxim Moinat" w:date="2017-05-09T15:20:00Z"/>
              </w:rPr>
            </w:pPr>
            <w:ins w:id="4380" w:author="Maxim Moinat" w:date="2017-05-09T15:20:00Z">
              <w:r>
                <w:t>person_id</w:t>
              </w:r>
            </w:ins>
          </w:p>
        </w:tc>
        <w:tc>
          <w:tcPr>
            <w:tcW w:w="1992" w:type="dxa"/>
          </w:tcPr>
          <w:p w14:paraId="7AA0B8F5" w14:textId="77777777" w:rsidR="00C612E0" w:rsidRDefault="00C612E0" w:rsidP="00C612E0">
            <w:pPr>
              <w:rPr>
                <w:ins w:id="4381" w:author="Maxim Moinat" w:date="2017-05-09T15:20:00Z"/>
              </w:rPr>
            </w:pPr>
            <w:ins w:id="4382" w:author="Maxim Moinat" w:date="2017-05-09T15:20:00Z">
              <w:r>
                <w:t>LISA.lpnr</w:t>
              </w:r>
            </w:ins>
          </w:p>
        </w:tc>
        <w:tc>
          <w:tcPr>
            <w:tcW w:w="2177" w:type="dxa"/>
          </w:tcPr>
          <w:p w14:paraId="02E48B50" w14:textId="77777777" w:rsidR="00C612E0" w:rsidRDefault="00C612E0" w:rsidP="00C612E0">
            <w:pPr>
              <w:rPr>
                <w:ins w:id="4383" w:author="Maxim Moinat" w:date="2017-05-09T15:20:00Z"/>
              </w:rPr>
            </w:pPr>
          </w:p>
        </w:tc>
        <w:tc>
          <w:tcPr>
            <w:tcW w:w="1926" w:type="dxa"/>
          </w:tcPr>
          <w:p w14:paraId="14C13CBB" w14:textId="77777777" w:rsidR="00C612E0" w:rsidRDefault="00C612E0" w:rsidP="00C612E0">
            <w:pPr>
              <w:rPr>
                <w:ins w:id="4384" w:author="Maxim Moinat" w:date="2017-05-09T15:20:00Z"/>
              </w:rPr>
            </w:pPr>
          </w:p>
        </w:tc>
      </w:tr>
      <w:tr w:rsidR="00C612E0" w:rsidRPr="000D7D6A" w14:paraId="77DDC877" w14:textId="77777777" w:rsidTr="00C612E0">
        <w:trPr>
          <w:ins w:id="4385" w:author="Maxim Moinat" w:date="2017-05-09T15:20:00Z"/>
        </w:trPr>
        <w:tc>
          <w:tcPr>
            <w:tcW w:w="2981" w:type="dxa"/>
          </w:tcPr>
          <w:p w14:paraId="3BFAA5FC" w14:textId="77777777" w:rsidR="00C612E0" w:rsidRDefault="00C612E0" w:rsidP="00C612E0">
            <w:pPr>
              <w:rPr>
                <w:ins w:id="4386" w:author="Maxim Moinat" w:date="2017-05-09T15:20:00Z"/>
              </w:rPr>
            </w:pPr>
            <w:ins w:id="4387" w:author="Maxim Moinat" w:date="2017-05-09T15:20:00Z">
              <w:r>
                <w:t>observation_concept_id</w:t>
              </w:r>
            </w:ins>
          </w:p>
        </w:tc>
        <w:tc>
          <w:tcPr>
            <w:tcW w:w="1992" w:type="dxa"/>
          </w:tcPr>
          <w:p w14:paraId="19BE9548" w14:textId="77777777" w:rsidR="00C612E0" w:rsidRDefault="00C612E0" w:rsidP="00C612E0">
            <w:pPr>
              <w:rPr>
                <w:ins w:id="4388" w:author="Maxim Moinat" w:date="2017-05-09T15:20:00Z"/>
              </w:rPr>
            </w:pPr>
            <w:ins w:id="4389" w:author="Maxim Moinat" w:date="2017-05-09T15:20:00Z">
              <w:r>
                <w:t>LISA.utlsvbakgalt</w:t>
              </w:r>
            </w:ins>
          </w:p>
        </w:tc>
        <w:tc>
          <w:tcPr>
            <w:tcW w:w="2177" w:type="dxa"/>
          </w:tcPr>
          <w:p w14:paraId="3F71B1BD" w14:textId="77777777" w:rsidR="00C612E0" w:rsidRDefault="00C612E0" w:rsidP="00C612E0">
            <w:pPr>
              <w:rPr>
                <w:ins w:id="4390" w:author="Maxim Moinat" w:date="2017-05-09T15:20:00Z"/>
              </w:rPr>
            </w:pPr>
            <w:ins w:id="4391" w:author="Maxim Moinat" w:date="2017-05-09T15:20:00Z">
              <w:r w:rsidRPr="00A74099">
                <w:t>11,12 = Foreign background</w:t>
              </w:r>
            </w:ins>
          </w:p>
          <w:p w14:paraId="07BC7D8D" w14:textId="77777777" w:rsidR="00C612E0" w:rsidRPr="00A74099" w:rsidRDefault="00C612E0" w:rsidP="00C612E0">
            <w:pPr>
              <w:rPr>
                <w:ins w:id="4392" w:author="Maxim Moinat" w:date="2017-05-09T15:20:00Z"/>
              </w:rPr>
            </w:pPr>
            <w:ins w:id="4393" w:author="Maxim Moinat" w:date="2017-05-09T15:20:00Z">
              <w:r w:rsidRPr="00A74099">
                <w:t>21,22,23 = Swedish background</w:t>
              </w:r>
            </w:ins>
          </w:p>
        </w:tc>
        <w:tc>
          <w:tcPr>
            <w:tcW w:w="1926" w:type="dxa"/>
          </w:tcPr>
          <w:p w14:paraId="65292E30" w14:textId="77777777" w:rsidR="00C612E0" w:rsidRPr="00A74099" w:rsidRDefault="00C612E0" w:rsidP="00C612E0">
            <w:pPr>
              <w:rPr>
                <w:ins w:id="4394" w:author="Maxim Moinat" w:date="2017-05-09T15:20:00Z"/>
              </w:rPr>
            </w:pPr>
          </w:p>
        </w:tc>
      </w:tr>
      <w:tr w:rsidR="00C612E0" w:rsidRPr="0015685C" w14:paraId="41CBBF29" w14:textId="77777777" w:rsidTr="00C612E0">
        <w:trPr>
          <w:trHeight w:val="861"/>
          <w:ins w:id="4395" w:author="Maxim Moinat" w:date="2017-05-09T15:20:00Z"/>
        </w:trPr>
        <w:tc>
          <w:tcPr>
            <w:tcW w:w="2981" w:type="dxa"/>
          </w:tcPr>
          <w:p w14:paraId="1260860D" w14:textId="77777777" w:rsidR="00C612E0" w:rsidRDefault="00C612E0" w:rsidP="00C612E0">
            <w:pPr>
              <w:rPr>
                <w:ins w:id="4396" w:author="Maxim Moinat" w:date="2017-05-09T15:20:00Z"/>
              </w:rPr>
            </w:pPr>
            <w:ins w:id="4397" w:author="Maxim Moinat" w:date="2017-05-09T15:20:00Z">
              <w:r>
                <w:t>observation_date</w:t>
              </w:r>
            </w:ins>
          </w:p>
        </w:tc>
        <w:tc>
          <w:tcPr>
            <w:tcW w:w="1992" w:type="dxa"/>
          </w:tcPr>
          <w:p w14:paraId="1C036E47" w14:textId="77777777" w:rsidR="00C612E0" w:rsidRDefault="00C612E0" w:rsidP="00C612E0">
            <w:pPr>
              <w:rPr>
                <w:ins w:id="4398" w:author="Maxim Moinat" w:date="2017-05-09T15:20:00Z"/>
              </w:rPr>
            </w:pPr>
          </w:p>
        </w:tc>
        <w:tc>
          <w:tcPr>
            <w:tcW w:w="2177" w:type="dxa"/>
          </w:tcPr>
          <w:p w14:paraId="4AAA4D32" w14:textId="77777777" w:rsidR="00C612E0" w:rsidRPr="00313023" w:rsidRDefault="00C612E0" w:rsidP="00C612E0">
            <w:pPr>
              <w:rPr>
                <w:ins w:id="4399" w:author="Maxim Moinat" w:date="2017-05-09T15:20:00Z"/>
              </w:rPr>
            </w:pPr>
            <w:ins w:id="4400" w:author="Maxim Moinat" w:date="2017-05-09T15:20:00Z">
              <w:r>
                <w:t>First day of the year of the lisa file.</w:t>
              </w:r>
            </w:ins>
          </w:p>
        </w:tc>
        <w:tc>
          <w:tcPr>
            <w:tcW w:w="1926" w:type="dxa"/>
          </w:tcPr>
          <w:p w14:paraId="026041DF" w14:textId="77777777" w:rsidR="00C612E0" w:rsidRPr="00313023" w:rsidRDefault="00C612E0" w:rsidP="00C612E0">
            <w:pPr>
              <w:rPr>
                <w:ins w:id="4401" w:author="Maxim Moinat" w:date="2017-05-09T15:20:00Z"/>
              </w:rPr>
            </w:pPr>
          </w:p>
        </w:tc>
      </w:tr>
      <w:tr w:rsidR="00C612E0" w:rsidRPr="000E1185" w14:paraId="60B55064" w14:textId="77777777" w:rsidTr="00C612E0">
        <w:trPr>
          <w:ins w:id="4402" w:author="Maxim Moinat" w:date="2017-05-09T15:20:00Z"/>
        </w:trPr>
        <w:tc>
          <w:tcPr>
            <w:tcW w:w="2981" w:type="dxa"/>
          </w:tcPr>
          <w:p w14:paraId="407155BF" w14:textId="77777777" w:rsidR="00C612E0" w:rsidRDefault="00C612E0" w:rsidP="00C612E0">
            <w:pPr>
              <w:rPr>
                <w:ins w:id="4403" w:author="Maxim Moinat" w:date="2017-05-09T15:20:00Z"/>
              </w:rPr>
            </w:pPr>
            <w:ins w:id="4404" w:author="Maxim Moinat" w:date="2017-05-09T15:20:00Z">
              <w:r>
                <w:t>observation_type_concept_id</w:t>
              </w:r>
            </w:ins>
          </w:p>
        </w:tc>
        <w:tc>
          <w:tcPr>
            <w:tcW w:w="1992" w:type="dxa"/>
          </w:tcPr>
          <w:p w14:paraId="56F366AA" w14:textId="77777777" w:rsidR="00C612E0" w:rsidRDefault="00C612E0" w:rsidP="00C612E0">
            <w:pPr>
              <w:rPr>
                <w:ins w:id="4405" w:author="Maxim Moinat" w:date="2017-05-09T15:20:00Z"/>
              </w:rPr>
            </w:pPr>
          </w:p>
        </w:tc>
        <w:tc>
          <w:tcPr>
            <w:tcW w:w="2177" w:type="dxa"/>
          </w:tcPr>
          <w:p w14:paraId="52B65F46" w14:textId="77777777" w:rsidR="00C612E0" w:rsidRDefault="00C612E0" w:rsidP="00C612E0">
            <w:pPr>
              <w:rPr>
                <w:ins w:id="4406" w:author="Maxim Moinat" w:date="2017-05-09T15:20:00Z"/>
              </w:rPr>
            </w:pPr>
            <w:ins w:id="4407" w:author="Maxim Moinat" w:date="2017-05-09T15:20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1926" w:type="dxa"/>
          </w:tcPr>
          <w:p w14:paraId="3971E044" w14:textId="77777777" w:rsidR="00C612E0" w:rsidRPr="00A74099" w:rsidRDefault="00C612E0" w:rsidP="00C612E0">
            <w:pPr>
              <w:rPr>
                <w:ins w:id="4408" w:author="Maxim Moinat" w:date="2017-05-09T15:20:00Z"/>
              </w:rPr>
            </w:pPr>
          </w:p>
        </w:tc>
      </w:tr>
      <w:tr w:rsidR="00C612E0" w14:paraId="219E7558" w14:textId="77777777" w:rsidTr="00C612E0">
        <w:trPr>
          <w:ins w:id="4409" w:author="Maxim Moinat" w:date="2017-05-09T15:20:00Z"/>
        </w:trPr>
        <w:tc>
          <w:tcPr>
            <w:tcW w:w="2981" w:type="dxa"/>
          </w:tcPr>
          <w:p w14:paraId="26D9F54E" w14:textId="77777777" w:rsidR="00C612E0" w:rsidRDefault="00C612E0" w:rsidP="00C612E0">
            <w:pPr>
              <w:rPr>
                <w:ins w:id="4410" w:author="Maxim Moinat" w:date="2017-05-09T15:20:00Z"/>
              </w:rPr>
            </w:pPr>
            <w:ins w:id="4411" w:author="Maxim Moinat" w:date="2017-05-09T15:20:00Z">
              <w:r>
                <w:lastRenderedPageBreak/>
                <w:t>observation_source_value</w:t>
              </w:r>
            </w:ins>
          </w:p>
        </w:tc>
        <w:tc>
          <w:tcPr>
            <w:tcW w:w="1992" w:type="dxa"/>
          </w:tcPr>
          <w:p w14:paraId="12A4772C" w14:textId="77777777" w:rsidR="00C612E0" w:rsidRDefault="00C612E0" w:rsidP="00C612E0">
            <w:pPr>
              <w:rPr>
                <w:ins w:id="4412" w:author="Maxim Moinat" w:date="2017-05-09T15:20:00Z"/>
              </w:rPr>
            </w:pPr>
            <w:ins w:id="4413" w:author="Maxim Moinat" w:date="2017-05-09T15:20:00Z">
              <w:r>
                <w:t>LISA.utlsvbakgalt</w:t>
              </w:r>
            </w:ins>
          </w:p>
        </w:tc>
        <w:tc>
          <w:tcPr>
            <w:tcW w:w="2177" w:type="dxa"/>
          </w:tcPr>
          <w:p w14:paraId="4A7C918D" w14:textId="77777777" w:rsidR="00C612E0" w:rsidRDefault="00C612E0" w:rsidP="00C612E0">
            <w:pPr>
              <w:rPr>
                <w:ins w:id="4414" w:author="Maxim Moinat" w:date="2017-05-09T15:20:00Z"/>
              </w:rPr>
            </w:pPr>
          </w:p>
        </w:tc>
        <w:tc>
          <w:tcPr>
            <w:tcW w:w="1926" w:type="dxa"/>
          </w:tcPr>
          <w:p w14:paraId="27E89B67" w14:textId="4568DAD7" w:rsidR="00C612E0" w:rsidRDefault="00C612E0" w:rsidP="00C612E0">
            <w:pPr>
              <w:rPr>
                <w:ins w:id="4415" w:author="Maxim Moinat" w:date="2017-05-09T15:20:00Z"/>
              </w:rPr>
            </w:pPr>
          </w:p>
        </w:tc>
      </w:tr>
      <w:tr w:rsidR="00C612E0" w:rsidRPr="0015685C" w14:paraId="297E2243" w14:textId="77777777" w:rsidTr="00C612E0">
        <w:trPr>
          <w:ins w:id="4416" w:author="Maxim Moinat" w:date="2017-05-09T15:20:00Z"/>
        </w:trPr>
        <w:tc>
          <w:tcPr>
            <w:tcW w:w="2981" w:type="dxa"/>
          </w:tcPr>
          <w:p w14:paraId="5319725D" w14:textId="0BCD1A13" w:rsidR="00C612E0" w:rsidRDefault="00A0537F" w:rsidP="00C612E0">
            <w:pPr>
              <w:rPr>
                <w:ins w:id="4417" w:author="Maxim Moinat" w:date="2017-05-09T15:20:00Z"/>
              </w:rPr>
            </w:pPr>
            <w:ins w:id="4418" w:author="Maxim Moinat" w:date="2017-07-18T10:35:00Z">
              <w:r>
                <w:t>qualifier</w:t>
              </w:r>
            </w:ins>
            <w:ins w:id="4419" w:author="Maxim Moinat" w:date="2017-05-09T15:20:00Z">
              <w:r w:rsidR="00C612E0">
                <w:t>_source_value</w:t>
              </w:r>
            </w:ins>
          </w:p>
        </w:tc>
        <w:tc>
          <w:tcPr>
            <w:tcW w:w="1992" w:type="dxa"/>
          </w:tcPr>
          <w:p w14:paraId="12454CF4" w14:textId="77777777" w:rsidR="00C612E0" w:rsidRDefault="00C612E0" w:rsidP="00C612E0">
            <w:pPr>
              <w:rPr>
                <w:ins w:id="4420" w:author="Maxim Moinat" w:date="2017-05-09T15:20:00Z"/>
              </w:rPr>
            </w:pPr>
          </w:p>
        </w:tc>
        <w:tc>
          <w:tcPr>
            <w:tcW w:w="2177" w:type="dxa"/>
          </w:tcPr>
          <w:p w14:paraId="07A5E717" w14:textId="77777777" w:rsidR="00C612E0" w:rsidRPr="00BE2952" w:rsidRDefault="00C612E0" w:rsidP="00C612E0">
            <w:pPr>
              <w:rPr>
                <w:ins w:id="4421" w:author="Maxim Moinat" w:date="2017-05-09T15:20:00Z"/>
              </w:rPr>
            </w:pPr>
            <w:ins w:id="4422" w:author="Maxim Moinat" w:date="2017-05-09T15:20:00Z">
              <w:r>
                <w:t>‘</w:t>
              </w:r>
              <w:r w:rsidRPr="00BE2952">
                <w:t>utlsvbakgalt</w:t>
              </w:r>
              <w:r>
                <w:t>’</w:t>
              </w:r>
            </w:ins>
          </w:p>
        </w:tc>
        <w:tc>
          <w:tcPr>
            <w:tcW w:w="1926" w:type="dxa"/>
          </w:tcPr>
          <w:p w14:paraId="029F048C" w14:textId="77777777" w:rsidR="00C612E0" w:rsidRPr="00BE2952" w:rsidRDefault="00C612E0" w:rsidP="00C612E0">
            <w:pPr>
              <w:rPr>
                <w:ins w:id="4423" w:author="Maxim Moinat" w:date="2017-05-09T15:20:00Z"/>
              </w:rPr>
            </w:pPr>
            <w:ins w:id="4424" w:author="Maxim Moinat" w:date="2017-05-09T15:20:00Z">
              <w:r w:rsidRPr="00BE2952">
                <w:t>The column name as string of the observation column.</w:t>
              </w:r>
            </w:ins>
          </w:p>
        </w:tc>
      </w:tr>
    </w:tbl>
    <w:p w14:paraId="3C786B40" w14:textId="516B6B05" w:rsidR="007F5057" w:rsidDel="007F5057" w:rsidRDefault="007F5057" w:rsidP="00917240">
      <w:pPr>
        <w:rPr>
          <w:del w:id="4425" w:author="Maxim Moinat" w:date="2016-08-03T17:34:00Z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426" w:author="Maxim Moinat" w:date="2017-05-09T15:19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996"/>
        <w:gridCol w:w="1013"/>
        <w:gridCol w:w="1730"/>
        <w:gridCol w:w="1275"/>
        <w:gridCol w:w="50"/>
        <w:gridCol w:w="115"/>
        <w:gridCol w:w="893"/>
        <w:tblGridChange w:id="4427">
          <w:tblGrid>
            <w:gridCol w:w="3996"/>
            <w:gridCol w:w="359"/>
            <w:gridCol w:w="2384"/>
            <w:gridCol w:w="1266"/>
            <w:gridCol w:w="59"/>
            <w:gridCol w:w="69"/>
            <w:gridCol w:w="939"/>
          </w:tblGrid>
        </w:tblGridChange>
      </w:tblGrid>
      <w:tr w:rsidR="00C612E0" w:rsidDel="00C612E0" w14:paraId="2ED5AC76" w14:textId="0B85C8C6" w:rsidTr="00C612E0">
        <w:trPr>
          <w:tblHeader/>
          <w:del w:id="4428" w:author="Maxim Moinat" w:date="2017-05-09T15:20:00Z"/>
          <w:trPrChange w:id="4429" w:author="Maxim Moinat" w:date="2017-05-09T15:19:00Z">
            <w:trPr>
              <w:tblHeader/>
            </w:trPr>
          </w:trPrChange>
        </w:trPr>
        <w:tc>
          <w:tcPr>
            <w:tcW w:w="3033" w:type="dxa"/>
            <w:shd w:val="clear" w:color="auto" w:fill="AAAAFF"/>
            <w:tcPrChange w:id="4430" w:author="Maxim Moinat" w:date="2017-05-09T15:19:00Z">
              <w:tcPr>
                <w:tcW w:w="3997" w:type="dxa"/>
                <w:shd w:val="clear" w:color="auto" w:fill="AAAAFF"/>
              </w:tcPr>
            </w:tcPrChange>
          </w:tcPr>
          <w:p w14:paraId="399E55B6" w14:textId="66F52F0B" w:rsidR="00917240" w:rsidDel="00C612E0" w:rsidRDefault="00917240" w:rsidP="00E212D2">
            <w:pPr>
              <w:rPr>
                <w:del w:id="4431" w:author="Maxim Moinat" w:date="2017-05-09T15:20:00Z"/>
              </w:rPr>
            </w:pPr>
            <w:del w:id="4432" w:author="Maxim Moinat" w:date="2017-05-09T15:20:00Z">
              <w:r w:rsidDel="00C612E0">
                <w:delText>Destination Field</w:delText>
              </w:r>
            </w:del>
          </w:p>
        </w:tc>
        <w:tc>
          <w:tcPr>
            <w:tcW w:w="2743" w:type="dxa"/>
            <w:gridSpan w:val="2"/>
            <w:shd w:val="clear" w:color="auto" w:fill="AAAAFF"/>
            <w:tcPrChange w:id="4433" w:author="Maxim Moinat" w:date="2017-05-09T15:19:00Z">
              <w:tcPr>
                <w:tcW w:w="2743" w:type="dxa"/>
                <w:gridSpan w:val="2"/>
                <w:shd w:val="clear" w:color="auto" w:fill="AAAAFF"/>
              </w:tcPr>
            </w:tcPrChange>
          </w:tcPr>
          <w:p w14:paraId="0A4B0861" w14:textId="057F3F61" w:rsidR="00917240" w:rsidDel="00C612E0" w:rsidRDefault="00917240" w:rsidP="00E212D2">
            <w:pPr>
              <w:rPr>
                <w:del w:id="4434" w:author="Maxim Moinat" w:date="2017-05-09T15:20:00Z"/>
              </w:rPr>
            </w:pPr>
            <w:del w:id="4435" w:author="Maxim Moinat" w:date="2017-05-09T15:20:00Z">
              <w:r w:rsidDel="00C612E0">
                <w:delText>Source Field</w:delText>
              </w:r>
            </w:del>
          </w:p>
        </w:tc>
        <w:tc>
          <w:tcPr>
            <w:tcW w:w="1325" w:type="dxa"/>
            <w:gridSpan w:val="2"/>
            <w:shd w:val="clear" w:color="auto" w:fill="AAAAFF"/>
            <w:tcPrChange w:id="4436" w:author="Maxim Moinat" w:date="2017-05-09T15:19:00Z">
              <w:tcPr>
                <w:tcW w:w="1325" w:type="dxa"/>
                <w:gridSpan w:val="2"/>
                <w:shd w:val="clear" w:color="auto" w:fill="AAAAFF"/>
              </w:tcPr>
            </w:tcPrChange>
          </w:tcPr>
          <w:p w14:paraId="7B8D1BDF" w14:textId="7DAF15F8" w:rsidR="00917240" w:rsidDel="00C612E0" w:rsidRDefault="00917240" w:rsidP="00E212D2">
            <w:pPr>
              <w:rPr>
                <w:del w:id="4437" w:author="Maxim Moinat" w:date="2017-05-09T15:20:00Z"/>
              </w:rPr>
            </w:pPr>
            <w:del w:id="4438" w:author="Maxim Moinat" w:date="2017-05-09T15:20:00Z">
              <w:r w:rsidDel="00C612E0">
                <w:delText>Logic</w:delText>
              </w:r>
            </w:del>
          </w:p>
        </w:tc>
        <w:tc>
          <w:tcPr>
            <w:tcW w:w="1008" w:type="dxa"/>
            <w:gridSpan w:val="2"/>
            <w:shd w:val="clear" w:color="auto" w:fill="AAAAFF"/>
            <w:tcPrChange w:id="4439" w:author="Maxim Moinat" w:date="2017-05-09T15:19:00Z">
              <w:tcPr>
                <w:tcW w:w="1007" w:type="dxa"/>
                <w:gridSpan w:val="2"/>
                <w:shd w:val="clear" w:color="auto" w:fill="AAAAFF"/>
              </w:tcPr>
            </w:tcPrChange>
          </w:tcPr>
          <w:p w14:paraId="6F732169" w14:textId="40EAD1F7" w:rsidR="00917240" w:rsidDel="00C612E0" w:rsidRDefault="00917240" w:rsidP="00E212D2">
            <w:pPr>
              <w:rPr>
                <w:del w:id="4440" w:author="Maxim Moinat" w:date="2017-05-09T15:20:00Z"/>
              </w:rPr>
            </w:pPr>
            <w:del w:id="4441" w:author="Maxim Moinat" w:date="2017-05-09T15:20:00Z">
              <w:r w:rsidDel="00C612E0">
                <w:delText>Comment</w:delText>
              </w:r>
            </w:del>
          </w:p>
        </w:tc>
      </w:tr>
      <w:tr w:rsidR="00C612E0" w:rsidDel="00C612E0" w14:paraId="22BFCBDD" w14:textId="36F4A33B" w:rsidTr="00C612E0">
        <w:trPr>
          <w:del w:id="4442" w:author="Maxim Moinat" w:date="2017-05-09T15:20:00Z"/>
        </w:trPr>
        <w:tc>
          <w:tcPr>
            <w:tcW w:w="3033" w:type="dxa"/>
            <w:tcPrChange w:id="4443" w:author="Maxim Moinat" w:date="2017-05-09T15:19:00Z">
              <w:tcPr>
                <w:tcW w:w="3997" w:type="dxa"/>
              </w:tcPr>
            </w:tcPrChange>
          </w:tcPr>
          <w:p w14:paraId="5645F352" w14:textId="267417D1" w:rsidR="00917240" w:rsidDel="00C612E0" w:rsidRDefault="00917240" w:rsidP="00E212D2">
            <w:pPr>
              <w:rPr>
                <w:del w:id="4444" w:author="Maxim Moinat" w:date="2017-05-09T15:20:00Z"/>
              </w:rPr>
            </w:pPr>
            <w:del w:id="4445" w:author="Maxim Moinat" w:date="2017-05-09T15:20:00Z">
              <w:r w:rsidDel="00C612E0">
                <w:delText>observation_id</w:delText>
              </w:r>
            </w:del>
          </w:p>
        </w:tc>
        <w:tc>
          <w:tcPr>
            <w:tcW w:w="2743" w:type="dxa"/>
            <w:gridSpan w:val="2"/>
            <w:tcPrChange w:id="4446" w:author="Maxim Moinat" w:date="2017-05-09T15:19:00Z">
              <w:tcPr>
                <w:tcW w:w="2743" w:type="dxa"/>
                <w:gridSpan w:val="2"/>
              </w:tcPr>
            </w:tcPrChange>
          </w:tcPr>
          <w:p w14:paraId="5494836E" w14:textId="4EC27621" w:rsidR="00917240" w:rsidDel="00C612E0" w:rsidRDefault="00917240" w:rsidP="00E212D2">
            <w:pPr>
              <w:rPr>
                <w:del w:id="4447" w:author="Maxim Moinat" w:date="2017-05-09T15:20:00Z"/>
              </w:rPr>
            </w:pPr>
          </w:p>
        </w:tc>
        <w:tc>
          <w:tcPr>
            <w:tcW w:w="1325" w:type="dxa"/>
            <w:gridSpan w:val="2"/>
            <w:tcPrChange w:id="4448" w:author="Maxim Moinat" w:date="2017-05-09T15:19:00Z">
              <w:tcPr>
                <w:tcW w:w="1325" w:type="dxa"/>
                <w:gridSpan w:val="2"/>
              </w:tcPr>
            </w:tcPrChange>
          </w:tcPr>
          <w:p w14:paraId="6082E95A" w14:textId="40A1706A" w:rsidR="00917240" w:rsidRPr="000E4820" w:rsidDel="00C612E0" w:rsidRDefault="00917240">
            <w:pPr>
              <w:rPr>
                <w:del w:id="4449" w:author="Maxim Moinat" w:date="2017-05-09T15:20:00Z"/>
                <w:i/>
                <w:rPrChange w:id="4450" w:author="Maxim Moinat" w:date="2016-08-03T10:56:00Z">
                  <w:rPr>
                    <w:del w:id="4451" w:author="Maxim Moinat" w:date="2017-05-09T15:20:00Z"/>
                  </w:rPr>
                </w:rPrChange>
              </w:rPr>
            </w:pPr>
            <w:del w:id="4452" w:author="Maxim Moinat" w:date="2017-05-09T15:20:00Z">
              <w:r w:rsidRPr="000E4820" w:rsidDel="00C612E0">
                <w:rPr>
                  <w:i/>
                  <w:rPrChange w:id="4453" w:author="Maxim Moinat" w:date="2016-08-03T10:56:00Z">
                    <w:rPr/>
                  </w:rPrChange>
                </w:rPr>
                <w:delText>Auto</w:delText>
              </w:r>
            </w:del>
            <w:del w:id="4454" w:author="Maxim Moinat" w:date="2016-08-03T10:56:00Z">
              <w:r w:rsidRPr="000E4820" w:rsidDel="000E4820">
                <w:rPr>
                  <w:i/>
                  <w:rPrChange w:id="4455" w:author="Maxim Moinat" w:date="2016-08-03T10:56:00Z">
                    <w:rPr/>
                  </w:rPrChange>
                </w:rPr>
                <w:delText xml:space="preserve"> incremented</w:delText>
              </w:r>
            </w:del>
          </w:p>
        </w:tc>
        <w:tc>
          <w:tcPr>
            <w:tcW w:w="1008" w:type="dxa"/>
            <w:gridSpan w:val="2"/>
            <w:tcPrChange w:id="4456" w:author="Maxim Moinat" w:date="2017-05-09T15:19:00Z">
              <w:tcPr>
                <w:tcW w:w="1007" w:type="dxa"/>
                <w:gridSpan w:val="2"/>
              </w:tcPr>
            </w:tcPrChange>
          </w:tcPr>
          <w:p w14:paraId="193F0C19" w14:textId="0C626CCD" w:rsidR="00917240" w:rsidDel="00C612E0" w:rsidRDefault="00917240" w:rsidP="00E212D2">
            <w:pPr>
              <w:rPr>
                <w:del w:id="4457" w:author="Maxim Moinat" w:date="2017-05-09T15:20:00Z"/>
              </w:rPr>
            </w:pPr>
          </w:p>
        </w:tc>
      </w:tr>
      <w:tr w:rsidR="00C612E0" w:rsidDel="00C612E0" w14:paraId="5DC25EA6" w14:textId="6D50953E" w:rsidTr="00C612E0">
        <w:trPr>
          <w:del w:id="4458" w:author="Maxim Moinat" w:date="2017-05-09T15:20:00Z"/>
        </w:trPr>
        <w:tc>
          <w:tcPr>
            <w:tcW w:w="3033" w:type="dxa"/>
            <w:tcPrChange w:id="4459" w:author="Maxim Moinat" w:date="2017-05-09T15:19:00Z">
              <w:tcPr>
                <w:tcW w:w="3997" w:type="dxa"/>
              </w:tcPr>
            </w:tcPrChange>
          </w:tcPr>
          <w:p w14:paraId="32FC9A47" w14:textId="6226CF18" w:rsidR="00917240" w:rsidDel="00C612E0" w:rsidRDefault="00917240" w:rsidP="00E212D2">
            <w:pPr>
              <w:rPr>
                <w:del w:id="4460" w:author="Maxim Moinat" w:date="2017-05-09T15:20:00Z"/>
              </w:rPr>
            </w:pPr>
            <w:del w:id="4461" w:author="Maxim Moinat" w:date="2017-05-09T15:20:00Z">
              <w:r w:rsidDel="00C612E0">
                <w:delText>person_id</w:delText>
              </w:r>
            </w:del>
          </w:p>
        </w:tc>
        <w:tc>
          <w:tcPr>
            <w:tcW w:w="2743" w:type="dxa"/>
            <w:gridSpan w:val="2"/>
            <w:tcPrChange w:id="4462" w:author="Maxim Moinat" w:date="2017-05-09T15:19:00Z">
              <w:tcPr>
                <w:tcW w:w="2743" w:type="dxa"/>
                <w:gridSpan w:val="2"/>
              </w:tcPr>
            </w:tcPrChange>
          </w:tcPr>
          <w:p w14:paraId="1FB76A17" w14:textId="6E3C991D" w:rsidR="00917240" w:rsidDel="007F5057" w:rsidRDefault="00917240" w:rsidP="00E212D2">
            <w:pPr>
              <w:rPr>
                <w:del w:id="4463" w:author="Maxim Moinat" w:date="2016-08-03T17:32:00Z"/>
              </w:rPr>
            </w:pPr>
            <w:del w:id="4464" w:author="Maxim Moinat" w:date="2016-08-03T17:32:00Z">
              <w:r w:rsidDel="007F5057">
                <w:delText>PATREG.lpnr</w:delText>
              </w:r>
            </w:del>
          </w:p>
          <w:p w14:paraId="5A6DB518" w14:textId="0DAB9E93" w:rsidR="00917240" w:rsidDel="00C612E0" w:rsidRDefault="00917240" w:rsidP="00E212D2">
            <w:pPr>
              <w:rPr>
                <w:del w:id="4465" w:author="Maxim Moinat" w:date="2017-05-09T15:20:00Z"/>
              </w:rPr>
            </w:pPr>
            <w:del w:id="4466" w:author="Maxim Moinat" w:date="2017-05-09T15:20:00Z">
              <w:r w:rsidDel="00C612E0">
                <w:delText>LISA.l</w:delText>
              </w:r>
            </w:del>
            <w:del w:id="4467" w:author="Maxim Moinat" w:date="2016-08-03T17:33:00Z">
              <w:r w:rsidDel="007F5057">
                <w:delText>o</w:delText>
              </w:r>
            </w:del>
            <w:del w:id="4468" w:author="Maxim Moinat" w:date="2017-05-09T15:20:00Z">
              <w:r w:rsidDel="00C612E0">
                <w:delText>pnr</w:delText>
              </w:r>
            </w:del>
          </w:p>
        </w:tc>
        <w:tc>
          <w:tcPr>
            <w:tcW w:w="1325" w:type="dxa"/>
            <w:gridSpan w:val="2"/>
            <w:tcPrChange w:id="4469" w:author="Maxim Moinat" w:date="2017-05-09T15:19:00Z">
              <w:tcPr>
                <w:tcW w:w="1325" w:type="dxa"/>
                <w:gridSpan w:val="2"/>
              </w:tcPr>
            </w:tcPrChange>
          </w:tcPr>
          <w:p w14:paraId="3DC93129" w14:textId="0BEF30D7" w:rsidR="00917240" w:rsidDel="00C612E0" w:rsidRDefault="00917240" w:rsidP="00E212D2">
            <w:pPr>
              <w:rPr>
                <w:del w:id="4470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471" w:author="Maxim Moinat" w:date="2017-05-09T15:19:00Z">
              <w:tcPr>
                <w:tcW w:w="1007" w:type="dxa"/>
                <w:gridSpan w:val="2"/>
              </w:tcPr>
            </w:tcPrChange>
          </w:tcPr>
          <w:p w14:paraId="6A6FCAC2" w14:textId="72316DDC" w:rsidR="00917240" w:rsidDel="00C612E0" w:rsidRDefault="00917240" w:rsidP="00E212D2">
            <w:pPr>
              <w:rPr>
                <w:del w:id="4472" w:author="Maxim Moinat" w:date="2017-05-09T15:20:00Z"/>
              </w:rPr>
            </w:pPr>
          </w:p>
        </w:tc>
      </w:tr>
      <w:tr w:rsidR="00C612E0" w:rsidRPr="000D7D6A" w:rsidDel="00C612E0" w14:paraId="5539E6CA" w14:textId="4972826E" w:rsidTr="00C612E0">
        <w:trPr>
          <w:del w:id="4473" w:author="Maxim Moinat" w:date="2017-05-09T15:20:00Z"/>
        </w:trPr>
        <w:tc>
          <w:tcPr>
            <w:tcW w:w="3033" w:type="dxa"/>
            <w:tcPrChange w:id="4474" w:author="Maxim Moinat" w:date="2017-05-09T15:19:00Z">
              <w:tcPr>
                <w:tcW w:w="3997" w:type="dxa"/>
              </w:tcPr>
            </w:tcPrChange>
          </w:tcPr>
          <w:p w14:paraId="04B5EEE9" w14:textId="477A6355" w:rsidR="00917240" w:rsidDel="00C612E0" w:rsidRDefault="00917240" w:rsidP="00E212D2">
            <w:pPr>
              <w:rPr>
                <w:del w:id="4475" w:author="Maxim Moinat" w:date="2017-05-09T15:20:00Z"/>
              </w:rPr>
            </w:pPr>
            <w:del w:id="4476" w:author="Maxim Moinat" w:date="2017-05-09T15:20:00Z">
              <w:r w:rsidDel="00C612E0">
                <w:delText>observation_concept_id</w:delText>
              </w:r>
            </w:del>
          </w:p>
        </w:tc>
        <w:tc>
          <w:tcPr>
            <w:tcW w:w="2743" w:type="dxa"/>
            <w:gridSpan w:val="2"/>
            <w:tcPrChange w:id="4477" w:author="Maxim Moinat" w:date="2017-05-09T15:19:00Z">
              <w:tcPr>
                <w:tcW w:w="2743" w:type="dxa"/>
                <w:gridSpan w:val="2"/>
              </w:tcPr>
            </w:tcPrChange>
          </w:tcPr>
          <w:p w14:paraId="529B03A3" w14:textId="3D419ECD" w:rsidR="00917240" w:rsidDel="007F5057" w:rsidRDefault="00917240" w:rsidP="00E212D2">
            <w:pPr>
              <w:rPr>
                <w:del w:id="4478" w:author="Maxim Moinat" w:date="2016-08-03T17:34:00Z"/>
              </w:rPr>
            </w:pPr>
            <w:del w:id="4479" w:author="Maxim Moinat" w:date="2016-08-03T17:34:00Z">
              <w:r w:rsidDel="007F5057">
                <w:delText>PATREG.ekod1-ekod5</w:delText>
              </w:r>
            </w:del>
          </w:p>
          <w:p w14:paraId="1FE75763" w14:textId="1CCD5FF3" w:rsidR="00917240" w:rsidDel="007F5057" w:rsidRDefault="00917240" w:rsidP="00E212D2">
            <w:pPr>
              <w:rPr>
                <w:del w:id="4480" w:author="Maxim Moinat" w:date="2016-08-03T17:34:00Z"/>
              </w:rPr>
            </w:pPr>
            <w:del w:id="4481" w:author="Maxim Moinat" w:date="2016-08-03T17:34:00Z">
              <w:r w:rsidDel="007F5057">
                <w:delText>PATREG.insatt</w:delText>
              </w:r>
            </w:del>
          </w:p>
          <w:p w14:paraId="0DE4DA4A" w14:textId="6C237885" w:rsidR="00917240" w:rsidDel="007F5057" w:rsidRDefault="00917240" w:rsidP="00E212D2">
            <w:pPr>
              <w:rPr>
                <w:del w:id="4482" w:author="Maxim Moinat" w:date="2016-08-03T17:34:00Z"/>
              </w:rPr>
            </w:pPr>
            <w:commentRangeStart w:id="4483"/>
            <w:del w:id="4484" w:author="Maxim Moinat" w:date="2016-08-03T17:34:00Z">
              <w:r w:rsidRPr="004E1874" w:rsidDel="007F5057">
                <w:rPr>
                  <w:highlight w:val="yellow"/>
                </w:rPr>
                <w:delText>PATREG.utsatt</w:delText>
              </w:r>
              <w:commentRangeEnd w:id="4483"/>
              <w:r w:rsidDel="007F5057">
                <w:rPr>
                  <w:rStyle w:val="CommentReference"/>
                </w:rPr>
                <w:commentReference w:id="4483"/>
              </w:r>
            </w:del>
          </w:p>
          <w:p w14:paraId="1F970D4B" w14:textId="27D374D6" w:rsidR="00917240" w:rsidDel="007F5057" w:rsidRDefault="00917240" w:rsidP="00E212D2">
            <w:pPr>
              <w:rPr>
                <w:del w:id="4485" w:author="Maxim Moinat" w:date="2016-08-03T17:34:00Z"/>
              </w:rPr>
            </w:pPr>
            <w:del w:id="4486" w:author="Maxim Moinat" w:date="2016-08-03T17:34:00Z">
              <w:r w:rsidDel="007F5057">
                <w:delText>PATREG.civil</w:delText>
              </w:r>
            </w:del>
          </w:p>
          <w:p w14:paraId="00E5C9DF" w14:textId="76360C95" w:rsidR="00917240" w:rsidDel="007F5057" w:rsidRDefault="00917240" w:rsidP="00E212D2">
            <w:pPr>
              <w:rPr>
                <w:del w:id="4487" w:author="Maxim Moinat" w:date="2016-08-03T17:34:00Z"/>
              </w:rPr>
            </w:pPr>
            <w:del w:id="4488" w:author="Maxim Moinat" w:date="2016-08-03T17:34:00Z">
              <w:r w:rsidDel="007F5057">
                <w:delText>LISA.sun2000niva</w:delText>
              </w:r>
            </w:del>
          </w:p>
          <w:p w14:paraId="0A7E1867" w14:textId="6B3AA469" w:rsidR="00917240" w:rsidDel="00D57C5E" w:rsidRDefault="00917240">
            <w:pPr>
              <w:rPr>
                <w:del w:id="4489" w:author="Maxim Moinat" w:date="2016-08-03T17:42:00Z"/>
              </w:rPr>
            </w:pPr>
            <w:del w:id="4490" w:author="Maxim Moinat" w:date="2016-08-03T17:34:00Z">
              <w:r w:rsidDel="007F5057">
                <w:delText>LISA.syssstat11</w:delText>
              </w:r>
            </w:del>
          </w:p>
          <w:p w14:paraId="227AD73A" w14:textId="19760008" w:rsidR="00917240" w:rsidDel="00C612E0" w:rsidRDefault="00917240">
            <w:pPr>
              <w:rPr>
                <w:del w:id="4491" w:author="Maxim Moinat" w:date="2017-05-09T15:20:00Z"/>
              </w:rPr>
            </w:pPr>
            <w:del w:id="4492" w:author="Maxim Moinat" w:date="2016-08-03T17:34:00Z">
              <w:r w:rsidDel="007F5057">
                <w:delText>LISA.utlsvbakgalt</w:delText>
              </w:r>
            </w:del>
          </w:p>
        </w:tc>
        <w:tc>
          <w:tcPr>
            <w:tcW w:w="1325" w:type="dxa"/>
            <w:gridSpan w:val="2"/>
            <w:tcPrChange w:id="4493" w:author="Maxim Moinat" w:date="2017-05-09T15:19:00Z">
              <w:tcPr>
                <w:tcW w:w="1325" w:type="dxa"/>
                <w:gridSpan w:val="2"/>
              </w:tcPr>
            </w:tcPrChange>
          </w:tcPr>
          <w:p w14:paraId="5D9F86B3" w14:textId="1DCC2E6D" w:rsidR="00917240" w:rsidDel="00D57C5E" w:rsidRDefault="00917240" w:rsidP="00020131">
            <w:pPr>
              <w:rPr>
                <w:del w:id="4494" w:author="Maxim Moinat" w:date="2016-08-03T17:42:00Z"/>
              </w:rPr>
            </w:pPr>
          </w:p>
          <w:p w14:paraId="4BFF732E" w14:textId="375C4E75" w:rsidR="00917240" w:rsidDel="00D57C5E" w:rsidRDefault="00917240" w:rsidP="00E212D2">
            <w:pPr>
              <w:rPr>
                <w:del w:id="4495" w:author="Maxim Moinat" w:date="2016-08-03T17:42:00Z"/>
              </w:rPr>
            </w:pPr>
          </w:p>
          <w:p w14:paraId="21F28E52" w14:textId="3D1DDA0C" w:rsidR="00917240" w:rsidRPr="00A74099" w:rsidDel="00C612E0" w:rsidRDefault="00917240" w:rsidP="00E212D2">
            <w:pPr>
              <w:rPr>
                <w:del w:id="4496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497" w:author="Maxim Moinat" w:date="2017-05-09T15:19:00Z">
              <w:tcPr>
                <w:tcW w:w="1007" w:type="dxa"/>
                <w:gridSpan w:val="2"/>
              </w:tcPr>
            </w:tcPrChange>
          </w:tcPr>
          <w:p w14:paraId="714A94C3" w14:textId="3D42DF04" w:rsidR="00917240" w:rsidRPr="00A74099" w:rsidDel="00C612E0" w:rsidRDefault="00917240" w:rsidP="00917240">
            <w:pPr>
              <w:rPr>
                <w:del w:id="4498" w:author="Maxim Moinat" w:date="2017-05-09T15:20:00Z"/>
              </w:rPr>
            </w:pPr>
          </w:p>
        </w:tc>
      </w:tr>
      <w:tr w:rsidR="00C612E0" w:rsidRPr="0015685C" w:rsidDel="00C612E0" w14:paraId="2E12D0E6" w14:textId="74361E97" w:rsidTr="00C612E0">
        <w:trPr>
          <w:trHeight w:val="861"/>
          <w:del w:id="4499" w:author="Maxim Moinat" w:date="2017-05-09T15:20:00Z"/>
          <w:trPrChange w:id="4500" w:author="Maxim Moinat" w:date="2017-05-09T15:19:00Z">
            <w:trPr>
              <w:trHeight w:val="861"/>
            </w:trPr>
          </w:trPrChange>
        </w:trPr>
        <w:tc>
          <w:tcPr>
            <w:tcW w:w="3033" w:type="dxa"/>
            <w:tcPrChange w:id="4501" w:author="Maxim Moinat" w:date="2017-05-09T15:19:00Z">
              <w:tcPr>
                <w:tcW w:w="3997" w:type="dxa"/>
              </w:tcPr>
            </w:tcPrChange>
          </w:tcPr>
          <w:p w14:paraId="2957A73B" w14:textId="490297F8" w:rsidR="00917240" w:rsidDel="00C612E0" w:rsidRDefault="00917240" w:rsidP="00E212D2">
            <w:pPr>
              <w:rPr>
                <w:del w:id="4502" w:author="Maxim Moinat" w:date="2017-05-09T15:20:00Z"/>
              </w:rPr>
            </w:pPr>
            <w:del w:id="4503" w:author="Maxim Moinat" w:date="2017-05-09T15:20:00Z">
              <w:r w:rsidDel="00C612E0">
                <w:delText>observation_date</w:delText>
              </w:r>
            </w:del>
          </w:p>
        </w:tc>
        <w:tc>
          <w:tcPr>
            <w:tcW w:w="2743" w:type="dxa"/>
            <w:gridSpan w:val="2"/>
            <w:tcPrChange w:id="4504" w:author="Maxim Moinat" w:date="2017-05-09T15:19:00Z">
              <w:tcPr>
                <w:tcW w:w="2743" w:type="dxa"/>
                <w:gridSpan w:val="2"/>
              </w:tcPr>
            </w:tcPrChange>
          </w:tcPr>
          <w:p w14:paraId="22B73FBA" w14:textId="07BBB5EE" w:rsidR="00917240" w:rsidDel="00D57C5E" w:rsidRDefault="00917240" w:rsidP="00E212D2">
            <w:pPr>
              <w:rPr>
                <w:del w:id="4505" w:author="Maxim Moinat" w:date="2016-08-03T17:40:00Z"/>
              </w:rPr>
            </w:pPr>
            <w:del w:id="4506" w:author="Maxim Moinat" w:date="2016-08-03T17:40:00Z">
              <w:r w:rsidDel="00D57C5E">
                <w:delText>PATREG.indatuma</w:delText>
              </w:r>
            </w:del>
          </w:p>
          <w:p w14:paraId="6B148C5F" w14:textId="473F1951" w:rsidR="00917240" w:rsidDel="00D57C5E" w:rsidRDefault="00917240" w:rsidP="00E212D2">
            <w:pPr>
              <w:rPr>
                <w:del w:id="4507" w:author="Maxim Moinat" w:date="2016-08-03T17:40:00Z"/>
              </w:rPr>
            </w:pPr>
          </w:p>
          <w:p w14:paraId="0E5A157F" w14:textId="5ABB188F" w:rsidR="00917240" w:rsidDel="00D57C5E" w:rsidRDefault="00917240" w:rsidP="00E212D2">
            <w:pPr>
              <w:rPr>
                <w:del w:id="4508" w:author="Maxim Moinat" w:date="2016-08-03T17:40:00Z"/>
              </w:rPr>
            </w:pPr>
          </w:p>
          <w:p w14:paraId="30F75BB7" w14:textId="56AA0183" w:rsidR="00917240" w:rsidDel="00D57C5E" w:rsidRDefault="00917240" w:rsidP="00E212D2">
            <w:pPr>
              <w:rPr>
                <w:del w:id="4509" w:author="Maxim Moinat" w:date="2016-08-03T17:40:00Z"/>
              </w:rPr>
            </w:pPr>
          </w:p>
          <w:p w14:paraId="1C864643" w14:textId="5308D714" w:rsidR="00917240" w:rsidDel="00D57C5E" w:rsidRDefault="00917240" w:rsidP="00E212D2">
            <w:pPr>
              <w:rPr>
                <w:del w:id="4510" w:author="Maxim Moinat" w:date="2016-08-03T17:40:00Z"/>
              </w:rPr>
            </w:pPr>
            <w:del w:id="4511" w:author="Maxim Moinat" w:date="2016-08-03T17:40:00Z">
              <w:r w:rsidDel="00D57C5E">
                <w:delText>LISA.syssstat11</w:delText>
              </w:r>
            </w:del>
          </w:p>
          <w:p w14:paraId="66423674" w14:textId="038CCF0D" w:rsidR="00917240" w:rsidDel="00C612E0" w:rsidRDefault="00917240" w:rsidP="00E212D2">
            <w:pPr>
              <w:rPr>
                <w:del w:id="4512" w:author="Maxim Moinat" w:date="2017-05-09T15:20:00Z"/>
              </w:rPr>
            </w:pPr>
            <w:del w:id="4513" w:author="Maxim Moinat" w:date="2016-08-03T17:40:00Z">
              <w:r w:rsidDel="00D57C5E">
                <w:delText>LISA.sun2000niva</w:delText>
              </w:r>
            </w:del>
          </w:p>
        </w:tc>
        <w:tc>
          <w:tcPr>
            <w:tcW w:w="1325" w:type="dxa"/>
            <w:gridSpan w:val="2"/>
            <w:tcPrChange w:id="4514" w:author="Maxim Moinat" w:date="2017-05-09T15:19:00Z">
              <w:tcPr>
                <w:tcW w:w="1325" w:type="dxa"/>
                <w:gridSpan w:val="2"/>
              </w:tcPr>
            </w:tcPrChange>
          </w:tcPr>
          <w:p w14:paraId="152FF03C" w14:textId="4BEFE3EA" w:rsidR="00917240" w:rsidRPr="00313023" w:rsidDel="00D57C5E" w:rsidRDefault="00917240" w:rsidP="00E212D2">
            <w:pPr>
              <w:rPr>
                <w:del w:id="4515" w:author="Maxim Moinat" w:date="2016-08-03T17:41:00Z"/>
              </w:rPr>
            </w:pPr>
            <w:del w:id="4516" w:author="Maxim Moinat" w:date="2016-08-03T17:41:00Z">
              <w:r w:rsidRPr="00313023" w:rsidDel="00D57C5E">
                <w:delText>-</w:delText>
              </w:r>
            </w:del>
          </w:p>
          <w:p w14:paraId="6B1FFD71" w14:textId="2D162644" w:rsidR="00917240" w:rsidRPr="00313023" w:rsidDel="00D57C5E" w:rsidRDefault="00917240" w:rsidP="00E212D2">
            <w:pPr>
              <w:rPr>
                <w:del w:id="4517" w:author="Maxim Moinat" w:date="2016-08-03T17:41:00Z"/>
              </w:rPr>
            </w:pPr>
          </w:p>
          <w:p w14:paraId="454ADB7A" w14:textId="45C6DBFD" w:rsidR="00917240" w:rsidDel="00D57C5E" w:rsidRDefault="00917240" w:rsidP="00E212D2">
            <w:pPr>
              <w:rPr>
                <w:del w:id="4518" w:author="Maxim Moinat" w:date="2016-08-03T17:41:00Z"/>
              </w:rPr>
            </w:pPr>
          </w:p>
          <w:p w14:paraId="63D2A1DF" w14:textId="042F37FC" w:rsidR="00917240" w:rsidRPr="00313023" w:rsidDel="00D57C5E" w:rsidRDefault="00917240" w:rsidP="00E212D2">
            <w:pPr>
              <w:rPr>
                <w:del w:id="4519" w:author="Maxim Moinat" w:date="2016-08-03T17:41:00Z"/>
              </w:rPr>
            </w:pPr>
            <w:del w:id="4520" w:author="Maxim Moinat" w:date="2016-08-03T17:41:00Z">
              <w:r w:rsidDel="00D57C5E">
                <w:delText xml:space="preserve">LISA: </w:delText>
              </w:r>
              <w:r w:rsidRPr="00313023" w:rsidDel="00D57C5E">
                <w:delText>First day of the year of the file.</w:delText>
              </w:r>
            </w:del>
          </w:p>
          <w:p w14:paraId="2298DDF3" w14:textId="4D0758B5" w:rsidR="00917240" w:rsidRPr="00313023" w:rsidDel="00C612E0" w:rsidRDefault="00917240" w:rsidP="00E212D2">
            <w:pPr>
              <w:rPr>
                <w:del w:id="4521" w:author="Maxim Moinat" w:date="2017-05-09T15:20:00Z"/>
              </w:rPr>
            </w:pPr>
            <w:del w:id="4522" w:author="Maxim Moinat" w:date="2016-08-03T17:41:00Z">
              <w:r w:rsidRPr="00313023" w:rsidDel="00D57C5E">
                <w:delText>First day of the year of this lisa file</w:delText>
              </w:r>
            </w:del>
          </w:p>
        </w:tc>
        <w:tc>
          <w:tcPr>
            <w:tcW w:w="1008" w:type="dxa"/>
            <w:gridSpan w:val="2"/>
            <w:tcPrChange w:id="4523" w:author="Maxim Moinat" w:date="2017-05-09T15:19:00Z">
              <w:tcPr>
                <w:tcW w:w="1007" w:type="dxa"/>
                <w:gridSpan w:val="2"/>
              </w:tcPr>
            </w:tcPrChange>
          </w:tcPr>
          <w:p w14:paraId="5D87895E" w14:textId="5D38C986" w:rsidR="00917240" w:rsidRPr="00A74099" w:rsidDel="00D57C5E" w:rsidRDefault="00917240" w:rsidP="00E212D2">
            <w:pPr>
              <w:rPr>
                <w:del w:id="4524" w:author="Maxim Moinat" w:date="2016-08-03T17:41:00Z"/>
              </w:rPr>
            </w:pPr>
            <w:del w:id="4525" w:author="Maxim Moinat" w:date="2016-08-03T17:41:00Z">
              <w:r w:rsidDel="00D57C5E">
                <w:delText xml:space="preserve">PATREG: </w:delText>
              </w:r>
              <w:r w:rsidRPr="0025170B" w:rsidDel="00D57C5E">
                <w:delText xml:space="preserve">Actual date of observation of ekod is not known. </w:delText>
              </w:r>
              <w:r w:rsidRPr="00A74099" w:rsidDel="00D57C5E">
                <w:delText>Use in date.</w:delText>
              </w:r>
            </w:del>
          </w:p>
          <w:p w14:paraId="33ADD00A" w14:textId="2DE2E348" w:rsidR="00917240" w:rsidRPr="00313023" w:rsidDel="00C612E0" w:rsidRDefault="00917240" w:rsidP="00E212D2">
            <w:pPr>
              <w:rPr>
                <w:del w:id="4526" w:author="Maxim Moinat" w:date="2017-05-09T15:20:00Z"/>
              </w:rPr>
            </w:pPr>
            <w:del w:id="4527" w:author="Maxim Moinat" w:date="2016-08-03T17:41:00Z">
              <w:r w:rsidDel="00D57C5E">
                <w:delText>LISA</w:delText>
              </w:r>
              <w:r w:rsidRPr="00313023" w:rsidDel="00D57C5E">
                <w:delText>: Date is the date at which the datacut is made.</w:delText>
              </w:r>
            </w:del>
          </w:p>
        </w:tc>
      </w:tr>
      <w:tr w:rsidR="00C612E0" w:rsidDel="00D57C5E" w14:paraId="0E8B3CB7" w14:textId="6529369D" w:rsidTr="00C612E0">
        <w:trPr>
          <w:trHeight w:val="484"/>
          <w:del w:id="4528" w:author="Maxim Moinat" w:date="2016-08-03T17:41:00Z"/>
          <w:trPrChange w:id="4529" w:author="Maxim Moinat" w:date="2017-05-09T15:19:00Z">
            <w:trPr>
              <w:trHeight w:val="484"/>
            </w:trPr>
          </w:trPrChange>
        </w:trPr>
        <w:tc>
          <w:tcPr>
            <w:tcW w:w="3033" w:type="dxa"/>
            <w:tcPrChange w:id="4530" w:author="Maxim Moinat" w:date="2017-05-09T15:19:00Z">
              <w:tcPr>
                <w:tcW w:w="3997" w:type="dxa"/>
              </w:tcPr>
            </w:tcPrChange>
          </w:tcPr>
          <w:p w14:paraId="22E4C30D" w14:textId="16277CEE" w:rsidR="00917240" w:rsidDel="00D57C5E" w:rsidRDefault="00917240" w:rsidP="00E212D2">
            <w:pPr>
              <w:rPr>
                <w:del w:id="4531" w:author="Maxim Moinat" w:date="2016-08-03T17:41:00Z"/>
              </w:rPr>
            </w:pPr>
            <w:del w:id="4532" w:author="Maxim Moinat" w:date="2016-08-03T17:41:00Z">
              <w:r w:rsidDel="00D57C5E">
                <w:delText>observation_time</w:delText>
              </w:r>
            </w:del>
          </w:p>
        </w:tc>
        <w:tc>
          <w:tcPr>
            <w:tcW w:w="2743" w:type="dxa"/>
            <w:gridSpan w:val="2"/>
            <w:tcPrChange w:id="4533" w:author="Maxim Moinat" w:date="2017-05-09T15:19:00Z">
              <w:tcPr>
                <w:tcW w:w="2743" w:type="dxa"/>
                <w:gridSpan w:val="2"/>
              </w:tcPr>
            </w:tcPrChange>
          </w:tcPr>
          <w:p w14:paraId="3D1B85BE" w14:textId="03F06D63" w:rsidR="00917240" w:rsidDel="00D57C5E" w:rsidRDefault="00917240" w:rsidP="00E212D2">
            <w:pPr>
              <w:rPr>
                <w:del w:id="4534" w:author="Maxim Moinat" w:date="2016-08-03T17:41:00Z"/>
              </w:rPr>
            </w:pPr>
          </w:p>
        </w:tc>
        <w:tc>
          <w:tcPr>
            <w:tcW w:w="1325" w:type="dxa"/>
            <w:gridSpan w:val="2"/>
            <w:tcPrChange w:id="4535" w:author="Maxim Moinat" w:date="2017-05-09T15:19:00Z">
              <w:tcPr>
                <w:tcW w:w="1325" w:type="dxa"/>
                <w:gridSpan w:val="2"/>
              </w:tcPr>
            </w:tcPrChange>
          </w:tcPr>
          <w:p w14:paraId="63E69074" w14:textId="39A127E9" w:rsidR="00917240" w:rsidDel="00D57C5E" w:rsidRDefault="00917240" w:rsidP="00E212D2">
            <w:pPr>
              <w:rPr>
                <w:del w:id="4536" w:author="Maxim Moinat" w:date="2016-08-03T17:41:00Z"/>
              </w:rPr>
            </w:pPr>
          </w:p>
        </w:tc>
        <w:tc>
          <w:tcPr>
            <w:tcW w:w="1008" w:type="dxa"/>
            <w:gridSpan w:val="2"/>
            <w:tcPrChange w:id="4537" w:author="Maxim Moinat" w:date="2017-05-09T15:19:00Z">
              <w:tcPr>
                <w:tcW w:w="1007" w:type="dxa"/>
                <w:gridSpan w:val="2"/>
              </w:tcPr>
            </w:tcPrChange>
          </w:tcPr>
          <w:p w14:paraId="1F40A874" w14:textId="7684F147" w:rsidR="00917240" w:rsidDel="00D57C5E" w:rsidRDefault="00917240" w:rsidP="00E212D2">
            <w:pPr>
              <w:rPr>
                <w:del w:id="4538" w:author="Maxim Moinat" w:date="2016-08-03T17:41:00Z"/>
              </w:rPr>
            </w:pPr>
          </w:p>
        </w:tc>
      </w:tr>
      <w:tr w:rsidR="00C612E0" w:rsidRPr="000E1185" w:rsidDel="00C612E0" w14:paraId="3A80A2BB" w14:textId="0B1B9BDB" w:rsidTr="00C612E0">
        <w:trPr>
          <w:del w:id="4539" w:author="Maxim Moinat" w:date="2017-05-09T15:20:00Z"/>
        </w:trPr>
        <w:tc>
          <w:tcPr>
            <w:tcW w:w="3033" w:type="dxa"/>
            <w:tcPrChange w:id="4540" w:author="Maxim Moinat" w:date="2017-05-09T15:19:00Z">
              <w:tcPr>
                <w:tcW w:w="3997" w:type="dxa"/>
              </w:tcPr>
            </w:tcPrChange>
          </w:tcPr>
          <w:p w14:paraId="0EA4F267" w14:textId="5B407419" w:rsidR="00917240" w:rsidDel="00C612E0" w:rsidRDefault="00917240" w:rsidP="00E212D2">
            <w:pPr>
              <w:rPr>
                <w:del w:id="4541" w:author="Maxim Moinat" w:date="2017-05-09T15:20:00Z"/>
              </w:rPr>
            </w:pPr>
            <w:del w:id="4542" w:author="Maxim Moinat" w:date="2017-05-09T15:20:00Z">
              <w:r w:rsidDel="00C612E0">
                <w:delText>observation_type_concept_id</w:delText>
              </w:r>
            </w:del>
          </w:p>
        </w:tc>
        <w:tc>
          <w:tcPr>
            <w:tcW w:w="2743" w:type="dxa"/>
            <w:gridSpan w:val="2"/>
            <w:tcPrChange w:id="4543" w:author="Maxim Moinat" w:date="2017-05-09T15:19:00Z">
              <w:tcPr>
                <w:tcW w:w="2743" w:type="dxa"/>
                <w:gridSpan w:val="2"/>
              </w:tcPr>
            </w:tcPrChange>
          </w:tcPr>
          <w:p w14:paraId="0A4F30D4" w14:textId="52B2DCFD" w:rsidR="00917240" w:rsidDel="00C612E0" w:rsidRDefault="00917240" w:rsidP="00E212D2">
            <w:pPr>
              <w:rPr>
                <w:del w:id="4544" w:author="Maxim Moinat" w:date="2017-05-09T15:20:00Z"/>
              </w:rPr>
            </w:pPr>
          </w:p>
        </w:tc>
        <w:tc>
          <w:tcPr>
            <w:tcW w:w="1325" w:type="dxa"/>
            <w:gridSpan w:val="2"/>
            <w:tcPrChange w:id="4545" w:author="Maxim Moinat" w:date="2017-05-09T15:19:00Z">
              <w:tcPr>
                <w:tcW w:w="1325" w:type="dxa"/>
                <w:gridSpan w:val="2"/>
              </w:tcPr>
            </w:tcPrChange>
          </w:tcPr>
          <w:p w14:paraId="1B10DE9A" w14:textId="0EF20773" w:rsidR="00917240" w:rsidDel="00C612E0" w:rsidRDefault="00917240" w:rsidP="00E212D2">
            <w:pPr>
              <w:rPr>
                <w:del w:id="4546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547" w:author="Maxim Moinat" w:date="2017-05-09T15:19:00Z">
              <w:tcPr>
                <w:tcW w:w="1007" w:type="dxa"/>
                <w:gridSpan w:val="2"/>
              </w:tcPr>
            </w:tcPrChange>
          </w:tcPr>
          <w:p w14:paraId="67A4DB5E" w14:textId="76147D66" w:rsidR="00917240" w:rsidRPr="00A74099" w:rsidDel="00C612E0" w:rsidRDefault="00917240">
            <w:pPr>
              <w:rPr>
                <w:del w:id="4548" w:author="Maxim Moinat" w:date="2017-05-09T15:20:00Z"/>
              </w:rPr>
            </w:pPr>
            <w:del w:id="4549" w:author="Maxim Moinat" w:date="2016-08-03T17:33:00Z">
              <w:r w:rsidRPr="00D85C9E" w:rsidDel="007F5057">
                <w:delText>38000280</w:delText>
              </w:r>
              <w:r w:rsidDel="007F5057">
                <w:delText xml:space="preserve"> </w:delText>
              </w:r>
              <w:r w:rsidRPr="00D85C9E" w:rsidDel="007F5057">
                <w:delText xml:space="preserve">Observation recorded from EHR </w:delText>
              </w:r>
            </w:del>
          </w:p>
        </w:tc>
      </w:tr>
      <w:tr w:rsidR="00C612E0" w:rsidDel="00D57C5E" w14:paraId="33A0CF62" w14:textId="3D5DC397" w:rsidTr="00C612E0">
        <w:trPr>
          <w:del w:id="4550" w:author="Maxim Moinat" w:date="2016-08-03T17:39:00Z"/>
        </w:trPr>
        <w:tc>
          <w:tcPr>
            <w:tcW w:w="3033" w:type="dxa"/>
            <w:tcPrChange w:id="4551" w:author="Maxim Moinat" w:date="2017-05-09T15:19:00Z">
              <w:tcPr>
                <w:tcW w:w="3997" w:type="dxa"/>
              </w:tcPr>
            </w:tcPrChange>
          </w:tcPr>
          <w:p w14:paraId="73EFA3E4" w14:textId="6C8E6700" w:rsidR="00917240" w:rsidDel="00D57C5E" w:rsidRDefault="00917240" w:rsidP="00E212D2">
            <w:pPr>
              <w:rPr>
                <w:del w:id="4552" w:author="Maxim Moinat" w:date="2016-08-03T17:39:00Z"/>
              </w:rPr>
            </w:pPr>
            <w:del w:id="4553" w:author="Maxim Moinat" w:date="2016-08-03T17:39:00Z">
              <w:r w:rsidDel="00D57C5E">
                <w:delText>value_as_number</w:delText>
              </w:r>
            </w:del>
          </w:p>
        </w:tc>
        <w:tc>
          <w:tcPr>
            <w:tcW w:w="2743" w:type="dxa"/>
            <w:gridSpan w:val="2"/>
            <w:tcPrChange w:id="4554" w:author="Maxim Moinat" w:date="2017-05-09T15:19:00Z">
              <w:tcPr>
                <w:tcW w:w="2743" w:type="dxa"/>
                <w:gridSpan w:val="2"/>
              </w:tcPr>
            </w:tcPrChange>
          </w:tcPr>
          <w:p w14:paraId="4B6F585D" w14:textId="2E126D74" w:rsidR="00917240" w:rsidDel="00D57C5E" w:rsidRDefault="00917240" w:rsidP="00E212D2">
            <w:pPr>
              <w:rPr>
                <w:del w:id="4555" w:author="Maxim Moinat" w:date="2016-08-03T17:39:00Z"/>
              </w:rPr>
            </w:pPr>
          </w:p>
        </w:tc>
        <w:tc>
          <w:tcPr>
            <w:tcW w:w="1325" w:type="dxa"/>
            <w:gridSpan w:val="2"/>
            <w:tcPrChange w:id="4556" w:author="Maxim Moinat" w:date="2017-05-09T15:19:00Z">
              <w:tcPr>
                <w:tcW w:w="1325" w:type="dxa"/>
                <w:gridSpan w:val="2"/>
              </w:tcPr>
            </w:tcPrChange>
          </w:tcPr>
          <w:p w14:paraId="099DCF6A" w14:textId="13FDB7C3" w:rsidR="00917240" w:rsidDel="00D57C5E" w:rsidRDefault="00917240" w:rsidP="00E212D2">
            <w:pPr>
              <w:rPr>
                <w:del w:id="4557" w:author="Maxim Moinat" w:date="2016-08-03T17:39:00Z"/>
              </w:rPr>
            </w:pPr>
          </w:p>
        </w:tc>
        <w:tc>
          <w:tcPr>
            <w:tcW w:w="1008" w:type="dxa"/>
            <w:gridSpan w:val="2"/>
            <w:tcPrChange w:id="4558" w:author="Maxim Moinat" w:date="2017-05-09T15:19:00Z">
              <w:tcPr>
                <w:tcW w:w="1007" w:type="dxa"/>
                <w:gridSpan w:val="2"/>
              </w:tcPr>
            </w:tcPrChange>
          </w:tcPr>
          <w:p w14:paraId="062AD101" w14:textId="077F654C" w:rsidR="00917240" w:rsidDel="00D57C5E" w:rsidRDefault="00917240" w:rsidP="00E212D2">
            <w:pPr>
              <w:rPr>
                <w:del w:id="4559" w:author="Maxim Moinat" w:date="2016-08-03T17:39:00Z"/>
              </w:rPr>
            </w:pPr>
          </w:p>
        </w:tc>
      </w:tr>
      <w:tr w:rsidR="00C612E0" w:rsidDel="00C612E0" w14:paraId="35E5B962" w14:textId="51F001C0" w:rsidTr="00C612E0">
        <w:trPr>
          <w:del w:id="4560" w:author="Maxim Moinat" w:date="2017-05-09T15:20:00Z"/>
        </w:trPr>
        <w:tc>
          <w:tcPr>
            <w:tcW w:w="3033" w:type="dxa"/>
            <w:tcPrChange w:id="4561" w:author="Maxim Moinat" w:date="2017-05-09T15:19:00Z">
              <w:tcPr>
                <w:tcW w:w="3997" w:type="dxa"/>
              </w:tcPr>
            </w:tcPrChange>
          </w:tcPr>
          <w:p w14:paraId="3B40A909" w14:textId="7E2E8F62" w:rsidR="00020131" w:rsidDel="00C612E0" w:rsidRDefault="00020131" w:rsidP="00E212D2">
            <w:pPr>
              <w:rPr>
                <w:del w:id="4562" w:author="Maxim Moinat" w:date="2017-05-09T15:20:00Z"/>
              </w:rPr>
            </w:pPr>
            <w:del w:id="4563" w:author="Maxim Moinat" w:date="2016-10-11T16:44:00Z">
              <w:r w:rsidDel="004C3C05">
                <w:delText>value_as_string</w:delText>
              </w:r>
            </w:del>
          </w:p>
        </w:tc>
        <w:tc>
          <w:tcPr>
            <w:tcW w:w="2743" w:type="dxa"/>
            <w:gridSpan w:val="2"/>
            <w:tcPrChange w:id="4564" w:author="Maxim Moinat" w:date="2017-05-09T15:19:00Z">
              <w:tcPr>
                <w:tcW w:w="2743" w:type="dxa"/>
                <w:gridSpan w:val="2"/>
              </w:tcPr>
            </w:tcPrChange>
          </w:tcPr>
          <w:p w14:paraId="458DFD28" w14:textId="5B3F9A43" w:rsidR="00020131" w:rsidDel="007F5057" w:rsidRDefault="00020131" w:rsidP="00CC20ED">
            <w:pPr>
              <w:rPr>
                <w:del w:id="4565" w:author="Maxim Moinat" w:date="2016-08-03T17:34:00Z"/>
              </w:rPr>
            </w:pPr>
            <w:del w:id="4566" w:author="Maxim Moinat" w:date="2016-08-03T17:34:00Z">
              <w:r w:rsidDel="007F5057">
                <w:delText>ATREG.ekod1-ekod5</w:delText>
              </w:r>
            </w:del>
          </w:p>
          <w:p w14:paraId="7335B6E1" w14:textId="4A30465B" w:rsidR="00020131" w:rsidDel="007F5057" w:rsidRDefault="00020131" w:rsidP="00CC20ED">
            <w:pPr>
              <w:rPr>
                <w:del w:id="4567" w:author="Maxim Moinat" w:date="2016-08-03T17:34:00Z"/>
              </w:rPr>
            </w:pPr>
            <w:del w:id="4568" w:author="Maxim Moinat" w:date="2016-08-03T17:34:00Z">
              <w:r w:rsidDel="007F5057">
                <w:delText>PATREG.insatt</w:delText>
              </w:r>
            </w:del>
          </w:p>
          <w:p w14:paraId="6EB5BD49" w14:textId="3907F085" w:rsidR="00020131" w:rsidDel="007F5057" w:rsidRDefault="00020131" w:rsidP="00CC20ED">
            <w:pPr>
              <w:rPr>
                <w:del w:id="4569" w:author="Maxim Moinat" w:date="2016-08-03T17:34:00Z"/>
              </w:rPr>
            </w:pPr>
          </w:p>
          <w:p w14:paraId="4D2B9AEC" w14:textId="00A2E188" w:rsidR="00020131" w:rsidDel="007F5057" w:rsidRDefault="00020131" w:rsidP="00CC20ED">
            <w:pPr>
              <w:rPr>
                <w:del w:id="4570" w:author="Maxim Moinat" w:date="2016-08-03T17:34:00Z"/>
              </w:rPr>
            </w:pPr>
          </w:p>
          <w:p w14:paraId="1CE31DE3" w14:textId="03B2CF43" w:rsidR="00020131" w:rsidDel="007F5057" w:rsidRDefault="00020131" w:rsidP="00CC20ED">
            <w:pPr>
              <w:rPr>
                <w:del w:id="4571" w:author="Maxim Moinat" w:date="2016-08-03T17:34:00Z"/>
              </w:rPr>
            </w:pPr>
          </w:p>
          <w:p w14:paraId="4FFE5240" w14:textId="302CC2A5" w:rsidR="00020131" w:rsidDel="007F5057" w:rsidRDefault="00020131" w:rsidP="00CC20ED">
            <w:pPr>
              <w:rPr>
                <w:del w:id="4572" w:author="Maxim Moinat" w:date="2016-08-03T17:34:00Z"/>
              </w:rPr>
            </w:pPr>
            <w:del w:id="4573" w:author="Maxim Moinat" w:date="2016-08-03T17:34:00Z">
              <w:r w:rsidRPr="00AE006E" w:rsidDel="007F5057">
                <w:delText>PATREG.utsatt</w:delText>
              </w:r>
            </w:del>
          </w:p>
          <w:p w14:paraId="6AA63159" w14:textId="4033FC19" w:rsidR="00020131" w:rsidDel="007F5057" w:rsidRDefault="00020131" w:rsidP="00CC20ED">
            <w:pPr>
              <w:rPr>
                <w:del w:id="4574" w:author="Maxim Moinat" w:date="2016-08-03T17:34:00Z"/>
              </w:rPr>
            </w:pPr>
            <w:del w:id="4575" w:author="Maxim Moinat" w:date="2016-08-03T17:34:00Z">
              <w:r w:rsidDel="007F5057">
                <w:delText>PATREG.civil</w:delText>
              </w:r>
            </w:del>
          </w:p>
          <w:p w14:paraId="04C003D8" w14:textId="255B21DA" w:rsidR="00020131" w:rsidDel="007F5057" w:rsidRDefault="00020131" w:rsidP="00CC20ED">
            <w:pPr>
              <w:rPr>
                <w:del w:id="4576" w:author="Maxim Moinat" w:date="2016-08-03T17:34:00Z"/>
              </w:rPr>
            </w:pPr>
            <w:del w:id="4577" w:author="Maxim Moinat" w:date="2016-08-03T17:34:00Z">
              <w:r w:rsidDel="007F5057">
                <w:delText>LISA.sun2000niva</w:delText>
              </w:r>
            </w:del>
          </w:p>
          <w:p w14:paraId="55602725" w14:textId="342E68B6" w:rsidR="00020131" w:rsidDel="007F5057" w:rsidRDefault="00020131" w:rsidP="00CC20ED">
            <w:pPr>
              <w:rPr>
                <w:del w:id="4578" w:author="Maxim Moinat" w:date="2016-08-03T17:34:00Z"/>
              </w:rPr>
            </w:pPr>
            <w:del w:id="4579" w:author="Maxim Moinat" w:date="2016-08-03T17:34:00Z">
              <w:r w:rsidDel="007F5057">
                <w:delText>LISA.syssstat11</w:delText>
              </w:r>
            </w:del>
          </w:p>
          <w:p w14:paraId="64CAA0B0" w14:textId="7373D0A7" w:rsidR="00020131" w:rsidDel="007F5057" w:rsidRDefault="00020131" w:rsidP="00CC20ED">
            <w:pPr>
              <w:rPr>
                <w:del w:id="4580" w:author="Maxim Moinat" w:date="2016-08-03T17:34:00Z"/>
              </w:rPr>
            </w:pPr>
            <w:del w:id="4581" w:author="Maxim Moinat" w:date="2016-08-03T17:34:00Z">
              <w:r w:rsidDel="007F5057">
                <w:delText>LISA.utlsvbakgalt</w:delText>
              </w:r>
            </w:del>
          </w:p>
          <w:p w14:paraId="3AA18E38" w14:textId="320DD954" w:rsidR="00020131" w:rsidDel="00C612E0" w:rsidRDefault="00020131" w:rsidP="00CC20ED">
            <w:pPr>
              <w:rPr>
                <w:del w:id="4582" w:author="Maxim Moinat" w:date="2017-05-09T15:20:00Z"/>
              </w:rPr>
            </w:pPr>
            <w:del w:id="4583" w:author="Maxim Moinat" w:date="2016-08-03T17:34:00Z">
              <w:r w:rsidDel="007F5057">
                <w:delText>PATREG.pvard</w:delText>
              </w:r>
            </w:del>
          </w:p>
        </w:tc>
        <w:tc>
          <w:tcPr>
            <w:tcW w:w="1325" w:type="dxa"/>
            <w:gridSpan w:val="2"/>
            <w:tcPrChange w:id="4584" w:author="Maxim Moinat" w:date="2017-05-09T15:19:00Z">
              <w:tcPr>
                <w:tcW w:w="1325" w:type="dxa"/>
                <w:gridSpan w:val="2"/>
              </w:tcPr>
            </w:tcPrChange>
          </w:tcPr>
          <w:p w14:paraId="62D9CCEA" w14:textId="58572EF3" w:rsidR="00020131" w:rsidDel="00C612E0" w:rsidRDefault="00020131" w:rsidP="00E212D2">
            <w:pPr>
              <w:rPr>
                <w:del w:id="4585" w:author="Maxim Moinat" w:date="2017-05-09T15:20:00Z"/>
              </w:rPr>
            </w:pPr>
          </w:p>
        </w:tc>
        <w:tc>
          <w:tcPr>
            <w:tcW w:w="1008" w:type="dxa"/>
            <w:gridSpan w:val="2"/>
            <w:tcPrChange w:id="4586" w:author="Maxim Moinat" w:date="2017-05-09T15:19:00Z">
              <w:tcPr>
                <w:tcW w:w="1007" w:type="dxa"/>
                <w:gridSpan w:val="2"/>
              </w:tcPr>
            </w:tcPrChange>
          </w:tcPr>
          <w:p w14:paraId="58970D4A" w14:textId="5A358303" w:rsidR="00020131" w:rsidDel="00C612E0" w:rsidRDefault="00020131" w:rsidP="00E212D2">
            <w:pPr>
              <w:rPr>
                <w:del w:id="4587" w:author="Maxim Moinat" w:date="2017-05-09T15:20:00Z"/>
              </w:rPr>
            </w:pPr>
          </w:p>
        </w:tc>
      </w:tr>
      <w:tr w:rsidR="00C612E0" w:rsidDel="00C612E0" w14:paraId="0E8EFBC8" w14:textId="3ADE0EF1" w:rsidTr="00C612E0">
        <w:trPr>
          <w:del w:id="4588" w:author="Maxim Moinat" w:date="2017-05-09T15:20:00Z"/>
        </w:trPr>
        <w:tc>
          <w:tcPr>
            <w:tcW w:w="3033" w:type="dxa"/>
            <w:tcPrChange w:id="4589" w:author="Maxim Moinat" w:date="2017-05-09T15:19:00Z">
              <w:tcPr>
                <w:tcW w:w="3997" w:type="dxa"/>
              </w:tcPr>
            </w:tcPrChange>
          </w:tcPr>
          <w:p w14:paraId="4905B4D9" w14:textId="7F7FFFA8" w:rsidR="00020131" w:rsidDel="00C612E0" w:rsidRDefault="00020131" w:rsidP="00E212D2">
            <w:pPr>
              <w:rPr>
                <w:del w:id="4590" w:author="Maxim Moinat" w:date="2017-05-09T15:20:00Z"/>
              </w:rPr>
            </w:pPr>
            <w:del w:id="4591" w:author="Maxim Moinat" w:date="2016-10-11T16:44:00Z">
              <w:r w:rsidDel="004C3C05">
                <w:delText>value_as_concept_id</w:delText>
              </w:r>
            </w:del>
          </w:p>
        </w:tc>
        <w:tc>
          <w:tcPr>
            <w:tcW w:w="2743" w:type="dxa"/>
            <w:gridSpan w:val="2"/>
            <w:tcPrChange w:id="4592" w:author="Maxim Moinat" w:date="2017-05-09T15:19:00Z">
              <w:tcPr>
                <w:tcW w:w="2743" w:type="dxa"/>
                <w:gridSpan w:val="2"/>
              </w:tcPr>
            </w:tcPrChange>
          </w:tcPr>
          <w:p w14:paraId="7AF7D746" w14:textId="5FA78EC0" w:rsidR="00020131" w:rsidDel="007F5057" w:rsidRDefault="00020131" w:rsidP="00E212D2">
            <w:pPr>
              <w:rPr>
                <w:del w:id="4593" w:author="Maxim Moinat" w:date="2016-08-03T17:34:00Z"/>
              </w:rPr>
            </w:pPr>
            <w:del w:id="4594" w:author="Maxim Moinat" w:date="2016-08-03T17:34:00Z">
              <w:r w:rsidDel="007F5057">
                <w:delText>PATREG.ekod1-ekod5</w:delText>
              </w:r>
            </w:del>
          </w:p>
          <w:p w14:paraId="110A8E98" w14:textId="56490700" w:rsidR="00020131" w:rsidDel="007F5057" w:rsidRDefault="00020131" w:rsidP="00E212D2">
            <w:pPr>
              <w:rPr>
                <w:del w:id="4595" w:author="Maxim Moinat" w:date="2016-08-03T17:34:00Z"/>
              </w:rPr>
            </w:pPr>
            <w:del w:id="4596" w:author="Maxim Moinat" w:date="2016-08-03T17:34:00Z">
              <w:r w:rsidDel="007F5057">
                <w:delText>PATREG.insatt</w:delText>
              </w:r>
            </w:del>
          </w:p>
          <w:p w14:paraId="5D0D21ED" w14:textId="4A9E66DD" w:rsidR="00020131" w:rsidDel="007F5057" w:rsidRDefault="00020131" w:rsidP="00E212D2">
            <w:pPr>
              <w:rPr>
                <w:del w:id="4597" w:author="Maxim Moinat" w:date="2016-08-03T17:34:00Z"/>
              </w:rPr>
            </w:pPr>
          </w:p>
          <w:p w14:paraId="5BDB7097" w14:textId="39DCFA49" w:rsidR="00020131" w:rsidDel="007F5057" w:rsidRDefault="00020131" w:rsidP="00E212D2">
            <w:pPr>
              <w:rPr>
                <w:del w:id="4598" w:author="Maxim Moinat" w:date="2016-08-03T17:34:00Z"/>
              </w:rPr>
            </w:pPr>
          </w:p>
          <w:p w14:paraId="0C7B357D" w14:textId="6D7A9FBA" w:rsidR="00020131" w:rsidDel="007F5057" w:rsidRDefault="00020131" w:rsidP="00E212D2">
            <w:pPr>
              <w:rPr>
                <w:del w:id="4599" w:author="Maxim Moinat" w:date="2016-08-03T17:34:00Z"/>
              </w:rPr>
            </w:pPr>
          </w:p>
          <w:p w14:paraId="6DBFADB6" w14:textId="278DDA44" w:rsidR="00020131" w:rsidDel="007F5057" w:rsidRDefault="00020131" w:rsidP="00E212D2">
            <w:pPr>
              <w:rPr>
                <w:del w:id="4600" w:author="Maxim Moinat" w:date="2016-08-03T17:34:00Z"/>
              </w:rPr>
            </w:pPr>
            <w:del w:id="4601" w:author="Maxim Moinat" w:date="2016-08-03T17:34:00Z">
              <w:r w:rsidRPr="00AE006E" w:rsidDel="007F5057">
                <w:delText>PATREG.utsatt</w:delText>
              </w:r>
            </w:del>
          </w:p>
          <w:p w14:paraId="6D780CE2" w14:textId="07FB2265" w:rsidR="00020131" w:rsidDel="007F5057" w:rsidRDefault="00020131" w:rsidP="00E212D2">
            <w:pPr>
              <w:rPr>
                <w:del w:id="4602" w:author="Maxim Moinat" w:date="2016-08-03T17:34:00Z"/>
              </w:rPr>
            </w:pPr>
            <w:del w:id="4603" w:author="Maxim Moinat" w:date="2016-08-03T17:34:00Z">
              <w:r w:rsidDel="007F5057">
                <w:delText>PATREG.civil</w:delText>
              </w:r>
            </w:del>
          </w:p>
          <w:p w14:paraId="31933E5A" w14:textId="48633F4D" w:rsidR="00020131" w:rsidDel="007F5057" w:rsidRDefault="00020131" w:rsidP="00E212D2">
            <w:pPr>
              <w:rPr>
                <w:del w:id="4604" w:author="Maxim Moinat" w:date="2016-08-03T17:34:00Z"/>
              </w:rPr>
            </w:pPr>
            <w:del w:id="4605" w:author="Maxim Moinat" w:date="2016-08-03T17:34:00Z">
              <w:r w:rsidDel="007F5057">
                <w:delText>LISA.sun2000niva</w:delText>
              </w:r>
            </w:del>
          </w:p>
          <w:p w14:paraId="78CBCD19" w14:textId="2280592C" w:rsidR="00020131" w:rsidDel="007F5057" w:rsidRDefault="00020131" w:rsidP="00E212D2">
            <w:pPr>
              <w:rPr>
                <w:del w:id="4606" w:author="Maxim Moinat" w:date="2016-08-03T17:34:00Z"/>
              </w:rPr>
            </w:pPr>
            <w:del w:id="4607" w:author="Maxim Moinat" w:date="2016-08-03T17:34:00Z">
              <w:r w:rsidDel="007F5057">
                <w:delText>LISA.syssstat11</w:delText>
              </w:r>
            </w:del>
          </w:p>
          <w:p w14:paraId="0C092746" w14:textId="30E9AB8D" w:rsidR="00020131" w:rsidDel="007F5057" w:rsidRDefault="00020131" w:rsidP="00E212D2">
            <w:pPr>
              <w:rPr>
                <w:del w:id="4608" w:author="Maxim Moinat" w:date="2016-08-03T17:34:00Z"/>
              </w:rPr>
            </w:pPr>
            <w:del w:id="4609" w:author="Maxim Moinat" w:date="2016-08-03T17:34:00Z">
              <w:r w:rsidDel="007F5057">
                <w:delText>LISA.utlsvbakgalt</w:delText>
              </w:r>
            </w:del>
          </w:p>
          <w:p w14:paraId="3D882015" w14:textId="6C7FD939" w:rsidR="00020131" w:rsidDel="00C612E0" w:rsidRDefault="00020131" w:rsidP="00E212D2">
            <w:pPr>
              <w:rPr>
                <w:del w:id="4610" w:author="Maxim Moinat" w:date="2017-05-09T15:20:00Z"/>
              </w:rPr>
            </w:pPr>
            <w:del w:id="4611" w:author="Maxim Moinat" w:date="2016-08-03T17:35:00Z">
              <w:r w:rsidDel="007F5057">
                <w:delText>PATREG.pvard</w:delText>
              </w:r>
            </w:del>
          </w:p>
        </w:tc>
        <w:tc>
          <w:tcPr>
            <w:tcW w:w="1325" w:type="dxa"/>
            <w:gridSpan w:val="2"/>
            <w:tcPrChange w:id="4612" w:author="Maxim Moinat" w:date="2017-05-09T15:19:00Z">
              <w:tcPr>
                <w:tcW w:w="1325" w:type="dxa"/>
                <w:gridSpan w:val="2"/>
              </w:tcPr>
            </w:tcPrChange>
          </w:tcPr>
          <w:p w14:paraId="2A43A3F7" w14:textId="7AEEC42C" w:rsidR="00020131" w:rsidRPr="00BE2952" w:rsidDel="007F5057" w:rsidRDefault="00020131" w:rsidP="00E212D2">
            <w:pPr>
              <w:rPr>
                <w:del w:id="4613" w:author="Maxim Moinat" w:date="2016-08-03T17:35:00Z"/>
              </w:rPr>
            </w:pPr>
          </w:p>
          <w:p w14:paraId="7FF60881" w14:textId="6FA64999" w:rsidR="00020131" w:rsidRPr="00BE2952" w:rsidDel="007F5057" w:rsidRDefault="00020131" w:rsidP="00E212D2">
            <w:pPr>
              <w:rPr>
                <w:del w:id="4614" w:author="Maxim Moinat" w:date="2016-08-03T17:35:00Z"/>
              </w:rPr>
            </w:pPr>
          </w:p>
          <w:p w14:paraId="1CB12B89" w14:textId="59626632" w:rsidR="00020131" w:rsidRPr="0025170B" w:rsidDel="007F5057" w:rsidRDefault="00020131" w:rsidP="00E212D2">
            <w:pPr>
              <w:rPr>
                <w:del w:id="4615" w:author="Maxim Moinat" w:date="2016-08-03T17:35:00Z"/>
              </w:rPr>
            </w:pPr>
            <w:del w:id="4616" w:author="Maxim Moinat" w:date="2016-08-03T17:35:00Z">
              <w:r w:rsidRPr="0025170B" w:rsidDel="007F5057">
                <w:delText>Patient came from:</w:delText>
              </w:r>
            </w:del>
          </w:p>
          <w:p w14:paraId="53DFE52F" w14:textId="2EF7707F" w:rsidR="00020131" w:rsidRPr="0025170B" w:rsidDel="007F5057" w:rsidRDefault="00020131" w:rsidP="00E212D2">
            <w:pPr>
              <w:rPr>
                <w:del w:id="4617" w:author="Maxim Moinat" w:date="2016-08-03T17:35:00Z"/>
              </w:rPr>
            </w:pPr>
            <w:del w:id="4618" w:author="Maxim Moinat" w:date="2016-08-03T17:35:00Z">
              <w:r w:rsidRPr="0025170B" w:rsidDel="007F5057">
                <w:delText>1 = from other hosptital</w:delText>
              </w:r>
            </w:del>
          </w:p>
          <w:p w14:paraId="4F6821AD" w14:textId="65A373ED" w:rsidR="00020131" w:rsidRPr="0025170B" w:rsidDel="007F5057" w:rsidRDefault="00020131" w:rsidP="00E212D2">
            <w:pPr>
              <w:rPr>
                <w:del w:id="4619" w:author="Maxim Moinat" w:date="2016-08-03T17:35:00Z"/>
              </w:rPr>
            </w:pPr>
            <w:del w:id="4620" w:author="Maxim Moinat" w:date="2016-08-03T17:35:00Z">
              <w:r w:rsidRPr="0025170B" w:rsidDel="007F5057">
                <w:delText>2 = home for disabled or eldery people</w:delText>
              </w:r>
            </w:del>
          </w:p>
          <w:p w14:paraId="68E0CF60" w14:textId="7541DE01" w:rsidR="00020131" w:rsidDel="007F5057" w:rsidRDefault="00020131" w:rsidP="00E212D2">
            <w:pPr>
              <w:rPr>
                <w:del w:id="4621" w:author="Maxim Moinat" w:date="2016-08-03T17:35:00Z"/>
              </w:rPr>
            </w:pPr>
            <w:del w:id="4622" w:author="Maxim Moinat" w:date="2016-08-03T17:35:00Z">
              <w:r w:rsidRPr="00A74099" w:rsidDel="007F5057">
                <w:delText>3 = own home</w:delText>
              </w:r>
            </w:del>
          </w:p>
          <w:p w14:paraId="13807470" w14:textId="34E8B6E8" w:rsidR="00020131" w:rsidRPr="00A74099" w:rsidDel="007F5057" w:rsidRDefault="00020131" w:rsidP="00E212D2">
            <w:pPr>
              <w:rPr>
                <w:del w:id="4623" w:author="Maxim Moinat" w:date="2016-08-03T17:35:00Z"/>
              </w:rPr>
            </w:pPr>
          </w:p>
          <w:p w14:paraId="41FFA901" w14:textId="5EBDC3E9" w:rsidR="00020131" w:rsidDel="007F5057" w:rsidRDefault="00020131" w:rsidP="00E212D2">
            <w:pPr>
              <w:rPr>
                <w:del w:id="4624" w:author="Maxim Moinat" w:date="2016-08-03T17:35:00Z"/>
              </w:rPr>
            </w:pPr>
          </w:p>
          <w:p w14:paraId="08036DAC" w14:textId="0F6C28D9" w:rsidR="00020131" w:rsidRPr="008D0C7E" w:rsidDel="007F5057" w:rsidRDefault="00020131" w:rsidP="00E212D2">
            <w:pPr>
              <w:rPr>
                <w:del w:id="4625" w:author="Maxim Moinat" w:date="2016-08-03T17:35:00Z"/>
              </w:rPr>
            </w:pPr>
            <w:del w:id="4626" w:author="Maxim Moinat" w:date="2016-08-03T17:35:00Z">
              <w:r w:rsidDel="007F5057">
                <w:delText>LISA</w:delText>
              </w:r>
              <w:r w:rsidRPr="008D0C7E" w:rsidDel="007F5057">
                <w:delText>: Only preserve first digit. For mapping key see description of variables.</w:delText>
              </w:r>
            </w:del>
          </w:p>
          <w:p w14:paraId="06931EF4" w14:textId="4367B54B" w:rsidR="00020131" w:rsidRPr="00A74099" w:rsidDel="007F5057" w:rsidRDefault="00020131" w:rsidP="00E212D2">
            <w:pPr>
              <w:rPr>
                <w:del w:id="4627" w:author="Maxim Moinat" w:date="2016-08-03T17:35:00Z"/>
              </w:rPr>
            </w:pPr>
            <w:del w:id="4628" w:author="Maxim Moinat" w:date="2016-08-03T17:35:00Z">
              <w:r w:rsidRPr="00A74099" w:rsidDel="007F5057">
                <w:delText>1 = working</w:delText>
              </w:r>
            </w:del>
          </w:p>
          <w:p w14:paraId="55172459" w14:textId="7CA2DB61" w:rsidR="00020131" w:rsidRPr="00A74099" w:rsidDel="007F5057" w:rsidRDefault="00020131" w:rsidP="00E212D2">
            <w:pPr>
              <w:rPr>
                <w:del w:id="4629" w:author="Maxim Moinat" w:date="2016-08-03T17:35:00Z"/>
              </w:rPr>
            </w:pPr>
            <w:del w:id="4630" w:author="Maxim Moinat" w:date="2016-08-03T17:35:00Z">
              <w:r w:rsidRPr="00A74099" w:rsidDel="007F5057">
                <w:delText>5,6 = not working</w:delText>
              </w:r>
            </w:del>
          </w:p>
          <w:p w14:paraId="73DA3C87" w14:textId="0B47F060" w:rsidR="00020131" w:rsidRPr="00A74099" w:rsidDel="007F5057" w:rsidRDefault="00020131">
            <w:pPr>
              <w:rPr>
                <w:del w:id="4631" w:author="Maxim Moinat" w:date="2016-08-03T17:35:00Z"/>
              </w:rPr>
            </w:pPr>
            <w:del w:id="4632" w:author="Maxim Moinat" w:date="2016-10-11T16:44:00Z">
              <w:r w:rsidRPr="00A74099" w:rsidDel="00020131">
                <w:delText>11,12 = Foreign background</w:delText>
              </w:r>
            </w:del>
          </w:p>
          <w:p w14:paraId="1650EADA" w14:textId="7FBD5005" w:rsidR="00020131" w:rsidRPr="008A2C89" w:rsidDel="00C612E0" w:rsidRDefault="00020131">
            <w:pPr>
              <w:rPr>
                <w:del w:id="4633" w:author="Maxim Moinat" w:date="2017-05-09T15:20:00Z"/>
              </w:rPr>
            </w:pPr>
            <w:del w:id="4634" w:author="Maxim Moinat" w:date="2016-10-11T16:44:00Z">
              <w:r w:rsidRPr="00A74099" w:rsidDel="00020131">
                <w:delText>21,22,23 = Swedish background</w:delText>
              </w:r>
            </w:del>
          </w:p>
        </w:tc>
        <w:tc>
          <w:tcPr>
            <w:tcW w:w="1008" w:type="dxa"/>
            <w:gridSpan w:val="2"/>
            <w:tcPrChange w:id="4635" w:author="Maxim Moinat" w:date="2017-05-09T15:19:00Z">
              <w:tcPr>
                <w:tcW w:w="1007" w:type="dxa"/>
                <w:gridSpan w:val="2"/>
              </w:tcPr>
            </w:tcPrChange>
          </w:tcPr>
          <w:p w14:paraId="394E5E93" w14:textId="1CB3DAD0" w:rsidR="00020131" w:rsidDel="00C612E0" w:rsidRDefault="00020131" w:rsidP="00E212D2">
            <w:pPr>
              <w:rPr>
                <w:del w:id="4636" w:author="Maxim Moinat" w:date="2017-05-09T15:20:00Z"/>
              </w:rPr>
            </w:pPr>
            <w:del w:id="4637" w:author="Maxim Moinat" w:date="2016-08-03T17:35:00Z">
              <w:r w:rsidDel="007F5057">
                <w:delText>Ekod1-5 ICD10 codes</w:delText>
              </w:r>
            </w:del>
          </w:p>
        </w:tc>
      </w:tr>
      <w:tr w:rsidR="00C612E0" w:rsidDel="007F5057" w14:paraId="461D34B8" w14:textId="3947662F" w:rsidTr="00C612E0">
        <w:trPr>
          <w:del w:id="4638" w:author="Maxim Moinat" w:date="2016-08-03T17:36:00Z"/>
        </w:trPr>
        <w:tc>
          <w:tcPr>
            <w:tcW w:w="3033" w:type="dxa"/>
            <w:tcPrChange w:id="4639" w:author="Maxim Moinat" w:date="2017-05-09T15:19:00Z">
              <w:tcPr>
                <w:tcW w:w="3997" w:type="dxa"/>
              </w:tcPr>
            </w:tcPrChange>
          </w:tcPr>
          <w:p w14:paraId="1E5DDAFC" w14:textId="73F001EC" w:rsidR="00020131" w:rsidDel="007F5057" w:rsidRDefault="00020131" w:rsidP="00E212D2">
            <w:pPr>
              <w:rPr>
                <w:del w:id="4640" w:author="Maxim Moinat" w:date="2016-08-03T17:36:00Z"/>
              </w:rPr>
            </w:pPr>
            <w:del w:id="4641" w:author="Maxim Moinat" w:date="2016-08-03T17:36:00Z">
              <w:r w:rsidDel="007F5057">
                <w:delText>qualifier_concept_id</w:delText>
              </w:r>
            </w:del>
          </w:p>
        </w:tc>
        <w:tc>
          <w:tcPr>
            <w:tcW w:w="2743" w:type="dxa"/>
            <w:gridSpan w:val="2"/>
            <w:tcPrChange w:id="4642" w:author="Maxim Moinat" w:date="2017-05-09T15:19:00Z">
              <w:tcPr>
                <w:tcW w:w="2743" w:type="dxa"/>
                <w:gridSpan w:val="2"/>
              </w:tcPr>
            </w:tcPrChange>
          </w:tcPr>
          <w:p w14:paraId="11A6B949" w14:textId="278CB7EE" w:rsidR="00020131" w:rsidDel="007F5057" w:rsidRDefault="00020131" w:rsidP="00E212D2">
            <w:pPr>
              <w:rPr>
                <w:del w:id="4643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44" w:author="Maxim Moinat" w:date="2017-05-09T15:19:00Z">
              <w:tcPr>
                <w:tcW w:w="1325" w:type="dxa"/>
                <w:gridSpan w:val="2"/>
              </w:tcPr>
            </w:tcPrChange>
          </w:tcPr>
          <w:p w14:paraId="441EE0CA" w14:textId="5C78EFA3" w:rsidR="00020131" w:rsidDel="007F5057" w:rsidRDefault="00020131" w:rsidP="00E212D2">
            <w:pPr>
              <w:rPr>
                <w:del w:id="4645" w:author="Maxim Moinat" w:date="2016-08-03T17:36:00Z"/>
              </w:rPr>
            </w:pPr>
          </w:p>
        </w:tc>
        <w:tc>
          <w:tcPr>
            <w:tcW w:w="1008" w:type="dxa"/>
            <w:gridSpan w:val="2"/>
            <w:tcPrChange w:id="4646" w:author="Maxim Moinat" w:date="2017-05-09T15:19:00Z">
              <w:tcPr>
                <w:tcW w:w="1007" w:type="dxa"/>
                <w:gridSpan w:val="2"/>
              </w:tcPr>
            </w:tcPrChange>
          </w:tcPr>
          <w:p w14:paraId="6FA272DB" w14:textId="268E39AD" w:rsidR="00020131" w:rsidDel="007F5057" w:rsidRDefault="00020131" w:rsidP="00E212D2">
            <w:pPr>
              <w:rPr>
                <w:del w:id="4647" w:author="Maxim Moinat" w:date="2016-08-03T17:36:00Z"/>
              </w:rPr>
            </w:pPr>
          </w:p>
        </w:tc>
      </w:tr>
      <w:tr w:rsidR="00C612E0" w:rsidDel="007F5057" w14:paraId="50EDC2B2" w14:textId="7DCC2D16" w:rsidTr="00C612E0">
        <w:trPr>
          <w:del w:id="4648" w:author="Maxim Moinat" w:date="2016-08-03T17:36:00Z"/>
        </w:trPr>
        <w:tc>
          <w:tcPr>
            <w:tcW w:w="3033" w:type="dxa"/>
            <w:tcPrChange w:id="4649" w:author="Maxim Moinat" w:date="2017-05-09T15:19:00Z">
              <w:tcPr>
                <w:tcW w:w="3997" w:type="dxa"/>
              </w:tcPr>
            </w:tcPrChange>
          </w:tcPr>
          <w:p w14:paraId="697C45BE" w14:textId="5986BAC9" w:rsidR="00020131" w:rsidDel="007F5057" w:rsidRDefault="00020131" w:rsidP="00E212D2">
            <w:pPr>
              <w:rPr>
                <w:del w:id="4650" w:author="Maxim Moinat" w:date="2016-08-03T17:36:00Z"/>
              </w:rPr>
            </w:pPr>
            <w:del w:id="4651" w:author="Maxim Moinat" w:date="2016-08-03T17:36:00Z">
              <w:r w:rsidDel="007F5057">
                <w:delText>unit_concept_id</w:delText>
              </w:r>
            </w:del>
          </w:p>
        </w:tc>
        <w:tc>
          <w:tcPr>
            <w:tcW w:w="2743" w:type="dxa"/>
            <w:gridSpan w:val="2"/>
            <w:tcPrChange w:id="4652" w:author="Maxim Moinat" w:date="2017-05-09T15:19:00Z">
              <w:tcPr>
                <w:tcW w:w="2743" w:type="dxa"/>
                <w:gridSpan w:val="2"/>
              </w:tcPr>
            </w:tcPrChange>
          </w:tcPr>
          <w:p w14:paraId="5F8C6E20" w14:textId="2CA4E371" w:rsidR="00020131" w:rsidDel="007F5057" w:rsidRDefault="00020131" w:rsidP="00E212D2">
            <w:pPr>
              <w:rPr>
                <w:del w:id="4653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54" w:author="Maxim Moinat" w:date="2017-05-09T15:19:00Z">
              <w:tcPr>
                <w:tcW w:w="1325" w:type="dxa"/>
                <w:gridSpan w:val="2"/>
              </w:tcPr>
            </w:tcPrChange>
          </w:tcPr>
          <w:p w14:paraId="2969B53E" w14:textId="4CB63BD8" w:rsidR="00020131" w:rsidDel="007F5057" w:rsidRDefault="00020131" w:rsidP="00E212D2">
            <w:pPr>
              <w:rPr>
                <w:del w:id="4655" w:author="Maxim Moinat" w:date="2016-08-03T17:36:00Z"/>
              </w:rPr>
            </w:pPr>
          </w:p>
        </w:tc>
        <w:tc>
          <w:tcPr>
            <w:tcW w:w="1008" w:type="dxa"/>
            <w:gridSpan w:val="2"/>
            <w:tcPrChange w:id="4656" w:author="Maxim Moinat" w:date="2017-05-09T15:19:00Z">
              <w:tcPr>
                <w:tcW w:w="1007" w:type="dxa"/>
                <w:gridSpan w:val="2"/>
              </w:tcPr>
            </w:tcPrChange>
          </w:tcPr>
          <w:p w14:paraId="575AC96A" w14:textId="0622BD7E" w:rsidR="00020131" w:rsidDel="007F5057" w:rsidRDefault="00020131" w:rsidP="00E212D2">
            <w:pPr>
              <w:rPr>
                <w:del w:id="4657" w:author="Maxim Moinat" w:date="2016-08-03T17:36:00Z"/>
              </w:rPr>
            </w:pPr>
          </w:p>
        </w:tc>
      </w:tr>
      <w:tr w:rsidR="00C612E0" w:rsidDel="007F5057" w14:paraId="7E2404C9" w14:textId="207B0CE2" w:rsidTr="00C612E0">
        <w:trPr>
          <w:del w:id="4658" w:author="Maxim Moinat" w:date="2016-08-03T17:36:00Z"/>
        </w:trPr>
        <w:tc>
          <w:tcPr>
            <w:tcW w:w="3033" w:type="dxa"/>
            <w:tcPrChange w:id="4659" w:author="Maxim Moinat" w:date="2017-05-09T15:19:00Z">
              <w:tcPr>
                <w:tcW w:w="3997" w:type="dxa"/>
              </w:tcPr>
            </w:tcPrChange>
          </w:tcPr>
          <w:p w14:paraId="4C5302AD" w14:textId="65268F66" w:rsidR="00020131" w:rsidDel="007F5057" w:rsidRDefault="00020131" w:rsidP="00E212D2">
            <w:pPr>
              <w:rPr>
                <w:del w:id="4660" w:author="Maxim Moinat" w:date="2016-08-03T17:36:00Z"/>
              </w:rPr>
            </w:pPr>
            <w:del w:id="4661" w:author="Maxim Moinat" w:date="2016-08-03T17:36:00Z">
              <w:r w:rsidDel="007F5057">
                <w:delText>provider_id</w:delText>
              </w:r>
            </w:del>
          </w:p>
        </w:tc>
        <w:tc>
          <w:tcPr>
            <w:tcW w:w="2743" w:type="dxa"/>
            <w:gridSpan w:val="2"/>
            <w:tcPrChange w:id="4662" w:author="Maxim Moinat" w:date="2017-05-09T15:19:00Z">
              <w:tcPr>
                <w:tcW w:w="2743" w:type="dxa"/>
                <w:gridSpan w:val="2"/>
              </w:tcPr>
            </w:tcPrChange>
          </w:tcPr>
          <w:p w14:paraId="279A82C9" w14:textId="71E9F43C" w:rsidR="00020131" w:rsidDel="007F5057" w:rsidRDefault="00020131" w:rsidP="00E212D2">
            <w:pPr>
              <w:rPr>
                <w:del w:id="4663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64" w:author="Maxim Moinat" w:date="2017-05-09T15:19:00Z">
              <w:tcPr>
                <w:tcW w:w="1325" w:type="dxa"/>
                <w:gridSpan w:val="2"/>
              </w:tcPr>
            </w:tcPrChange>
          </w:tcPr>
          <w:p w14:paraId="6D982DFC" w14:textId="374B944A" w:rsidR="00020131" w:rsidDel="007F5057" w:rsidRDefault="00020131" w:rsidP="00E212D2">
            <w:pPr>
              <w:rPr>
                <w:del w:id="4665" w:author="Maxim Moinat" w:date="2016-08-03T17:36:00Z"/>
              </w:rPr>
            </w:pPr>
          </w:p>
        </w:tc>
        <w:tc>
          <w:tcPr>
            <w:tcW w:w="1008" w:type="dxa"/>
            <w:gridSpan w:val="2"/>
            <w:tcPrChange w:id="4666" w:author="Maxim Moinat" w:date="2017-05-09T15:19:00Z">
              <w:tcPr>
                <w:tcW w:w="1007" w:type="dxa"/>
                <w:gridSpan w:val="2"/>
              </w:tcPr>
            </w:tcPrChange>
          </w:tcPr>
          <w:p w14:paraId="02291C01" w14:textId="6984A356" w:rsidR="00020131" w:rsidDel="007F5057" w:rsidRDefault="00020131" w:rsidP="00E212D2">
            <w:pPr>
              <w:rPr>
                <w:del w:id="4667" w:author="Maxim Moinat" w:date="2016-08-03T17:36:00Z"/>
              </w:rPr>
            </w:pPr>
          </w:p>
        </w:tc>
      </w:tr>
      <w:tr w:rsidR="00C612E0" w:rsidDel="007F5057" w14:paraId="39B6B983" w14:textId="6CE92129" w:rsidTr="00C612E0">
        <w:trPr>
          <w:del w:id="4668" w:author="Maxim Moinat" w:date="2016-08-03T17:36:00Z"/>
        </w:trPr>
        <w:tc>
          <w:tcPr>
            <w:tcW w:w="3033" w:type="dxa"/>
            <w:tcPrChange w:id="4669" w:author="Maxim Moinat" w:date="2017-05-09T15:19:00Z">
              <w:tcPr>
                <w:tcW w:w="3997" w:type="dxa"/>
              </w:tcPr>
            </w:tcPrChange>
          </w:tcPr>
          <w:p w14:paraId="46D89C97" w14:textId="13582BC7" w:rsidR="00020131" w:rsidDel="007F5057" w:rsidRDefault="00020131" w:rsidP="00E212D2">
            <w:pPr>
              <w:rPr>
                <w:del w:id="4670" w:author="Maxim Moinat" w:date="2016-08-03T17:36:00Z"/>
              </w:rPr>
            </w:pPr>
            <w:del w:id="4671" w:author="Maxim Moinat" w:date="2016-08-03T17:36:00Z">
              <w:r w:rsidDel="007F5057">
                <w:delText>visit_occurrence_id</w:delText>
              </w:r>
            </w:del>
          </w:p>
        </w:tc>
        <w:tc>
          <w:tcPr>
            <w:tcW w:w="2743" w:type="dxa"/>
            <w:gridSpan w:val="2"/>
            <w:tcPrChange w:id="4672" w:author="Maxim Moinat" w:date="2017-05-09T15:19:00Z">
              <w:tcPr>
                <w:tcW w:w="2743" w:type="dxa"/>
                <w:gridSpan w:val="2"/>
              </w:tcPr>
            </w:tcPrChange>
          </w:tcPr>
          <w:p w14:paraId="2AEF4621" w14:textId="36479C2C" w:rsidR="00020131" w:rsidDel="007F5057" w:rsidRDefault="00020131" w:rsidP="00E212D2">
            <w:pPr>
              <w:rPr>
                <w:del w:id="4673" w:author="Maxim Moinat" w:date="2016-08-03T17:36:00Z"/>
              </w:rPr>
            </w:pPr>
          </w:p>
        </w:tc>
        <w:tc>
          <w:tcPr>
            <w:tcW w:w="1325" w:type="dxa"/>
            <w:gridSpan w:val="2"/>
            <w:tcPrChange w:id="4674" w:author="Maxim Moinat" w:date="2017-05-09T15:19:00Z">
              <w:tcPr>
                <w:tcW w:w="1325" w:type="dxa"/>
                <w:gridSpan w:val="2"/>
              </w:tcPr>
            </w:tcPrChange>
          </w:tcPr>
          <w:p w14:paraId="38623389" w14:textId="34007DFB" w:rsidR="00020131" w:rsidDel="007F5057" w:rsidRDefault="00020131" w:rsidP="00E212D2">
            <w:pPr>
              <w:rPr>
                <w:del w:id="4675" w:author="Maxim Moinat" w:date="2016-08-03T17:36:00Z"/>
              </w:rPr>
            </w:pPr>
            <w:del w:id="4676" w:author="Maxim Moinat" w:date="2016-08-03T17:36:00Z">
              <w:r w:rsidDel="007F5057">
                <w:delText>Visit_concept_id</w:delText>
              </w:r>
            </w:del>
          </w:p>
        </w:tc>
        <w:tc>
          <w:tcPr>
            <w:tcW w:w="1008" w:type="dxa"/>
            <w:gridSpan w:val="2"/>
            <w:tcPrChange w:id="4677" w:author="Maxim Moinat" w:date="2017-05-09T15:19:00Z">
              <w:tcPr>
                <w:tcW w:w="1007" w:type="dxa"/>
                <w:gridSpan w:val="2"/>
              </w:tcPr>
            </w:tcPrChange>
          </w:tcPr>
          <w:p w14:paraId="2A5FD68D" w14:textId="11EDDAA2" w:rsidR="00020131" w:rsidDel="007F5057" w:rsidRDefault="00020131" w:rsidP="00E212D2">
            <w:pPr>
              <w:rPr>
                <w:del w:id="4678" w:author="Maxim Moinat" w:date="2016-08-03T17:36:00Z"/>
              </w:rPr>
            </w:pPr>
          </w:p>
        </w:tc>
      </w:tr>
      <w:tr w:rsidR="00C612E0" w:rsidRPr="0015685C" w:rsidDel="00C612E0" w14:paraId="35602A92" w14:textId="52162A8E" w:rsidTr="00C612E0">
        <w:trPr>
          <w:del w:id="4679" w:author="Maxim Moinat" w:date="2017-05-09T15:20:00Z"/>
        </w:trPr>
        <w:tc>
          <w:tcPr>
            <w:tcW w:w="3033" w:type="dxa"/>
            <w:tcPrChange w:id="4680" w:author="Maxim Moinat" w:date="2017-05-09T15:19:00Z">
              <w:tcPr>
                <w:tcW w:w="3997" w:type="dxa"/>
              </w:tcPr>
            </w:tcPrChange>
          </w:tcPr>
          <w:p w14:paraId="31F7ABB6" w14:textId="255396C0" w:rsidR="00020131" w:rsidDel="00C612E0" w:rsidRDefault="00020131" w:rsidP="00E212D2">
            <w:pPr>
              <w:rPr>
                <w:del w:id="4681" w:author="Maxim Moinat" w:date="2017-05-09T15:20:00Z"/>
              </w:rPr>
            </w:pPr>
            <w:del w:id="4682" w:author="Maxim Moinat" w:date="2016-10-11T16:44:00Z">
              <w:r w:rsidDel="004C3C05">
                <w:delText>observation_source_value</w:delText>
              </w:r>
            </w:del>
          </w:p>
        </w:tc>
        <w:tc>
          <w:tcPr>
            <w:tcW w:w="2743" w:type="dxa"/>
            <w:gridSpan w:val="2"/>
            <w:tcPrChange w:id="4683" w:author="Maxim Moinat" w:date="2017-05-09T15:19:00Z">
              <w:tcPr>
                <w:tcW w:w="2743" w:type="dxa"/>
                <w:gridSpan w:val="2"/>
              </w:tcPr>
            </w:tcPrChange>
          </w:tcPr>
          <w:p w14:paraId="3ED80A46" w14:textId="12CB0C49" w:rsidR="00020131" w:rsidDel="00C612E0" w:rsidRDefault="00020131" w:rsidP="00E212D2">
            <w:pPr>
              <w:rPr>
                <w:del w:id="4684" w:author="Maxim Moinat" w:date="2017-05-09T15:20:00Z"/>
              </w:rPr>
            </w:pPr>
          </w:p>
        </w:tc>
        <w:tc>
          <w:tcPr>
            <w:tcW w:w="1325" w:type="dxa"/>
            <w:gridSpan w:val="2"/>
            <w:tcPrChange w:id="4685" w:author="Maxim Moinat" w:date="2017-05-09T15:19:00Z">
              <w:tcPr>
                <w:tcW w:w="1325" w:type="dxa"/>
                <w:gridSpan w:val="2"/>
              </w:tcPr>
            </w:tcPrChange>
          </w:tcPr>
          <w:p w14:paraId="010EFC58" w14:textId="5C4CE1BC" w:rsidR="00020131" w:rsidRPr="00BE2952" w:rsidDel="00C612E0" w:rsidRDefault="00020131">
            <w:pPr>
              <w:rPr>
                <w:del w:id="4686" w:author="Maxim Moinat" w:date="2017-05-09T15:20:00Z"/>
              </w:rPr>
            </w:pPr>
            <w:del w:id="4687" w:author="Maxim Moinat" w:date="2016-08-03T17:40:00Z">
              <w:r w:rsidRPr="00BE2952" w:rsidDel="00D57C5E">
                <w:delText xml:space="preserve">“ekod”, “insatt”, </w:delText>
              </w:r>
              <w:r w:rsidRPr="00AE006E" w:rsidDel="00D57C5E">
                <w:delText>utsatt,</w:delText>
              </w:r>
              <w:r w:rsidRPr="00BE2952" w:rsidDel="00D57C5E">
                <w:delText xml:space="preserve"> civil, </w:delText>
              </w:r>
            </w:del>
            <w:del w:id="4688" w:author="Maxim Moinat" w:date="2017-05-09T15:20:00Z">
              <w:r w:rsidRPr="00BE2952" w:rsidDel="00C612E0">
                <w:delText>utlsvbakgalt</w:delText>
              </w:r>
            </w:del>
            <w:del w:id="4689" w:author="Maxim Moinat" w:date="2016-08-03T17:40:00Z">
              <w:r w:rsidRPr="00BE2952" w:rsidDel="00D57C5E">
                <w:delText>, syssstat11, sun2000niva, pvard</w:delText>
              </w:r>
            </w:del>
          </w:p>
        </w:tc>
        <w:tc>
          <w:tcPr>
            <w:tcW w:w="1008" w:type="dxa"/>
            <w:gridSpan w:val="2"/>
            <w:tcPrChange w:id="4690" w:author="Maxim Moinat" w:date="2017-05-09T15:19:00Z">
              <w:tcPr>
                <w:tcW w:w="1007" w:type="dxa"/>
                <w:gridSpan w:val="2"/>
              </w:tcPr>
            </w:tcPrChange>
          </w:tcPr>
          <w:p w14:paraId="36F37870" w14:textId="2D6D3850" w:rsidR="00020131" w:rsidRPr="00BE2952" w:rsidDel="00C612E0" w:rsidRDefault="00020131" w:rsidP="0042677F">
            <w:pPr>
              <w:rPr>
                <w:del w:id="4691" w:author="Maxim Moinat" w:date="2017-05-09T15:20:00Z"/>
              </w:rPr>
            </w:pPr>
            <w:del w:id="4692" w:author="Maxim Moinat" w:date="2017-05-09T15:20:00Z">
              <w:r w:rsidRPr="00BE2952" w:rsidDel="00C612E0">
                <w:delText>The column name as string of the observation column.</w:delText>
              </w:r>
            </w:del>
          </w:p>
        </w:tc>
      </w:tr>
      <w:tr w:rsidR="00C612E0" w:rsidDel="00D57C5E" w14:paraId="3A3A545F" w14:textId="291AAB10" w:rsidTr="00C612E0">
        <w:trPr>
          <w:del w:id="4693" w:author="Maxim Moinat" w:date="2016-08-03T17:40:00Z"/>
        </w:trPr>
        <w:tc>
          <w:tcPr>
            <w:tcW w:w="3930" w:type="dxa"/>
            <w:gridSpan w:val="2"/>
            <w:tcPrChange w:id="4694" w:author="Maxim Moinat" w:date="2017-05-09T15:19:00Z">
              <w:tcPr>
                <w:tcW w:w="4296" w:type="dxa"/>
                <w:gridSpan w:val="2"/>
              </w:tcPr>
            </w:tcPrChange>
          </w:tcPr>
          <w:p w14:paraId="454DE5BA" w14:textId="51254D6C" w:rsidR="00917240" w:rsidDel="00D57C5E" w:rsidRDefault="00917240" w:rsidP="00E212D2">
            <w:pPr>
              <w:rPr>
                <w:del w:id="4695" w:author="Maxim Moinat" w:date="2016-08-03T17:40:00Z"/>
              </w:rPr>
            </w:pPr>
            <w:del w:id="4696" w:author="Maxim Moinat" w:date="2016-08-03T17:40:00Z">
              <w:r w:rsidDel="00D57C5E">
                <w:delText>observation_source_concept_id</w:delText>
              </w:r>
            </w:del>
          </w:p>
        </w:tc>
        <w:tc>
          <w:tcPr>
            <w:tcW w:w="3122" w:type="dxa"/>
            <w:gridSpan w:val="2"/>
            <w:tcPrChange w:id="4697" w:author="Maxim Moinat" w:date="2017-05-09T15:19:00Z">
              <w:tcPr>
                <w:tcW w:w="3710" w:type="dxa"/>
                <w:gridSpan w:val="2"/>
              </w:tcPr>
            </w:tcPrChange>
          </w:tcPr>
          <w:p w14:paraId="5872DD5F" w14:textId="1F1812B6" w:rsidR="00917240" w:rsidDel="00D57C5E" w:rsidRDefault="00917240" w:rsidP="00F75BCF">
            <w:pPr>
              <w:rPr>
                <w:del w:id="4698" w:author="Maxim Moinat" w:date="2016-08-03T17:40:00Z"/>
              </w:rPr>
            </w:pPr>
          </w:p>
        </w:tc>
        <w:tc>
          <w:tcPr>
            <w:tcW w:w="160" w:type="dxa"/>
            <w:gridSpan w:val="2"/>
            <w:tcPrChange w:id="4699" w:author="Maxim Moinat" w:date="2017-05-09T15:19:00Z">
              <w:tcPr>
                <w:tcW w:w="122" w:type="dxa"/>
                <w:gridSpan w:val="2"/>
              </w:tcPr>
            </w:tcPrChange>
          </w:tcPr>
          <w:p w14:paraId="49A36652" w14:textId="799287DC" w:rsidR="00917240" w:rsidDel="00D57C5E" w:rsidRDefault="00917240" w:rsidP="00E212D2">
            <w:pPr>
              <w:rPr>
                <w:del w:id="4700" w:author="Maxim Moinat" w:date="2016-08-03T17:40:00Z"/>
              </w:rPr>
            </w:pPr>
          </w:p>
        </w:tc>
        <w:tc>
          <w:tcPr>
            <w:tcW w:w="908" w:type="dxa"/>
            <w:tcPrChange w:id="4701" w:author="Maxim Moinat" w:date="2017-05-09T15:19:00Z">
              <w:tcPr>
                <w:tcW w:w="944" w:type="dxa"/>
              </w:tcPr>
            </w:tcPrChange>
          </w:tcPr>
          <w:p w14:paraId="1C992558" w14:textId="05730886" w:rsidR="00917240" w:rsidDel="00D57C5E" w:rsidRDefault="00917240" w:rsidP="00E212D2">
            <w:pPr>
              <w:rPr>
                <w:del w:id="4702" w:author="Maxim Moinat" w:date="2016-08-03T17:40:00Z"/>
              </w:rPr>
            </w:pPr>
          </w:p>
        </w:tc>
      </w:tr>
      <w:tr w:rsidR="00C612E0" w:rsidDel="00D57C5E" w14:paraId="2A7597CA" w14:textId="1ABB0E4B" w:rsidTr="00C612E0">
        <w:trPr>
          <w:del w:id="4703" w:author="Maxim Moinat" w:date="2016-08-03T17:40:00Z"/>
        </w:trPr>
        <w:tc>
          <w:tcPr>
            <w:tcW w:w="3930" w:type="dxa"/>
            <w:gridSpan w:val="2"/>
            <w:tcPrChange w:id="4704" w:author="Maxim Moinat" w:date="2017-05-09T15:19:00Z">
              <w:tcPr>
                <w:tcW w:w="4296" w:type="dxa"/>
                <w:gridSpan w:val="2"/>
              </w:tcPr>
            </w:tcPrChange>
          </w:tcPr>
          <w:p w14:paraId="6AC38B37" w14:textId="7F2148FE" w:rsidR="00917240" w:rsidDel="00D57C5E" w:rsidRDefault="00917240" w:rsidP="00E212D2">
            <w:pPr>
              <w:rPr>
                <w:del w:id="4705" w:author="Maxim Moinat" w:date="2016-08-03T17:40:00Z"/>
              </w:rPr>
            </w:pPr>
            <w:del w:id="4706" w:author="Maxim Moinat" w:date="2016-08-03T17:40:00Z">
              <w:r w:rsidDel="00D57C5E">
                <w:delText>unit_source_value</w:delText>
              </w:r>
            </w:del>
          </w:p>
        </w:tc>
        <w:tc>
          <w:tcPr>
            <w:tcW w:w="3122" w:type="dxa"/>
            <w:gridSpan w:val="2"/>
            <w:tcPrChange w:id="4707" w:author="Maxim Moinat" w:date="2017-05-09T15:19:00Z">
              <w:tcPr>
                <w:tcW w:w="3710" w:type="dxa"/>
                <w:gridSpan w:val="2"/>
              </w:tcPr>
            </w:tcPrChange>
          </w:tcPr>
          <w:p w14:paraId="6AC09A7D" w14:textId="3AFA43B7" w:rsidR="00917240" w:rsidDel="00D57C5E" w:rsidRDefault="00917240" w:rsidP="00E212D2">
            <w:pPr>
              <w:rPr>
                <w:del w:id="4708" w:author="Maxim Moinat" w:date="2016-08-03T17:40:00Z"/>
              </w:rPr>
            </w:pPr>
          </w:p>
        </w:tc>
        <w:tc>
          <w:tcPr>
            <w:tcW w:w="160" w:type="dxa"/>
            <w:gridSpan w:val="2"/>
            <w:tcPrChange w:id="4709" w:author="Maxim Moinat" w:date="2017-05-09T15:19:00Z">
              <w:tcPr>
                <w:tcW w:w="122" w:type="dxa"/>
                <w:gridSpan w:val="2"/>
              </w:tcPr>
            </w:tcPrChange>
          </w:tcPr>
          <w:p w14:paraId="79F3A19F" w14:textId="2E049EAB" w:rsidR="00917240" w:rsidDel="00D57C5E" w:rsidRDefault="00917240" w:rsidP="00E212D2">
            <w:pPr>
              <w:rPr>
                <w:del w:id="4710" w:author="Maxim Moinat" w:date="2016-08-03T17:40:00Z"/>
              </w:rPr>
            </w:pPr>
          </w:p>
        </w:tc>
        <w:tc>
          <w:tcPr>
            <w:tcW w:w="908" w:type="dxa"/>
            <w:tcPrChange w:id="4711" w:author="Maxim Moinat" w:date="2017-05-09T15:19:00Z">
              <w:tcPr>
                <w:tcW w:w="944" w:type="dxa"/>
              </w:tcPr>
            </w:tcPrChange>
          </w:tcPr>
          <w:p w14:paraId="128C4667" w14:textId="0247E223" w:rsidR="00917240" w:rsidDel="00D57C5E" w:rsidRDefault="00917240" w:rsidP="00E212D2">
            <w:pPr>
              <w:rPr>
                <w:del w:id="4712" w:author="Maxim Moinat" w:date="2016-08-03T17:40:00Z"/>
              </w:rPr>
            </w:pPr>
          </w:p>
        </w:tc>
      </w:tr>
      <w:tr w:rsidR="00C612E0" w:rsidDel="00D57C5E" w14:paraId="1647BA4B" w14:textId="137BBA00" w:rsidTr="00C612E0">
        <w:trPr>
          <w:del w:id="4713" w:author="Maxim Moinat" w:date="2016-08-03T17:40:00Z"/>
        </w:trPr>
        <w:tc>
          <w:tcPr>
            <w:tcW w:w="3930" w:type="dxa"/>
            <w:gridSpan w:val="2"/>
            <w:tcPrChange w:id="4714" w:author="Maxim Moinat" w:date="2017-05-09T15:19:00Z">
              <w:tcPr>
                <w:tcW w:w="4296" w:type="dxa"/>
                <w:gridSpan w:val="2"/>
              </w:tcPr>
            </w:tcPrChange>
          </w:tcPr>
          <w:p w14:paraId="7C4CE6F6" w14:textId="152001DB" w:rsidR="00917240" w:rsidDel="00D57C5E" w:rsidRDefault="00917240" w:rsidP="00E212D2">
            <w:pPr>
              <w:rPr>
                <w:del w:id="4715" w:author="Maxim Moinat" w:date="2016-08-03T17:40:00Z"/>
              </w:rPr>
            </w:pPr>
            <w:del w:id="4716" w:author="Maxim Moinat" w:date="2016-08-03T17:40:00Z">
              <w:r w:rsidDel="00D57C5E">
                <w:delText>qualifier_source_value</w:delText>
              </w:r>
            </w:del>
          </w:p>
        </w:tc>
        <w:tc>
          <w:tcPr>
            <w:tcW w:w="3122" w:type="dxa"/>
            <w:gridSpan w:val="2"/>
            <w:tcPrChange w:id="4717" w:author="Maxim Moinat" w:date="2017-05-09T15:19:00Z">
              <w:tcPr>
                <w:tcW w:w="3710" w:type="dxa"/>
                <w:gridSpan w:val="2"/>
              </w:tcPr>
            </w:tcPrChange>
          </w:tcPr>
          <w:p w14:paraId="2D456F9E" w14:textId="07F3F84B" w:rsidR="00917240" w:rsidDel="00D57C5E" w:rsidRDefault="00917240" w:rsidP="00E212D2">
            <w:pPr>
              <w:rPr>
                <w:del w:id="4718" w:author="Maxim Moinat" w:date="2016-08-03T17:40:00Z"/>
              </w:rPr>
            </w:pPr>
          </w:p>
        </w:tc>
        <w:tc>
          <w:tcPr>
            <w:tcW w:w="160" w:type="dxa"/>
            <w:gridSpan w:val="2"/>
            <w:tcPrChange w:id="4719" w:author="Maxim Moinat" w:date="2017-05-09T15:19:00Z">
              <w:tcPr>
                <w:tcW w:w="122" w:type="dxa"/>
                <w:gridSpan w:val="2"/>
              </w:tcPr>
            </w:tcPrChange>
          </w:tcPr>
          <w:p w14:paraId="5BD7CACD" w14:textId="3588FE88" w:rsidR="00917240" w:rsidDel="00D57C5E" w:rsidRDefault="00917240" w:rsidP="00E212D2">
            <w:pPr>
              <w:rPr>
                <w:del w:id="4720" w:author="Maxim Moinat" w:date="2016-08-03T17:40:00Z"/>
              </w:rPr>
            </w:pPr>
          </w:p>
        </w:tc>
        <w:tc>
          <w:tcPr>
            <w:tcW w:w="908" w:type="dxa"/>
            <w:tcPrChange w:id="4721" w:author="Maxim Moinat" w:date="2017-05-09T15:19:00Z">
              <w:tcPr>
                <w:tcW w:w="944" w:type="dxa"/>
              </w:tcPr>
            </w:tcPrChange>
          </w:tcPr>
          <w:p w14:paraId="008C027A" w14:textId="63998477" w:rsidR="00917240" w:rsidDel="00D57C5E" w:rsidRDefault="00917240" w:rsidP="00E212D2">
            <w:pPr>
              <w:rPr>
                <w:del w:id="4722" w:author="Maxim Moinat" w:date="2016-08-03T17:40:00Z"/>
              </w:rPr>
            </w:pPr>
          </w:p>
        </w:tc>
      </w:tr>
    </w:tbl>
    <w:p w14:paraId="58C29D06" w14:textId="6997586C" w:rsidR="00917240" w:rsidDel="008A0B3C" w:rsidRDefault="00917240" w:rsidP="00917240">
      <w:pPr>
        <w:rPr>
          <w:del w:id="4723" w:author="Maxim Moinat" w:date="2017-07-18T11:49:00Z"/>
          <w:rFonts w:cs="Arial"/>
          <w:szCs w:val="20"/>
          <w:lang w:val="en-GB"/>
        </w:rPr>
      </w:pPr>
    </w:p>
    <w:p w14:paraId="587E7989" w14:textId="77777777" w:rsidR="00C612E0" w:rsidRDefault="00C612E0" w:rsidP="00C612E0">
      <w:pPr>
        <w:rPr>
          <w:ins w:id="4724" w:author="Maxim Moinat" w:date="2017-05-09T15:18:00Z"/>
        </w:rPr>
      </w:pPr>
      <w:ins w:id="4725" w:author="Maxim Moinat" w:date="2017-05-09T15:18:00Z">
        <w:r>
          <w:rPr>
            <w:rFonts w:cs="Arial"/>
            <w:szCs w:val="20"/>
            <w:lang w:val="en-GB"/>
          </w:rPr>
          <w:t xml:space="preserve">Concept mapping for source field </w:t>
        </w:r>
        <w:r w:rsidRPr="00E41175">
          <w:t>LISA.utlsvbakgalt</w:t>
        </w:r>
        <w:r>
          <w:t>:</w:t>
        </w:r>
      </w:ins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</w:tblGrid>
      <w:tr w:rsidR="00C612E0" w14:paraId="6DC3C387" w14:textId="77777777" w:rsidTr="00C612E0">
        <w:trPr>
          <w:trHeight w:val="240"/>
          <w:ins w:id="4726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7095514" w14:textId="77777777" w:rsidR="00C612E0" w:rsidRDefault="00C612E0" w:rsidP="00C612E0">
            <w:pPr>
              <w:jc w:val="center"/>
              <w:rPr>
                <w:ins w:id="4727" w:author="Maxim Moinat" w:date="2017-05-09T15:18:00Z"/>
                <w:b/>
                <w:bCs/>
                <w:szCs w:val="20"/>
                <w:lang w:val="en-GB" w:eastAsia="en-GB"/>
              </w:rPr>
            </w:pPr>
            <w:ins w:id="4728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C118309" w14:textId="77777777" w:rsidR="00C612E0" w:rsidRDefault="00C612E0" w:rsidP="00C612E0">
            <w:pPr>
              <w:jc w:val="center"/>
              <w:rPr>
                <w:ins w:id="4729" w:author="Maxim Moinat" w:date="2017-05-09T15:18:00Z"/>
                <w:b/>
                <w:bCs/>
                <w:szCs w:val="20"/>
                <w:lang w:val="en-GB" w:eastAsia="en-GB"/>
              </w:rPr>
            </w:pPr>
            <w:ins w:id="4730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6DCAE8A" w14:textId="77777777" w:rsidR="00C612E0" w:rsidRDefault="00C612E0" w:rsidP="00C612E0">
            <w:pPr>
              <w:jc w:val="center"/>
              <w:rPr>
                <w:ins w:id="4731" w:author="Maxim Moinat" w:date="2017-05-09T15:18:00Z"/>
                <w:b/>
                <w:bCs/>
                <w:szCs w:val="20"/>
                <w:lang w:val="en-GB" w:eastAsia="en-GB"/>
              </w:rPr>
            </w:pPr>
            <w:ins w:id="4732" w:author="Maxim Moinat" w:date="2017-05-09T15:18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B209570" w14:textId="77777777" w:rsidR="00C612E0" w:rsidRDefault="00C612E0" w:rsidP="00C612E0">
            <w:pPr>
              <w:jc w:val="center"/>
              <w:rPr>
                <w:ins w:id="4733" w:author="Maxim Moinat" w:date="2017-05-09T15:18:00Z"/>
                <w:b/>
                <w:bCs/>
                <w:szCs w:val="20"/>
                <w:lang w:val="en-GB" w:eastAsia="en-GB"/>
              </w:rPr>
            </w:pPr>
            <w:ins w:id="4734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C11B119" w14:textId="77777777" w:rsidR="00C612E0" w:rsidRDefault="00C612E0" w:rsidP="00C612E0">
            <w:pPr>
              <w:jc w:val="center"/>
              <w:rPr>
                <w:ins w:id="4735" w:author="Maxim Moinat" w:date="2017-05-09T15:18:00Z"/>
                <w:b/>
                <w:bCs/>
                <w:szCs w:val="20"/>
                <w:lang w:val="en-GB" w:eastAsia="en-GB"/>
              </w:rPr>
            </w:pPr>
            <w:ins w:id="4736" w:author="Maxim Moinat" w:date="2017-05-09T15:18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:rsidRPr="0015685C" w14:paraId="6ACC8CC3" w14:textId="77777777" w:rsidTr="00C612E0">
        <w:trPr>
          <w:trHeight w:val="240"/>
          <w:ins w:id="4737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30FBC5" w14:textId="77777777" w:rsidR="00C612E0" w:rsidRDefault="00C612E0" w:rsidP="00C612E0">
            <w:pPr>
              <w:rPr>
                <w:ins w:id="4738" w:author="Maxim Moinat" w:date="2017-05-09T15:18:00Z"/>
                <w:rFonts w:ascii="Calibri" w:hAnsi="Calibri"/>
                <w:color w:val="000000"/>
              </w:rPr>
            </w:pPr>
            <w:ins w:id="4739" w:author="Maxim Moinat" w:date="2017-05-09T15:18:00Z">
              <w:r>
                <w:rPr>
                  <w:rFonts w:ascii="Calibri" w:hAnsi="Calibri"/>
                  <w:color w:val="000000"/>
                </w:rPr>
                <w:t>11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37736F" w14:textId="77777777" w:rsidR="00C612E0" w:rsidRPr="00661BB0" w:rsidRDefault="00C612E0" w:rsidP="00C612E0">
            <w:pPr>
              <w:rPr>
                <w:ins w:id="4740" w:author="Maxim Moinat" w:date="2017-05-09T15:18:00Z"/>
                <w:rFonts w:ascii="Calibri" w:hAnsi="Calibri"/>
                <w:color w:val="000000"/>
              </w:rPr>
            </w:pPr>
            <w:ins w:id="4741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born abroad by two parents who also were born abroad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2C03" w14:textId="77777777" w:rsidR="00C612E0" w:rsidRPr="002D5097" w:rsidRDefault="00C612E0" w:rsidP="00C612E0">
            <w:pPr>
              <w:rPr>
                <w:ins w:id="4742" w:author="Maxim Moinat" w:date="2017-05-09T15:18:00Z"/>
                <w:szCs w:val="20"/>
                <w:lang w:val="en-GB" w:eastAsia="en-GB"/>
              </w:rPr>
            </w:pPr>
            <w:ins w:id="4743" w:author="Maxim Moinat" w:date="2017-05-09T15:18:00Z">
              <w:r w:rsidRPr="002D5097">
                <w:rPr>
                  <w:szCs w:val="20"/>
                  <w:lang w:val="en-GB" w:eastAsia="en-GB"/>
                </w:rPr>
                <w:t>Immigrant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93BE4" w14:textId="77777777" w:rsidR="00C612E0" w:rsidRDefault="00C612E0" w:rsidP="00C612E0">
            <w:pPr>
              <w:ind w:right="90"/>
              <w:rPr>
                <w:ins w:id="4744" w:author="Maxim Moinat" w:date="2017-05-09T15:18:00Z"/>
                <w:szCs w:val="20"/>
                <w:lang w:val="en-GB" w:eastAsia="en-GB"/>
              </w:rPr>
            </w:pPr>
            <w:ins w:id="4745" w:author="Maxim Moinat" w:date="2017-05-09T15:18:00Z">
              <w:r w:rsidRPr="00CF1864">
                <w:rPr>
                  <w:szCs w:val="20"/>
                  <w:lang w:val="en-GB" w:eastAsia="en-GB"/>
                </w:rPr>
                <w:t>4058588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B7AA3" w14:textId="77777777" w:rsidR="00C612E0" w:rsidRDefault="00C612E0" w:rsidP="00C612E0">
            <w:pPr>
              <w:rPr>
                <w:ins w:id="4746" w:author="Maxim Moinat" w:date="2017-05-09T15:18:00Z"/>
                <w:szCs w:val="20"/>
                <w:highlight w:val="yellow"/>
                <w:lang w:val="en-GB" w:eastAsia="en-GB"/>
              </w:rPr>
            </w:pPr>
            <w:ins w:id="4747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Codes 11 and 12 are counted as foreign background</w:t>
              </w:r>
            </w:ins>
          </w:p>
        </w:tc>
      </w:tr>
      <w:tr w:rsidR="00C612E0" w:rsidRPr="0015685C" w14:paraId="3668CFE4" w14:textId="77777777" w:rsidTr="00C612E0">
        <w:trPr>
          <w:trHeight w:val="240"/>
          <w:ins w:id="4748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114F8" w14:textId="77777777" w:rsidR="00C612E0" w:rsidRPr="00661BB0" w:rsidRDefault="00C612E0" w:rsidP="00C612E0">
            <w:pPr>
              <w:rPr>
                <w:ins w:id="4749" w:author="Maxim Moinat" w:date="2017-05-09T15:18:00Z"/>
                <w:rFonts w:ascii="Calibri" w:hAnsi="Calibri"/>
                <w:color w:val="000000"/>
              </w:rPr>
            </w:pPr>
            <w:ins w:id="4750" w:author="Maxim Moinat" w:date="2017-05-09T15:18:00Z">
              <w:r>
                <w:rPr>
                  <w:rFonts w:ascii="Calibri" w:hAnsi="Calibri"/>
                  <w:color w:val="000000"/>
                </w:rPr>
                <w:t>12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CE38F3" w14:textId="77777777" w:rsidR="00C612E0" w:rsidRDefault="00C612E0" w:rsidP="00C612E0">
            <w:pPr>
              <w:rPr>
                <w:ins w:id="4751" w:author="Maxim Moinat" w:date="2017-05-09T15:18:00Z"/>
                <w:rFonts w:ascii="Calibri" w:hAnsi="Calibri"/>
                <w:color w:val="000000"/>
              </w:rPr>
            </w:pPr>
            <w:ins w:id="4752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born in Sweden by two parents who were born abroad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875C" w14:textId="77777777" w:rsidR="00C612E0" w:rsidRPr="002D5097" w:rsidRDefault="00C612E0" w:rsidP="00C612E0">
            <w:pPr>
              <w:rPr>
                <w:ins w:id="4753" w:author="Maxim Moinat" w:date="2017-05-09T15:18:00Z"/>
                <w:szCs w:val="20"/>
                <w:lang w:val="en-GB" w:eastAsia="en-GB"/>
              </w:rPr>
            </w:pPr>
            <w:ins w:id="4754" w:author="Maxim Moinat" w:date="2017-05-09T15:18:00Z">
              <w:r w:rsidRPr="002D5097">
                <w:rPr>
                  <w:szCs w:val="20"/>
                  <w:lang w:val="en-GB" w:eastAsia="en-GB"/>
                </w:rPr>
                <w:t>Immigrant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4C065" w14:textId="77777777" w:rsidR="00C612E0" w:rsidRDefault="00C612E0" w:rsidP="00C612E0">
            <w:pPr>
              <w:rPr>
                <w:ins w:id="4755" w:author="Maxim Moinat" w:date="2017-05-09T15:18:00Z"/>
                <w:szCs w:val="20"/>
                <w:lang w:val="en-GB" w:eastAsia="en-GB"/>
              </w:rPr>
            </w:pPr>
            <w:ins w:id="4756" w:author="Maxim Moinat" w:date="2017-05-09T15:18:00Z">
              <w:r w:rsidRPr="00CF1864">
                <w:rPr>
                  <w:szCs w:val="20"/>
                  <w:lang w:val="en-GB" w:eastAsia="en-GB"/>
                </w:rPr>
                <w:t>4058588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5B2CA" w14:textId="77777777" w:rsidR="00C612E0" w:rsidRDefault="00C612E0" w:rsidP="00C612E0">
            <w:pPr>
              <w:rPr>
                <w:ins w:id="4757" w:author="Maxim Moinat" w:date="2017-05-09T15:18:00Z"/>
                <w:szCs w:val="20"/>
                <w:highlight w:val="yellow"/>
                <w:lang w:val="en-GB" w:eastAsia="en-GB"/>
              </w:rPr>
            </w:pPr>
          </w:p>
        </w:tc>
      </w:tr>
      <w:tr w:rsidR="00C612E0" w:rsidRPr="0015685C" w14:paraId="5542B6B9" w14:textId="77777777" w:rsidTr="00C612E0">
        <w:trPr>
          <w:trHeight w:val="240"/>
          <w:ins w:id="4758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C35DE" w14:textId="77777777" w:rsidR="00C612E0" w:rsidRPr="00661BB0" w:rsidRDefault="00C612E0" w:rsidP="00C612E0">
            <w:pPr>
              <w:rPr>
                <w:ins w:id="4759" w:author="Maxim Moinat" w:date="2017-05-09T15:18:00Z"/>
                <w:rFonts w:ascii="Calibri" w:hAnsi="Calibri"/>
                <w:color w:val="000000"/>
              </w:rPr>
            </w:pPr>
            <w:ins w:id="4760" w:author="Maxim Moinat" w:date="2017-05-09T15:18:00Z">
              <w:r>
                <w:rPr>
                  <w:rFonts w:ascii="Calibri" w:hAnsi="Calibri"/>
                  <w:color w:val="000000"/>
                </w:rPr>
                <w:t>21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B6FE5" w14:textId="77777777" w:rsidR="00C612E0" w:rsidRPr="00661BB0" w:rsidRDefault="00C612E0" w:rsidP="00C612E0">
            <w:pPr>
              <w:rPr>
                <w:ins w:id="4761" w:author="Maxim Moinat" w:date="2017-05-09T15:18:00Z"/>
                <w:rFonts w:ascii="Calibri" w:hAnsi="Calibri"/>
                <w:color w:val="000000"/>
              </w:rPr>
            </w:pPr>
            <w:ins w:id="4762" w:author="Maxim Moinat" w:date="2017-05-09T15:18:00Z">
              <w:r>
                <w:rPr>
                  <w:rFonts w:ascii="Calibri" w:eastAsia="Times New Roman" w:hAnsi="Calibri"/>
                  <w:color w:val="000000"/>
                  <w:lang w:eastAsia="nl-NL"/>
                </w:rPr>
                <w:t>Born abroad, at least one of the parents was born in Sweden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093E8" w14:textId="77777777" w:rsidR="00C612E0" w:rsidRDefault="00C612E0" w:rsidP="00C612E0">
            <w:pPr>
              <w:rPr>
                <w:ins w:id="4763" w:author="Maxim Moinat" w:date="2017-05-09T15:18:00Z"/>
                <w:szCs w:val="20"/>
                <w:lang w:val="en-GB" w:eastAsia="en-GB"/>
              </w:rPr>
            </w:pPr>
            <w:ins w:id="4764" w:author="Maxim Moinat" w:date="2017-05-09T15:18:00Z">
              <w:r>
                <w:rPr>
                  <w:szCs w:val="20"/>
                  <w:lang w:val="en-GB" w:eastAsia="en-GB"/>
                </w:rPr>
                <w:t>Native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724E4" w14:textId="7B3A053C" w:rsidR="00C612E0" w:rsidRDefault="00C612E0" w:rsidP="00C612E0">
            <w:pPr>
              <w:rPr>
                <w:ins w:id="4765" w:author="Maxim Moinat" w:date="2017-05-09T15:18:00Z"/>
                <w:szCs w:val="20"/>
                <w:lang w:val="en-GB" w:eastAsia="en-GB"/>
              </w:rPr>
            </w:pPr>
            <w:ins w:id="4766" w:author="Maxim Moinat" w:date="2017-05-09T15:18:00Z">
              <w:r w:rsidRPr="00C612E0">
                <w:rPr>
                  <w:szCs w:val="20"/>
                  <w:lang w:val="en-GB" w:eastAsia="en-GB"/>
                </w:rPr>
                <w:t>43021808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F112C" w14:textId="77777777" w:rsidR="00C612E0" w:rsidRDefault="00C612E0" w:rsidP="00C612E0">
            <w:pPr>
              <w:rPr>
                <w:ins w:id="4767" w:author="Maxim Moinat" w:date="2017-05-09T15:18:00Z"/>
                <w:szCs w:val="20"/>
                <w:lang w:val="en-GB" w:eastAsia="en-GB"/>
              </w:rPr>
            </w:pPr>
            <w:ins w:id="4768" w:author="Maxim Moinat" w:date="2017-05-09T15:18:00Z">
              <w:r w:rsidRPr="00661BB0">
                <w:rPr>
                  <w:rFonts w:ascii="Calibri" w:eastAsia="Times New Roman" w:hAnsi="Calibri"/>
                  <w:color w:val="000000"/>
                  <w:lang w:eastAsia="nl-NL"/>
                </w:rPr>
                <w:t>codes 21,22,23 are counted as Swedish background</w:t>
              </w:r>
            </w:ins>
          </w:p>
        </w:tc>
      </w:tr>
      <w:tr w:rsidR="00C612E0" w:rsidRPr="00444CA2" w14:paraId="2C85FC3C" w14:textId="77777777" w:rsidTr="00C612E0">
        <w:trPr>
          <w:trHeight w:val="240"/>
          <w:ins w:id="4769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8CD37" w14:textId="77777777" w:rsidR="00C612E0" w:rsidRPr="00661BB0" w:rsidRDefault="00C612E0" w:rsidP="00C612E0">
            <w:pPr>
              <w:rPr>
                <w:ins w:id="4770" w:author="Maxim Moinat" w:date="2017-05-09T15:18:00Z"/>
                <w:rFonts w:ascii="Calibri" w:hAnsi="Calibri"/>
                <w:color w:val="000000"/>
              </w:rPr>
            </w:pPr>
            <w:ins w:id="4771" w:author="Maxim Moinat" w:date="2017-05-09T15:18:00Z">
              <w:r>
                <w:rPr>
                  <w:rFonts w:ascii="Calibri" w:hAnsi="Calibri"/>
                  <w:color w:val="000000"/>
                </w:rPr>
                <w:t>22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5BA67" w14:textId="77777777" w:rsidR="00C612E0" w:rsidRPr="00661BB0" w:rsidRDefault="00C612E0" w:rsidP="00C612E0">
            <w:pPr>
              <w:rPr>
                <w:ins w:id="4772" w:author="Maxim Moinat" w:date="2017-05-09T15:18:00Z"/>
                <w:rFonts w:ascii="Calibri" w:hAnsi="Calibri"/>
                <w:color w:val="000000"/>
              </w:rPr>
            </w:pPr>
            <w:ins w:id="4773" w:author="Maxim Moinat" w:date="2017-05-09T15:18:00Z">
              <w:r>
                <w:rPr>
                  <w:rFonts w:ascii="Calibri" w:eastAsia="Times New Roman" w:hAnsi="Calibri"/>
                  <w:color w:val="000000"/>
                  <w:lang w:eastAsia="nl-NL"/>
                </w:rPr>
                <w:t>Born in Sweden, one parent born in Sweden, the other born abroad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CF256" w14:textId="77777777" w:rsidR="00C612E0" w:rsidRDefault="00C612E0" w:rsidP="00C612E0">
            <w:pPr>
              <w:rPr>
                <w:ins w:id="4774" w:author="Maxim Moinat" w:date="2017-05-09T15:18:00Z"/>
                <w:szCs w:val="20"/>
                <w:lang w:val="en-GB" w:eastAsia="en-GB"/>
              </w:rPr>
            </w:pPr>
            <w:ins w:id="4775" w:author="Maxim Moinat" w:date="2017-05-09T15:18:00Z">
              <w:r>
                <w:rPr>
                  <w:szCs w:val="20"/>
                  <w:lang w:val="en-GB" w:eastAsia="en-GB"/>
                </w:rPr>
                <w:t>Native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899CE4" w14:textId="4DBEB738" w:rsidR="00C612E0" w:rsidRDefault="00C612E0" w:rsidP="00C612E0">
            <w:pPr>
              <w:rPr>
                <w:ins w:id="4776" w:author="Maxim Moinat" w:date="2017-05-09T15:18:00Z"/>
                <w:szCs w:val="20"/>
                <w:lang w:val="en-GB" w:eastAsia="en-GB"/>
              </w:rPr>
            </w:pPr>
            <w:ins w:id="4777" w:author="Maxim Moinat" w:date="2017-05-09T15:18:00Z">
              <w:r w:rsidRPr="00C612E0">
                <w:rPr>
                  <w:szCs w:val="20"/>
                  <w:lang w:val="en-GB" w:eastAsia="en-GB"/>
                </w:rPr>
                <w:t>43021808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4B3E3" w14:textId="77777777" w:rsidR="00C612E0" w:rsidRDefault="00C612E0" w:rsidP="00C612E0">
            <w:pPr>
              <w:rPr>
                <w:ins w:id="4778" w:author="Maxim Moinat" w:date="2017-05-09T15:18:00Z"/>
                <w:szCs w:val="20"/>
                <w:lang w:val="en-GB" w:eastAsia="en-GB"/>
              </w:rPr>
            </w:pPr>
          </w:p>
        </w:tc>
      </w:tr>
      <w:tr w:rsidR="00C612E0" w:rsidRPr="00444CA2" w14:paraId="37897C21" w14:textId="77777777" w:rsidTr="00C612E0">
        <w:trPr>
          <w:trHeight w:val="240"/>
          <w:ins w:id="4779" w:author="Maxim Moinat" w:date="2017-05-09T15:18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A4B70" w14:textId="77777777" w:rsidR="00C612E0" w:rsidRPr="00661BB0" w:rsidRDefault="00C612E0" w:rsidP="00C612E0">
            <w:pPr>
              <w:rPr>
                <w:ins w:id="4780" w:author="Maxim Moinat" w:date="2017-05-09T15:18:00Z"/>
                <w:rFonts w:ascii="Calibri" w:hAnsi="Calibri"/>
                <w:color w:val="000000"/>
              </w:rPr>
            </w:pPr>
            <w:ins w:id="4781" w:author="Maxim Moinat" w:date="2017-05-09T15:18:00Z">
              <w:r>
                <w:rPr>
                  <w:rFonts w:ascii="Calibri" w:hAnsi="Calibri"/>
                  <w:color w:val="000000"/>
                </w:rPr>
                <w:t>23</w:t>
              </w:r>
            </w:ins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CBFAA" w14:textId="77777777" w:rsidR="00C612E0" w:rsidRPr="00661BB0" w:rsidRDefault="00C612E0" w:rsidP="00C612E0">
            <w:pPr>
              <w:rPr>
                <w:ins w:id="4782" w:author="Maxim Moinat" w:date="2017-05-09T15:18:00Z"/>
                <w:rFonts w:ascii="Calibri" w:hAnsi="Calibri"/>
                <w:color w:val="000000"/>
              </w:rPr>
            </w:pPr>
            <w:ins w:id="4783" w:author="Maxim Moinat" w:date="2017-05-09T15:18:00Z">
              <w:r>
                <w:rPr>
                  <w:rFonts w:ascii="Calibri" w:eastAsia="Times New Roman" w:hAnsi="Calibri"/>
                  <w:color w:val="000000"/>
                  <w:lang w:eastAsia="nl-NL"/>
                </w:rPr>
                <w:t>Born in Sweden, both parents also born in Sweden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1842B" w14:textId="77777777" w:rsidR="00C612E0" w:rsidRDefault="00C612E0" w:rsidP="00C612E0">
            <w:pPr>
              <w:rPr>
                <w:ins w:id="4784" w:author="Maxim Moinat" w:date="2017-05-09T15:18:00Z"/>
                <w:szCs w:val="20"/>
                <w:lang w:val="en-GB" w:eastAsia="en-GB"/>
              </w:rPr>
            </w:pPr>
            <w:ins w:id="4785" w:author="Maxim Moinat" w:date="2017-05-09T15:18:00Z">
              <w:r>
                <w:rPr>
                  <w:szCs w:val="20"/>
                  <w:lang w:val="en-GB" w:eastAsia="en-GB"/>
                </w:rPr>
                <w:t>Native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8544A" w14:textId="74B86913" w:rsidR="00C612E0" w:rsidRDefault="00C612E0" w:rsidP="00C612E0">
            <w:pPr>
              <w:rPr>
                <w:ins w:id="4786" w:author="Maxim Moinat" w:date="2017-05-09T15:18:00Z"/>
                <w:szCs w:val="20"/>
                <w:lang w:val="en-GB" w:eastAsia="en-GB"/>
              </w:rPr>
            </w:pPr>
            <w:ins w:id="4787" w:author="Maxim Moinat" w:date="2017-05-09T15:18:00Z">
              <w:r w:rsidRPr="00C612E0">
                <w:rPr>
                  <w:szCs w:val="20"/>
                  <w:lang w:val="en-GB" w:eastAsia="en-GB"/>
                </w:rPr>
                <w:t>43021808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67F97" w14:textId="77777777" w:rsidR="00C612E0" w:rsidRDefault="00C612E0" w:rsidP="00C612E0">
            <w:pPr>
              <w:rPr>
                <w:ins w:id="4788" w:author="Maxim Moinat" w:date="2017-05-09T15:18:00Z"/>
                <w:szCs w:val="20"/>
                <w:lang w:val="en-GB" w:eastAsia="en-GB"/>
              </w:rPr>
            </w:pPr>
          </w:p>
        </w:tc>
      </w:tr>
    </w:tbl>
    <w:p w14:paraId="086652AD" w14:textId="77777777" w:rsidR="00C612E0" w:rsidRDefault="00C612E0">
      <w:pPr>
        <w:rPr>
          <w:ins w:id="4789" w:author="Maxim Moinat" w:date="2017-05-09T15:18:00Z"/>
          <w:b/>
        </w:rPr>
      </w:pPr>
    </w:p>
    <w:p w14:paraId="3F765D06" w14:textId="7A47C364" w:rsidR="00D57C5E" w:rsidRDefault="00D57C5E">
      <w:pPr>
        <w:pStyle w:val="Heading4"/>
        <w:rPr>
          <w:ins w:id="4790" w:author="Maxim Moinat" w:date="2016-08-03T17:42:00Z"/>
        </w:rPr>
        <w:pPrChange w:id="4791" w:author="Maxim Moinat" w:date="2017-05-09T15:32:00Z">
          <w:pPr/>
        </w:pPrChange>
      </w:pPr>
      <w:ins w:id="4792" w:author="Maxim Moinat" w:date="2016-08-03T17:41:00Z">
        <w:r w:rsidRPr="00D57C5E">
          <w:rPr>
            <w:rPrChange w:id="4793" w:author="Maxim Moinat" w:date="2016-08-03T17:41:00Z">
              <w:rPr/>
            </w:rPrChange>
          </w:rPr>
          <w:t>Education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794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261"/>
        <w:gridCol w:w="2654"/>
        <w:gridCol w:w="967"/>
        <w:tblGridChange w:id="4795">
          <w:tblGrid>
            <w:gridCol w:w="2694"/>
            <w:gridCol w:w="2261"/>
            <w:gridCol w:w="2654"/>
            <w:gridCol w:w="904"/>
          </w:tblGrid>
        </w:tblGridChange>
      </w:tblGrid>
      <w:tr w:rsidR="00E24756" w14:paraId="06DBF7E8" w14:textId="77777777" w:rsidTr="00E24756">
        <w:trPr>
          <w:tblHeader/>
          <w:ins w:id="4796" w:author="Maxim Moinat" w:date="2016-08-03T17:42:00Z"/>
          <w:trPrChange w:id="4797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4798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1263BF28" w14:textId="77777777" w:rsidR="00D57C5E" w:rsidRDefault="00D57C5E" w:rsidP="00173E82">
            <w:pPr>
              <w:rPr>
                <w:ins w:id="4799" w:author="Maxim Moinat" w:date="2016-08-03T17:42:00Z"/>
              </w:rPr>
            </w:pPr>
            <w:ins w:id="4800" w:author="Maxim Moinat" w:date="2016-08-03T17:42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  <w:tcPrChange w:id="4801" w:author="Maxim Moinat" w:date="2016-08-03T17:53:00Z">
              <w:tcPr>
                <w:tcW w:w="2261" w:type="dxa"/>
                <w:shd w:val="clear" w:color="auto" w:fill="AAAAFF"/>
              </w:tcPr>
            </w:tcPrChange>
          </w:tcPr>
          <w:p w14:paraId="17A91C21" w14:textId="77777777" w:rsidR="00D57C5E" w:rsidRDefault="00D57C5E" w:rsidP="00173E82">
            <w:pPr>
              <w:rPr>
                <w:ins w:id="4802" w:author="Maxim Moinat" w:date="2016-08-03T17:42:00Z"/>
              </w:rPr>
            </w:pPr>
            <w:ins w:id="4803" w:author="Maxim Moinat" w:date="2016-08-03T17:42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  <w:tcPrChange w:id="4804" w:author="Maxim Moinat" w:date="2016-08-03T17:53:00Z">
              <w:tcPr>
                <w:tcW w:w="2654" w:type="dxa"/>
                <w:shd w:val="clear" w:color="auto" w:fill="AAAAFF"/>
              </w:tcPr>
            </w:tcPrChange>
          </w:tcPr>
          <w:p w14:paraId="4DA8D31D" w14:textId="77777777" w:rsidR="00D57C5E" w:rsidRDefault="00D57C5E" w:rsidP="00173E82">
            <w:pPr>
              <w:rPr>
                <w:ins w:id="4805" w:author="Maxim Moinat" w:date="2016-08-03T17:42:00Z"/>
              </w:rPr>
            </w:pPr>
            <w:ins w:id="4806" w:author="Maxim Moinat" w:date="2016-08-03T17:42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4807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60B7D10E" w14:textId="77777777" w:rsidR="00D57C5E" w:rsidRDefault="00D57C5E" w:rsidP="00173E82">
            <w:pPr>
              <w:rPr>
                <w:ins w:id="4808" w:author="Maxim Moinat" w:date="2016-08-03T17:42:00Z"/>
              </w:rPr>
            </w:pPr>
            <w:ins w:id="4809" w:author="Maxim Moinat" w:date="2016-08-03T17:42:00Z">
              <w:r>
                <w:t>Comment</w:t>
              </w:r>
            </w:ins>
          </w:p>
        </w:tc>
      </w:tr>
      <w:tr w:rsidR="00E24756" w14:paraId="0F45F17B" w14:textId="77777777" w:rsidTr="00E24756">
        <w:trPr>
          <w:ins w:id="4810" w:author="Maxim Moinat" w:date="2016-08-03T17:42:00Z"/>
        </w:trPr>
        <w:tc>
          <w:tcPr>
            <w:tcW w:w="0" w:type="auto"/>
            <w:tcPrChange w:id="4811" w:author="Maxim Moinat" w:date="2016-08-03T17:53:00Z">
              <w:tcPr>
                <w:tcW w:w="0" w:type="auto"/>
              </w:tcPr>
            </w:tcPrChange>
          </w:tcPr>
          <w:p w14:paraId="3FC22F63" w14:textId="77777777" w:rsidR="00D57C5E" w:rsidRDefault="00D57C5E" w:rsidP="00173E82">
            <w:pPr>
              <w:rPr>
                <w:ins w:id="4812" w:author="Maxim Moinat" w:date="2016-08-03T17:42:00Z"/>
              </w:rPr>
            </w:pPr>
            <w:ins w:id="4813" w:author="Maxim Moinat" w:date="2016-08-03T17:42:00Z">
              <w:r>
                <w:t>observation_id</w:t>
              </w:r>
            </w:ins>
          </w:p>
        </w:tc>
        <w:tc>
          <w:tcPr>
            <w:tcW w:w="2261" w:type="dxa"/>
            <w:tcPrChange w:id="4814" w:author="Maxim Moinat" w:date="2016-08-03T17:53:00Z">
              <w:tcPr>
                <w:tcW w:w="2261" w:type="dxa"/>
              </w:tcPr>
            </w:tcPrChange>
          </w:tcPr>
          <w:p w14:paraId="17A0B3F9" w14:textId="77777777" w:rsidR="00D57C5E" w:rsidRDefault="00D57C5E" w:rsidP="00173E82">
            <w:pPr>
              <w:rPr>
                <w:ins w:id="4815" w:author="Maxim Moinat" w:date="2016-08-03T17:42:00Z"/>
              </w:rPr>
            </w:pPr>
          </w:p>
        </w:tc>
        <w:tc>
          <w:tcPr>
            <w:tcW w:w="2654" w:type="dxa"/>
            <w:tcPrChange w:id="4816" w:author="Maxim Moinat" w:date="2016-08-03T17:53:00Z">
              <w:tcPr>
                <w:tcW w:w="2654" w:type="dxa"/>
              </w:tcPr>
            </w:tcPrChange>
          </w:tcPr>
          <w:p w14:paraId="0B25041E" w14:textId="77777777" w:rsidR="00D57C5E" w:rsidRPr="00604C51" w:rsidRDefault="00D57C5E" w:rsidP="00173E82">
            <w:pPr>
              <w:rPr>
                <w:ins w:id="4817" w:author="Maxim Moinat" w:date="2016-08-03T17:42:00Z"/>
                <w:i/>
              </w:rPr>
            </w:pPr>
            <w:ins w:id="4818" w:author="Maxim Moinat" w:date="2016-08-03T17:42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4819" w:author="Maxim Moinat" w:date="2016-08-03T17:53:00Z">
              <w:tcPr>
                <w:tcW w:w="0" w:type="auto"/>
              </w:tcPr>
            </w:tcPrChange>
          </w:tcPr>
          <w:p w14:paraId="261BB044" w14:textId="77777777" w:rsidR="00D57C5E" w:rsidRDefault="00D57C5E" w:rsidP="00173E82">
            <w:pPr>
              <w:rPr>
                <w:ins w:id="4820" w:author="Maxim Moinat" w:date="2016-08-03T17:42:00Z"/>
              </w:rPr>
            </w:pPr>
          </w:p>
        </w:tc>
      </w:tr>
      <w:tr w:rsidR="00E24756" w14:paraId="42477303" w14:textId="77777777" w:rsidTr="00E24756">
        <w:trPr>
          <w:ins w:id="4821" w:author="Maxim Moinat" w:date="2016-08-03T17:42:00Z"/>
        </w:trPr>
        <w:tc>
          <w:tcPr>
            <w:tcW w:w="0" w:type="auto"/>
            <w:tcPrChange w:id="4822" w:author="Maxim Moinat" w:date="2016-08-03T17:53:00Z">
              <w:tcPr>
                <w:tcW w:w="0" w:type="auto"/>
              </w:tcPr>
            </w:tcPrChange>
          </w:tcPr>
          <w:p w14:paraId="094DA7D2" w14:textId="77777777" w:rsidR="00D57C5E" w:rsidRDefault="00D57C5E" w:rsidP="00173E82">
            <w:pPr>
              <w:rPr>
                <w:ins w:id="4823" w:author="Maxim Moinat" w:date="2016-08-03T17:42:00Z"/>
              </w:rPr>
            </w:pPr>
            <w:ins w:id="4824" w:author="Maxim Moinat" w:date="2016-08-03T17:42:00Z">
              <w:r>
                <w:t>person_id</w:t>
              </w:r>
            </w:ins>
          </w:p>
        </w:tc>
        <w:tc>
          <w:tcPr>
            <w:tcW w:w="2261" w:type="dxa"/>
            <w:tcPrChange w:id="4825" w:author="Maxim Moinat" w:date="2016-08-03T17:53:00Z">
              <w:tcPr>
                <w:tcW w:w="2261" w:type="dxa"/>
              </w:tcPr>
            </w:tcPrChange>
          </w:tcPr>
          <w:p w14:paraId="032BD63F" w14:textId="77777777" w:rsidR="00D57C5E" w:rsidRDefault="00D57C5E" w:rsidP="00173E82">
            <w:pPr>
              <w:rPr>
                <w:ins w:id="4826" w:author="Maxim Moinat" w:date="2016-08-03T17:42:00Z"/>
              </w:rPr>
            </w:pPr>
            <w:ins w:id="4827" w:author="Maxim Moinat" w:date="2016-08-03T17:42:00Z">
              <w:r>
                <w:t>LISA.lpnr</w:t>
              </w:r>
            </w:ins>
          </w:p>
        </w:tc>
        <w:tc>
          <w:tcPr>
            <w:tcW w:w="2654" w:type="dxa"/>
            <w:tcPrChange w:id="4828" w:author="Maxim Moinat" w:date="2016-08-03T17:53:00Z">
              <w:tcPr>
                <w:tcW w:w="2654" w:type="dxa"/>
              </w:tcPr>
            </w:tcPrChange>
          </w:tcPr>
          <w:p w14:paraId="43C6CFC8" w14:textId="77777777" w:rsidR="00D57C5E" w:rsidRDefault="00D57C5E" w:rsidP="00173E82">
            <w:pPr>
              <w:rPr>
                <w:ins w:id="4829" w:author="Maxim Moinat" w:date="2016-08-03T17:42:00Z"/>
              </w:rPr>
            </w:pPr>
          </w:p>
        </w:tc>
        <w:tc>
          <w:tcPr>
            <w:tcW w:w="0" w:type="auto"/>
            <w:tcPrChange w:id="4830" w:author="Maxim Moinat" w:date="2016-08-03T17:53:00Z">
              <w:tcPr>
                <w:tcW w:w="0" w:type="auto"/>
              </w:tcPr>
            </w:tcPrChange>
          </w:tcPr>
          <w:p w14:paraId="3D1DFB88" w14:textId="77777777" w:rsidR="00D57C5E" w:rsidRDefault="00D57C5E" w:rsidP="00173E82">
            <w:pPr>
              <w:rPr>
                <w:ins w:id="4831" w:author="Maxim Moinat" w:date="2016-08-03T17:42:00Z"/>
              </w:rPr>
            </w:pPr>
          </w:p>
        </w:tc>
      </w:tr>
      <w:tr w:rsidR="00E24756" w:rsidRPr="000D7D6A" w14:paraId="1BE2EBF7" w14:textId="77777777" w:rsidTr="00E24756">
        <w:trPr>
          <w:ins w:id="4832" w:author="Maxim Moinat" w:date="2016-08-03T17:42:00Z"/>
        </w:trPr>
        <w:tc>
          <w:tcPr>
            <w:tcW w:w="0" w:type="auto"/>
            <w:tcPrChange w:id="4833" w:author="Maxim Moinat" w:date="2016-08-03T17:53:00Z">
              <w:tcPr>
                <w:tcW w:w="0" w:type="auto"/>
              </w:tcPr>
            </w:tcPrChange>
          </w:tcPr>
          <w:p w14:paraId="4A14156D" w14:textId="77777777" w:rsidR="00D57C5E" w:rsidRDefault="00D57C5E" w:rsidP="00173E82">
            <w:pPr>
              <w:rPr>
                <w:ins w:id="4834" w:author="Maxim Moinat" w:date="2016-08-03T17:42:00Z"/>
              </w:rPr>
            </w:pPr>
            <w:ins w:id="4835" w:author="Maxim Moinat" w:date="2016-08-03T17:42:00Z">
              <w:r>
                <w:t>observation_concept_id</w:t>
              </w:r>
            </w:ins>
          </w:p>
        </w:tc>
        <w:tc>
          <w:tcPr>
            <w:tcW w:w="2261" w:type="dxa"/>
            <w:tcPrChange w:id="4836" w:author="Maxim Moinat" w:date="2016-08-03T17:53:00Z">
              <w:tcPr>
                <w:tcW w:w="2261" w:type="dxa"/>
              </w:tcPr>
            </w:tcPrChange>
          </w:tcPr>
          <w:p w14:paraId="74612E8D" w14:textId="4153BEA7" w:rsidR="00D57C5E" w:rsidRDefault="004B5017" w:rsidP="00173E82">
            <w:pPr>
              <w:rPr>
                <w:ins w:id="4837" w:author="Maxim Moinat" w:date="2016-08-03T17:42:00Z"/>
              </w:rPr>
            </w:pPr>
            <w:ins w:id="4838" w:author="Maxim Moinat" w:date="2016-10-11T16:45:00Z">
              <w:r>
                <w:t>LISA.sun2000niva</w:t>
              </w:r>
            </w:ins>
          </w:p>
        </w:tc>
        <w:tc>
          <w:tcPr>
            <w:tcW w:w="2654" w:type="dxa"/>
            <w:tcPrChange w:id="4839" w:author="Maxim Moinat" w:date="2016-08-03T17:53:00Z">
              <w:tcPr>
                <w:tcW w:w="2654" w:type="dxa"/>
              </w:tcPr>
            </w:tcPrChange>
          </w:tcPr>
          <w:p w14:paraId="409FB43B" w14:textId="41A701E7" w:rsidR="00D57C5E" w:rsidRPr="00A74099" w:rsidRDefault="004B5017">
            <w:pPr>
              <w:rPr>
                <w:ins w:id="4840" w:author="Maxim Moinat" w:date="2016-08-03T17:42:00Z"/>
              </w:rPr>
            </w:pPr>
            <w:ins w:id="4841" w:author="Maxim Moinat" w:date="2016-10-11T16:45:00Z">
              <w:r>
                <w:t>See mapping below</w:t>
              </w:r>
            </w:ins>
          </w:p>
        </w:tc>
        <w:tc>
          <w:tcPr>
            <w:tcW w:w="0" w:type="auto"/>
            <w:tcPrChange w:id="4842" w:author="Maxim Moinat" w:date="2016-08-03T17:53:00Z">
              <w:tcPr>
                <w:tcW w:w="0" w:type="auto"/>
              </w:tcPr>
            </w:tcPrChange>
          </w:tcPr>
          <w:p w14:paraId="49D217AC" w14:textId="77777777" w:rsidR="00D57C5E" w:rsidRPr="00A74099" w:rsidRDefault="00D57C5E" w:rsidP="00173E82">
            <w:pPr>
              <w:rPr>
                <w:ins w:id="4843" w:author="Maxim Moinat" w:date="2016-08-03T17:42:00Z"/>
              </w:rPr>
            </w:pPr>
          </w:p>
        </w:tc>
      </w:tr>
      <w:tr w:rsidR="00E24756" w:rsidRPr="0015685C" w14:paraId="4A960106" w14:textId="77777777" w:rsidTr="00E24756">
        <w:trPr>
          <w:ins w:id="4844" w:author="Maxim Moinat" w:date="2016-08-03T17:42:00Z"/>
        </w:trPr>
        <w:tc>
          <w:tcPr>
            <w:tcW w:w="0" w:type="auto"/>
            <w:tcPrChange w:id="4845" w:author="Maxim Moinat" w:date="2016-08-03T17:53:00Z">
              <w:tcPr>
                <w:tcW w:w="0" w:type="auto"/>
              </w:tcPr>
            </w:tcPrChange>
          </w:tcPr>
          <w:p w14:paraId="6B832B55" w14:textId="77777777" w:rsidR="00D57C5E" w:rsidRDefault="00D57C5E" w:rsidP="00173E82">
            <w:pPr>
              <w:rPr>
                <w:ins w:id="4846" w:author="Maxim Moinat" w:date="2016-08-03T17:42:00Z"/>
              </w:rPr>
            </w:pPr>
            <w:ins w:id="4847" w:author="Maxim Moinat" w:date="2016-08-03T17:42:00Z">
              <w:r>
                <w:t>observation_date</w:t>
              </w:r>
            </w:ins>
          </w:p>
        </w:tc>
        <w:tc>
          <w:tcPr>
            <w:tcW w:w="2261" w:type="dxa"/>
            <w:tcPrChange w:id="4848" w:author="Maxim Moinat" w:date="2016-08-03T17:53:00Z">
              <w:tcPr>
                <w:tcW w:w="2261" w:type="dxa"/>
              </w:tcPr>
            </w:tcPrChange>
          </w:tcPr>
          <w:p w14:paraId="22225C75" w14:textId="77777777" w:rsidR="00D57C5E" w:rsidRDefault="00D57C5E" w:rsidP="00173E82">
            <w:pPr>
              <w:rPr>
                <w:ins w:id="4849" w:author="Maxim Moinat" w:date="2016-08-03T17:42:00Z"/>
              </w:rPr>
            </w:pPr>
          </w:p>
        </w:tc>
        <w:tc>
          <w:tcPr>
            <w:tcW w:w="2654" w:type="dxa"/>
            <w:tcPrChange w:id="4850" w:author="Maxim Moinat" w:date="2016-08-03T17:53:00Z">
              <w:tcPr>
                <w:tcW w:w="2654" w:type="dxa"/>
              </w:tcPr>
            </w:tcPrChange>
          </w:tcPr>
          <w:p w14:paraId="1B41C2A8" w14:textId="77777777" w:rsidR="00D57C5E" w:rsidRPr="00313023" w:rsidRDefault="00D57C5E" w:rsidP="00173E82">
            <w:pPr>
              <w:rPr>
                <w:ins w:id="4851" w:author="Maxim Moinat" w:date="2016-08-03T17:42:00Z"/>
              </w:rPr>
            </w:pPr>
            <w:ins w:id="4852" w:author="Maxim Moinat" w:date="2016-08-03T17:42:00Z">
              <w:r>
                <w:t>First day of the year of the lisa file.</w:t>
              </w:r>
            </w:ins>
          </w:p>
        </w:tc>
        <w:tc>
          <w:tcPr>
            <w:tcW w:w="0" w:type="auto"/>
            <w:tcPrChange w:id="4853" w:author="Maxim Moinat" w:date="2016-08-03T17:53:00Z">
              <w:tcPr>
                <w:tcW w:w="0" w:type="auto"/>
              </w:tcPr>
            </w:tcPrChange>
          </w:tcPr>
          <w:p w14:paraId="44D56BD1" w14:textId="77777777" w:rsidR="00D57C5E" w:rsidRPr="00313023" w:rsidRDefault="00D57C5E" w:rsidP="00173E82">
            <w:pPr>
              <w:rPr>
                <w:ins w:id="4854" w:author="Maxim Moinat" w:date="2016-08-03T17:42:00Z"/>
              </w:rPr>
            </w:pPr>
          </w:p>
        </w:tc>
      </w:tr>
      <w:tr w:rsidR="00E24756" w:rsidRPr="000E1185" w14:paraId="59BC4C83" w14:textId="77777777" w:rsidTr="00E24756">
        <w:trPr>
          <w:ins w:id="4855" w:author="Maxim Moinat" w:date="2016-08-03T17:42:00Z"/>
        </w:trPr>
        <w:tc>
          <w:tcPr>
            <w:tcW w:w="0" w:type="auto"/>
            <w:tcPrChange w:id="4856" w:author="Maxim Moinat" w:date="2016-08-03T17:53:00Z">
              <w:tcPr>
                <w:tcW w:w="0" w:type="auto"/>
              </w:tcPr>
            </w:tcPrChange>
          </w:tcPr>
          <w:p w14:paraId="77B223AF" w14:textId="77777777" w:rsidR="00D57C5E" w:rsidRDefault="00D57C5E" w:rsidP="00173E82">
            <w:pPr>
              <w:rPr>
                <w:ins w:id="4857" w:author="Maxim Moinat" w:date="2016-08-03T17:42:00Z"/>
              </w:rPr>
            </w:pPr>
            <w:ins w:id="4858" w:author="Maxim Moinat" w:date="2016-08-03T17:42:00Z">
              <w:r>
                <w:t>observation_type_concept_id</w:t>
              </w:r>
            </w:ins>
          </w:p>
        </w:tc>
        <w:tc>
          <w:tcPr>
            <w:tcW w:w="2261" w:type="dxa"/>
            <w:tcPrChange w:id="4859" w:author="Maxim Moinat" w:date="2016-08-03T17:53:00Z">
              <w:tcPr>
                <w:tcW w:w="2261" w:type="dxa"/>
              </w:tcPr>
            </w:tcPrChange>
          </w:tcPr>
          <w:p w14:paraId="080FEEFB" w14:textId="77777777" w:rsidR="00D57C5E" w:rsidRDefault="00D57C5E" w:rsidP="00173E82">
            <w:pPr>
              <w:rPr>
                <w:ins w:id="4860" w:author="Maxim Moinat" w:date="2016-08-03T17:42:00Z"/>
              </w:rPr>
            </w:pPr>
          </w:p>
        </w:tc>
        <w:tc>
          <w:tcPr>
            <w:tcW w:w="2654" w:type="dxa"/>
            <w:tcPrChange w:id="4861" w:author="Maxim Moinat" w:date="2016-08-03T17:53:00Z">
              <w:tcPr>
                <w:tcW w:w="2654" w:type="dxa"/>
              </w:tcPr>
            </w:tcPrChange>
          </w:tcPr>
          <w:p w14:paraId="664FD724" w14:textId="77777777" w:rsidR="00D57C5E" w:rsidRDefault="00D57C5E" w:rsidP="00173E82">
            <w:pPr>
              <w:rPr>
                <w:ins w:id="4862" w:author="Maxim Moinat" w:date="2016-08-03T17:42:00Z"/>
              </w:rPr>
            </w:pPr>
            <w:ins w:id="4863" w:author="Maxim Moinat" w:date="2016-08-03T17:42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4864" w:author="Maxim Moinat" w:date="2016-08-03T17:53:00Z">
              <w:tcPr>
                <w:tcW w:w="0" w:type="auto"/>
              </w:tcPr>
            </w:tcPrChange>
          </w:tcPr>
          <w:p w14:paraId="1FFD769E" w14:textId="77777777" w:rsidR="00D57C5E" w:rsidRPr="00A74099" w:rsidRDefault="00D57C5E" w:rsidP="00173E82">
            <w:pPr>
              <w:rPr>
                <w:ins w:id="4865" w:author="Maxim Moinat" w:date="2016-08-03T17:42:00Z"/>
              </w:rPr>
            </w:pPr>
          </w:p>
        </w:tc>
      </w:tr>
      <w:tr w:rsidR="00020131" w14:paraId="43C7FB18" w14:textId="77777777" w:rsidTr="00E24756">
        <w:trPr>
          <w:ins w:id="4866" w:author="Maxim Moinat" w:date="2016-08-03T17:42:00Z"/>
        </w:trPr>
        <w:tc>
          <w:tcPr>
            <w:tcW w:w="0" w:type="auto"/>
            <w:tcPrChange w:id="4867" w:author="Maxim Moinat" w:date="2016-08-03T17:53:00Z">
              <w:tcPr>
                <w:tcW w:w="0" w:type="auto"/>
              </w:tcPr>
            </w:tcPrChange>
          </w:tcPr>
          <w:p w14:paraId="27D01183" w14:textId="38ADC7A2" w:rsidR="00020131" w:rsidRDefault="00020131" w:rsidP="00173E82">
            <w:pPr>
              <w:rPr>
                <w:ins w:id="4868" w:author="Maxim Moinat" w:date="2016-08-03T17:42:00Z"/>
              </w:rPr>
            </w:pPr>
            <w:ins w:id="4869" w:author="Maxim Moinat" w:date="2016-10-11T16:43:00Z">
              <w:r>
                <w:t>observation_source_value</w:t>
              </w:r>
            </w:ins>
          </w:p>
        </w:tc>
        <w:tc>
          <w:tcPr>
            <w:tcW w:w="2261" w:type="dxa"/>
            <w:tcPrChange w:id="4870" w:author="Maxim Moinat" w:date="2016-08-03T17:53:00Z">
              <w:tcPr>
                <w:tcW w:w="2261" w:type="dxa"/>
              </w:tcPr>
            </w:tcPrChange>
          </w:tcPr>
          <w:p w14:paraId="743C92D9" w14:textId="26764399" w:rsidR="00020131" w:rsidRDefault="00020131">
            <w:pPr>
              <w:rPr>
                <w:ins w:id="4871" w:author="Maxim Moinat" w:date="2016-08-03T17:42:00Z"/>
              </w:rPr>
            </w:pPr>
            <w:ins w:id="4872" w:author="Maxim Moinat" w:date="2016-08-03T17:42:00Z">
              <w:r>
                <w:t>LISA.</w:t>
              </w:r>
            </w:ins>
            <w:ins w:id="4873" w:author="Maxim Moinat" w:date="2016-08-03T17:44:00Z">
              <w:r>
                <w:t>sun2000niva</w:t>
              </w:r>
            </w:ins>
          </w:p>
        </w:tc>
        <w:tc>
          <w:tcPr>
            <w:tcW w:w="2654" w:type="dxa"/>
            <w:tcPrChange w:id="4874" w:author="Maxim Moinat" w:date="2016-08-03T17:53:00Z">
              <w:tcPr>
                <w:tcW w:w="2654" w:type="dxa"/>
              </w:tcPr>
            </w:tcPrChange>
          </w:tcPr>
          <w:p w14:paraId="52DA7AE1" w14:textId="77777777" w:rsidR="00020131" w:rsidRDefault="00020131" w:rsidP="00173E82">
            <w:pPr>
              <w:rPr>
                <w:ins w:id="4875" w:author="Maxim Moinat" w:date="2016-08-03T17:42:00Z"/>
              </w:rPr>
            </w:pPr>
          </w:p>
        </w:tc>
        <w:tc>
          <w:tcPr>
            <w:tcW w:w="0" w:type="auto"/>
            <w:tcPrChange w:id="4876" w:author="Maxim Moinat" w:date="2016-08-03T17:53:00Z">
              <w:tcPr>
                <w:tcW w:w="0" w:type="auto"/>
              </w:tcPr>
            </w:tcPrChange>
          </w:tcPr>
          <w:p w14:paraId="22A8E0E2" w14:textId="77777777" w:rsidR="00020131" w:rsidRDefault="00020131" w:rsidP="00173E82">
            <w:pPr>
              <w:rPr>
                <w:ins w:id="4877" w:author="Maxim Moinat" w:date="2016-08-03T17:42:00Z"/>
              </w:rPr>
            </w:pPr>
          </w:p>
        </w:tc>
      </w:tr>
      <w:tr w:rsidR="00C612E0" w14:paraId="418A6F77" w14:textId="77777777" w:rsidTr="00E24756">
        <w:trPr>
          <w:ins w:id="4878" w:author="Maxim Moinat" w:date="2016-08-03T17:42:00Z"/>
        </w:trPr>
        <w:tc>
          <w:tcPr>
            <w:tcW w:w="0" w:type="auto"/>
            <w:tcPrChange w:id="4879" w:author="Maxim Moinat" w:date="2016-08-03T17:53:00Z">
              <w:tcPr>
                <w:tcW w:w="0" w:type="auto"/>
              </w:tcPr>
            </w:tcPrChange>
          </w:tcPr>
          <w:p w14:paraId="69F89C03" w14:textId="3937815D" w:rsidR="00C612E0" w:rsidRPr="004B5017" w:rsidRDefault="00C612E0" w:rsidP="00173E82">
            <w:pPr>
              <w:rPr>
                <w:ins w:id="4880" w:author="Maxim Moinat" w:date="2016-08-03T17:42:00Z"/>
                <w:strike/>
                <w:rPrChange w:id="4881" w:author="Maxim Moinat" w:date="2016-10-11T16:45:00Z">
                  <w:rPr>
                    <w:ins w:id="4882" w:author="Maxim Moinat" w:date="2016-08-03T17:42:00Z"/>
                  </w:rPr>
                </w:rPrChange>
              </w:rPr>
            </w:pPr>
            <w:ins w:id="4883" w:author="Maxim Moinat" w:date="2017-05-09T15:16:00Z">
              <w:r w:rsidRPr="002D5097">
                <w:t>value_as_concept_id</w:t>
              </w:r>
            </w:ins>
          </w:p>
        </w:tc>
        <w:tc>
          <w:tcPr>
            <w:tcW w:w="2261" w:type="dxa"/>
            <w:tcPrChange w:id="4884" w:author="Maxim Moinat" w:date="2016-08-03T17:53:00Z">
              <w:tcPr>
                <w:tcW w:w="2261" w:type="dxa"/>
              </w:tcPr>
            </w:tcPrChange>
          </w:tcPr>
          <w:p w14:paraId="01860632" w14:textId="216AAABF" w:rsidR="00C612E0" w:rsidRPr="004B5017" w:rsidRDefault="00C612E0" w:rsidP="00173E82">
            <w:pPr>
              <w:rPr>
                <w:ins w:id="4885" w:author="Maxim Moinat" w:date="2016-08-03T17:42:00Z"/>
                <w:strike/>
                <w:rPrChange w:id="4886" w:author="Maxim Moinat" w:date="2016-10-11T16:45:00Z">
                  <w:rPr>
                    <w:ins w:id="4887" w:author="Maxim Moinat" w:date="2016-08-03T17:42:00Z"/>
                  </w:rPr>
                </w:rPrChange>
              </w:rPr>
            </w:pPr>
          </w:p>
        </w:tc>
        <w:tc>
          <w:tcPr>
            <w:tcW w:w="2654" w:type="dxa"/>
            <w:tcPrChange w:id="4888" w:author="Maxim Moinat" w:date="2016-08-03T17:53:00Z">
              <w:tcPr>
                <w:tcW w:w="2654" w:type="dxa"/>
              </w:tcPr>
            </w:tcPrChange>
          </w:tcPr>
          <w:p w14:paraId="0F0DEC65" w14:textId="7216407C" w:rsidR="00C612E0" w:rsidRPr="004B5017" w:rsidRDefault="00C612E0" w:rsidP="00173E82">
            <w:pPr>
              <w:rPr>
                <w:ins w:id="4889" w:author="Maxim Moinat" w:date="2016-08-03T17:42:00Z"/>
                <w:strike/>
                <w:rPrChange w:id="4890" w:author="Maxim Moinat" w:date="2016-10-11T16:45:00Z">
                  <w:rPr>
                    <w:ins w:id="4891" w:author="Maxim Moinat" w:date="2016-08-03T17:42:00Z"/>
                  </w:rPr>
                </w:rPrChange>
              </w:rPr>
            </w:pPr>
            <w:ins w:id="4892" w:author="Maxim Moinat" w:date="2017-05-09T15:16:00Z">
              <w:r w:rsidRPr="002D5097">
                <w:t>4188539 (Yes to suggestive statement)</w:t>
              </w:r>
            </w:ins>
          </w:p>
        </w:tc>
        <w:tc>
          <w:tcPr>
            <w:tcW w:w="0" w:type="auto"/>
            <w:tcPrChange w:id="4893" w:author="Maxim Moinat" w:date="2016-08-03T17:53:00Z">
              <w:tcPr>
                <w:tcW w:w="0" w:type="auto"/>
              </w:tcPr>
            </w:tcPrChange>
          </w:tcPr>
          <w:p w14:paraId="243287A4" w14:textId="77777777" w:rsidR="00C612E0" w:rsidRDefault="00C612E0" w:rsidP="00173E82">
            <w:pPr>
              <w:rPr>
                <w:ins w:id="4894" w:author="Maxim Moinat" w:date="2016-08-03T17:42:00Z"/>
              </w:rPr>
            </w:pPr>
          </w:p>
        </w:tc>
      </w:tr>
      <w:tr w:rsidR="00020131" w:rsidRPr="0015685C" w14:paraId="112FA480" w14:textId="77777777" w:rsidTr="00E24756">
        <w:trPr>
          <w:ins w:id="4895" w:author="Maxim Moinat" w:date="2016-08-03T17:42:00Z"/>
        </w:trPr>
        <w:tc>
          <w:tcPr>
            <w:tcW w:w="0" w:type="auto"/>
            <w:tcPrChange w:id="4896" w:author="Maxim Moinat" w:date="2016-08-03T17:53:00Z">
              <w:tcPr>
                <w:tcW w:w="0" w:type="auto"/>
              </w:tcPr>
            </w:tcPrChange>
          </w:tcPr>
          <w:p w14:paraId="76E2F1FF" w14:textId="603EA542" w:rsidR="00020131" w:rsidRDefault="00020131" w:rsidP="00173E82">
            <w:pPr>
              <w:rPr>
                <w:ins w:id="4897" w:author="Maxim Moinat" w:date="2016-08-03T17:42:00Z"/>
              </w:rPr>
            </w:pPr>
            <w:ins w:id="4898" w:author="Maxim Moinat" w:date="2016-10-11T16:43:00Z">
              <w:r>
                <w:t>qualifier_source_value</w:t>
              </w:r>
            </w:ins>
          </w:p>
        </w:tc>
        <w:tc>
          <w:tcPr>
            <w:tcW w:w="2261" w:type="dxa"/>
            <w:tcPrChange w:id="4899" w:author="Maxim Moinat" w:date="2016-08-03T17:53:00Z">
              <w:tcPr>
                <w:tcW w:w="2261" w:type="dxa"/>
              </w:tcPr>
            </w:tcPrChange>
          </w:tcPr>
          <w:p w14:paraId="7B6AA9FC" w14:textId="77777777" w:rsidR="00020131" w:rsidRDefault="00020131" w:rsidP="00173E82">
            <w:pPr>
              <w:rPr>
                <w:ins w:id="4900" w:author="Maxim Moinat" w:date="2016-08-03T17:42:00Z"/>
              </w:rPr>
            </w:pPr>
          </w:p>
        </w:tc>
        <w:tc>
          <w:tcPr>
            <w:tcW w:w="2654" w:type="dxa"/>
            <w:tcPrChange w:id="4901" w:author="Maxim Moinat" w:date="2016-08-03T17:53:00Z">
              <w:tcPr>
                <w:tcW w:w="2654" w:type="dxa"/>
              </w:tcPr>
            </w:tcPrChange>
          </w:tcPr>
          <w:p w14:paraId="46082D8B" w14:textId="02E6AA40" w:rsidR="00020131" w:rsidRPr="00BE2952" w:rsidRDefault="00020131">
            <w:pPr>
              <w:rPr>
                <w:ins w:id="4902" w:author="Maxim Moinat" w:date="2016-08-03T17:42:00Z"/>
              </w:rPr>
            </w:pPr>
            <w:ins w:id="4903" w:author="Maxim Moinat" w:date="2016-08-03T17:42:00Z">
              <w:r>
                <w:t>‘</w:t>
              </w:r>
            </w:ins>
            <w:ins w:id="4904" w:author="Maxim Moinat" w:date="2016-08-03T17:45:00Z">
              <w:r>
                <w:t>sun2000niva</w:t>
              </w:r>
            </w:ins>
            <w:ins w:id="4905" w:author="Maxim Moinat" w:date="2016-08-03T17:47:00Z">
              <w:r>
                <w:t>’</w:t>
              </w:r>
            </w:ins>
          </w:p>
        </w:tc>
        <w:tc>
          <w:tcPr>
            <w:tcW w:w="0" w:type="auto"/>
            <w:tcPrChange w:id="4906" w:author="Maxim Moinat" w:date="2016-08-03T17:53:00Z">
              <w:tcPr>
                <w:tcW w:w="0" w:type="auto"/>
              </w:tcPr>
            </w:tcPrChange>
          </w:tcPr>
          <w:p w14:paraId="42C81738" w14:textId="57CB4491" w:rsidR="00020131" w:rsidRPr="00BE2952" w:rsidRDefault="00020131" w:rsidP="00173E82">
            <w:pPr>
              <w:rPr>
                <w:ins w:id="4907" w:author="Maxim Moinat" w:date="2016-08-03T17:42:00Z"/>
              </w:rPr>
            </w:pPr>
          </w:p>
        </w:tc>
      </w:tr>
    </w:tbl>
    <w:p w14:paraId="4F54B6AE" w14:textId="77777777" w:rsidR="00D57C5E" w:rsidRDefault="00D57C5E">
      <w:pPr>
        <w:rPr>
          <w:ins w:id="4908" w:author="Maxim Moinat" w:date="2016-08-03T17:53:00Z"/>
          <w:b/>
        </w:rPr>
      </w:pPr>
    </w:p>
    <w:p w14:paraId="3DFE2DF4" w14:textId="77777777" w:rsidR="00C612E0" w:rsidRDefault="00C612E0" w:rsidP="00C612E0">
      <w:moveToRangeStart w:id="4909" w:author="Maxim Moinat" w:date="2017-05-09T15:22:00Z" w:name="move482106673"/>
      <w:moveTo w:id="4910" w:author="Maxim Moinat" w:date="2017-05-09T15:22:00Z">
        <w:r>
          <w:rPr>
            <w:rFonts w:cs="Arial"/>
            <w:szCs w:val="20"/>
            <w:lang w:val="en-GB"/>
          </w:rPr>
          <w:t xml:space="preserve">Concept mapping for source field </w:t>
        </w:r>
        <w:r w:rsidRPr="00E41175">
          <w:t>LISA.</w:t>
        </w:r>
        <w:r>
          <w:t>sun2000niva:</w:t>
        </w:r>
      </w:moveTo>
    </w:p>
    <w:p w14:paraId="5B35AE33" w14:textId="7A7E558C" w:rsidR="00C612E0" w:rsidRDefault="00C612E0" w:rsidP="00C612E0">
      <w:moveTo w:id="4911" w:author="Maxim Moinat" w:date="2017-05-09T15:22:00Z">
        <w:r w:rsidRPr="00E524C3">
          <w:t>Categorization based on the first digit: 1=elementary school, &lt;9 years, 2= elementary school, 9 years, 3= high school, 4=post-secondary &lt; 2years, 5=post-secondary ≥2years, 6=doctoral studies, 9= information missing</w:t>
        </w:r>
        <w:r>
          <w:t>.</w:t>
        </w:r>
      </w:moveTo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</w:tblGrid>
      <w:tr w:rsidR="00C612E0" w14:paraId="4AC8E364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568BC16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12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E045E81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13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58AA2B6A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14" w:author="Maxim Moinat" w:date="2017-05-09T15:22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3507653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15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0D80873" w14:textId="77777777" w:rsidR="00C612E0" w:rsidRDefault="00C612E0" w:rsidP="00C612E0">
            <w:pPr>
              <w:jc w:val="center"/>
              <w:rPr>
                <w:b/>
                <w:bCs/>
                <w:szCs w:val="20"/>
                <w:lang w:val="en-GB" w:eastAsia="en-GB"/>
              </w:rPr>
            </w:pPr>
            <w:moveTo w:id="4916" w:author="Maxim Moinat" w:date="2017-05-09T15:22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moveTo>
          </w:p>
        </w:tc>
      </w:tr>
      <w:tr w:rsidR="00C612E0" w:rsidRPr="00444CA2" w14:paraId="08C84A66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85556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17" w:author="Maxim Moinat" w:date="2017-05-09T15:22:00Z">
              <w:r>
                <w:rPr>
                  <w:rFonts w:ascii="Calibri" w:hAnsi="Calibri"/>
                  <w:color w:val="000000"/>
                </w:rPr>
                <w:t>1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E8E31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918" w:author="Maxim Moinat" w:date="2017-05-09T15:22:00Z">
              <w:r w:rsidRPr="00E524C3">
                <w:t>elementary school</w:t>
              </w:r>
              <w:r>
                <w:t xml:space="preserve"> &lt;9 years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1F8B8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919" w:author="Maxim Moinat" w:date="2017-05-09T15:22:00Z">
              <w:r w:rsidRPr="006B5843">
                <w:rPr>
                  <w:szCs w:val="20"/>
                  <w:lang w:val="en-GB" w:eastAsia="en-GB"/>
                </w:rPr>
                <w:t>Received elementary school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F7BB1" w14:textId="77777777" w:rsidR="00C612E0" w:rsidRDefault="00C612E0" w:rsidP="00C612E0">
            <w:pPr>
              <w:ind w:right="90"/>
              <w:rPr>
                <w:szCs w:val="20"/>
                <w:lang w:val="en-GB" w:eastAsia="en-GB"/>
              </w:rPr>
            </w:pPr>
            <w:moveTo w:id="4920" w:author="Maxim Moinat" w:date="2017-05-09T15:22:00Z">
              <w:r>
                <w:rPr>
                  <w:szCs w:val="20"/>
                  <w:lang w:val="en-GB" w:eastAsia="en-GB"/>
                </w:rPr>
                <w:t>43022063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90EC4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921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7D772D13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AF2B1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922" w:author="Maxim Moinat" w:date="2017-05-09T15:22:00Z">
              <w:r>
                <w:rPr>
                  <w:rFonts w:ascii="Calibri" w:hAnsi="Calibri"/>
                  <w:color w:val="000000"/>
                </w:rPr>
                <w:t>2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D164B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23" w:author="Maxim Moinat" w:date="2017-05-09T15:22:00Z">
              <w:r w:rsidRPr="00E524C3">
                <w:t>elementary school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CF23E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924" w:author="Maxim Moinat" w:date="2017-05-09T15:22:00Z">
              <w:r w:rsidRPr="00E536EF">
                <w:rPr>
                  <w:szCs w:val="20"/>
                  <w:lang w:val="en-GB" w:eastAsia="en-GB"/>
                </w:rPr>
                <w:t>Educated to primary school level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61ACD" w14:textId="77777777" w:rsidR="00C612E0" w:rsidRPr="00E536EF" w:rsidRDefault="00C612E0" w:rsidP="00C612E0">
            <w:pPr>
              <w:rPr>
                <w:rFonts w:eastAsia="Times New Roman"/>
              </w:rPr>
            </w:pPr>
            <w:moveTo w:id="4925" w:author="Maxim Moinat" w:date="2017-05-09T15:22:00Z"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44800023</w:t>
              </w:r>
            </w:moveTo>
          </w:p>
          <w:p w14:paraId="148F01FE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C26BE" w14:textId="77777777" w:rsidR="00C612E0" w:rsidRDefault="00C612E0" w:rsidP="00C612E0">
            <w:pPr>
              <w:rPr>
                <w:szCs w:val="20"/>
                <w:highlight w:val="yellow"/>
                <w:lang w:val="en-GB" w:eastAsia="en-GB"/>
              </w:rPr>
            </w:pPr>
            <w:moveTo w:id="4926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4EBB6FE8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091AE0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927" w:author="Maxim Moinat" w:date="2017-05-09T15:22:00Z">
              <w:r>
                <w:rPr>
                  <w:rFonts w:ascii="Calibri" w:hAnsi="Calibri"/>
                  <w:color w:val="000000"/>
                </w:rPr>
                <w:t>3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8EFA5" w14:textId="77777777" w:rsidR="00C612E0" w:rsidRPr="00661BB0" w:rsidRDefault="00C612E0" w:rsidP="00C612E0">
            <w:pPr>
              <w:rPr>
                <w:rFonts w:ascii="Calibri" w:hAnsi="Calibri"/>
                <w:color w:val="000000"/>
              </w:rPr>
            </w:pPr>
            <w:moveTo w:id="4928" w:author="Maxim Moinat" w:date="2017-05-09T15:22:00Z">
              <w:r>
                <w:rPr>
                  <w:rFonts w:ascii="Calibri" w:hAnsi="Calibri"/>
                  <w:color w:val="000000"/>
                </w:rPr>
                <w:t>High school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E78D6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29" w:author="Maxim Moinat" w:date="2017-05-09T15:22:00Z">
              <w:r w:rsidRPr="00E536EF">
                <w:rPr>
                  <w:szCs w:val="20"/>
                  <w:lang w:val="en-GB" w:eastAsia="en-GB"/>
                </w:rPr>
                <w:t>Educated to high school level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E9929" w14:textId="77777777" w:rsidR="00C612E0" w:rsidRPr="00E536EF" w:rsidRDefault="00C612E0" w:rsidP="00C612E0">
            <w:pPr>
              <w:rPr>
                <w:rFonts w:eastAsia="Times New Roman"/>
              </w:rPr>
            </w:pPr>
            <w:moveTo w:id="4930" w:author="Maxim Moinat" w:date="2017-05-09T15:22:00Z"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43021808</w:t>
              </w:r>
            </w:moveTo>
          </w:p>
          <w:p w14:paraId="1066978F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0FE5F" w14:textId="77777777" w:rsidR="00C612E0" w:rsidRPr="00E536EF" w:rsidRDefault="00C612E0" w:rsidP="00C612E0">
            <w:pPr>
              <w:rPr>
                <w:rFonts w:eastAsia="Times New Roman"/>
              </w:rPr>
            </w:pPr>
            <w:moveTo w:id="4931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3EC9D3B8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0F89E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32" w:author="Maxim Moinat" w:date="2017-05-09T15:22:00Z">
              <w:r>
                <w:rPr>
                  <w:rFonts w:ascii="Calibri" w:hAnsi="Calibri"/>
                  <w:color w:val="000000"/>
                </w:rPr>
                <w:t>4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E7701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33" w:author="Maxim Moinat" w:date="2017-05-09T15:22:00Z">
              <w:r>
                <w:rPr>
                  <w:rFonts w:ascii="Calibri" w:hAnsi="Calibri"/>
                  <w:color w:val="000000"/>
                </w:rPr>
                <w:t>Post-secondary &lt; 2 years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81E47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34" w:author="Maxim Moinat" w:date="2017-05-09T15:22:00Z">
              <w:r w:rsidRPr="00BF4101">
                <w:rPr>
                  <w:szCs w:val="20"/>
                  <w:lang w:val="en-GB" w:eastAsia="en-GB"/>
                </w:rPr>
                <w:t>Received university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E7D7C" w14:textId="77777777" w:rsidR="00C612E0" w:rsidRPr="00BF4101" w:rsidRDefault="00C612E0" w:rsidP="00C612E0">
            <w:pPr>
              <w:rPr>
                <w:rFonts w:eastAsia="Times New Roman"/>
              </w:rPr>
            </w:pPr>
            <w:moveTo w:id="4935" w:author="Maxim Moinat" w:date="2017-05-09T15:22:00Z">
              <w:r w:rsidRPr="00BF4101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4072735</w:t>
              </w:r>
            </w:moveTo>
          </w:p>
          <w:p w14:paraId="4810C2E8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21559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36" w:author="Maxim Moinat" w:date="2017-05-09T15:22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621FE166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C1242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37" w:author="Maxim Moinat" w:date="2017-05-09T15:22:00Z">
              <w:r>
                <w:rPr>
                  <w:rFonts w:ascii="Calibri" w:hAnsi="Calibri"/>
                  <w:color w:val="000000"/>
                </w:rPr>
                <w:t>5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554B4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38" w:author="Maxim Moinat" w:date="2017-05-09T15:22:00Z">
              <w:r>
                <w:rPr>
                  <w:rFonts w:ascii="Calibri" w:hAnsi="Calibri"/>
                  <w:color w:val="000000"/>
                </w:rPr>
                <w:t>Post-secondary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F585B" w14:textId="77777777" w:rsidR="00C612E0" w:rsidRPr="005A3284" w:rsidRDefault="00C612E0" w:rsidP="00C612E0">
            <w:pPr>
              <w:rPr>
                <w:szCs w:val="20"/>
                <w:lang w:val="en-GB" w:eastAsia="en-GB"/>
              </w:rPr>
            </w:pPr>
            <w:moveTo w:id="4939" w:author="Maxim Moinat" w:date="2017-05-09T15:22:00Z">
              <w:r w:rsidRPr="005A3284">
                <w:rPr>
                  <w:szCs w:val="20"/>
                  <w:lang w:val="en-GB" w:eastAsia="en-GB"/>
                </w:rPr>
                <w:t>Received university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D622A" w14:textId="77777777" w:rsidR="00C612E0" w:rsidRPr="005A3284" w:rsidRDefault="00C612E0" w:rsidP="00C612E0">
            <w:pPr>
              <w:rPr>
                <w:rFonts w:eastAsia="Times New Roman"/>
              </w:rPr>
            </w:pPr>
            <w:moveTo w:id="4940" w:author="Maxim Moinat" w:date="2017-05-09T15:22:00Z">
              <w:r w:rsidRPr="005A3284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4072735</w:t>
              </w:r>
            </w:moveTo>
          </w:p>
          <w:p w14:paraId="294BCD8F" w14:textId="77777777" w:rsidR="00C612E0" w:rsidRPr="005A3284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9BACB" w14:textId="77777777" w:rsidR="00C612E0" w:rsidRPr="005A3284" w:rsidRDefault="00C612E0" w:rsidP="00C612E0">
            <w:pPr>
              <w:rPr>
                <w:szCs w:val="20"/>
                <w:lang w:val="en-GB" w:eastAsia="en-GB"/>
              </w:rPr>
            </w:pPr>
            <w:moveTo w:id="4941" w:author="Maxim Moinat" w:date="2017-05-09T15:22:00Z">
              <w:r w:rsidRPr="005A3284">
                <w:rPr>
                  <w:szCs w:val="20"/>
                  <w:lang w:val="en-GB" w:eastAsia="en-GB"/>
                </w:rPr>
                <w:t xml:space="preserve">SNOMED, </w:t>
              </w:r>
              <w:r w:rsidRPr="005A3284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moveTo>
          </w:p>
        </w:tc>
      </w:tr>
      <w:tr w:rsidR="00C612E0" w:rsidRPr="00444CA2" w14:paraId="24A54A21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6F638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42" w:author="Maxim Moinat" w:date="2017-05-09T15:22:00Z">
              <w:r>
                <w:rPr>
                  <w:rFonts w:ascii="Calibri" w:hAnsi="Calibri"/>
                  <w:color w:val="000000"/>
                </w:rPr>
                <w:t>6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0BF54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43" w:author="Maxim Moinat" w:date="2017-05-09T15:22:00Z">
              <w:r>
                <w:rPr>
                  <w:rFonts w:ascii="Calibri" w:hAnsi="Calibri"/>
                  <w:color w:val="000000"/>
                </w:rPr>
                <w:t>Doctoral studies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8AC19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44" w:author="Maxim Moinat" w:date="2017-05-09T15:22:00Z">
              <w:r w:rsidRPr="00C630B2">
                <w:rPr>
                  <w:szCs w:val="20"/>
                  <w:lang w:val="en-GB" w:eastAsia="en-GB"/>
                </w:rPr>
                <w:t>Received doctorate education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EDF7F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45" w:author="Maxim Moinat" w:date="2017-05-09T15:22:00Z">
              <w:r>
                <w:rPr>
                  <w:szCs w:val="20"/>
                  <w:lang w:val="en-GB" w:eastAsia="en-GB"/>
                </w:rPr>
                <w:t>44792317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0EF9E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46" w:author="Maxim Moinat" w:date="2017-05-09T15:22:00Z">
              <w:r>
                <w:rPr>
                  <w:szCs w:val="20"/>
                  <w:lang w:val="en-GB" w:eastAsia="en-GB"/>
                </w:rPr>
                <w:t>SNOMED, Clinical Finding</w:t>
              </w:r>
            </w:moveTo>
          </w:p>
        </w:tc>
      </w:tr>
      <w:tr w:rsidR="00C612E0" w:rsidRPr="00444CA2" w14:paraId="48F0DBAE" w14:textId="77777777" w:rsidTr="00C612E0">
        <w:trPr>
          <w:trHeight w:val="2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9A3A2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47" w:author="Maxim Moinat" w:date="2017-05-09T15:22:00Z">
              <w:r>
                <w:rPr>
                  <w:rFonts w:ascii="Calibri" w:hAnsi="Calibri"/>
                  <w:color w:val="000000"/>
                </w:rPr>
                <w:t>9</w:t>
              </w:r>
            </w:moveTo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78147" w14:textId="77777777" w:rsidR="00C612E0" w:rsidRDefault="00C612E0" w:rsidP="00C612E0">
            <w:pPr>
              <w:rPr>
                <w:rFonts w:ascii="Calibri" w:hAnsi="Calibri"/>
                <w:color w:val="000000"/>
              </w:rPr>
            </w:pPr>
            <w:moveTo w:id="4948" w:author="Maxim Moinat" w:date="2017-05-09T15:22:00Z">
              <w:r>
                <w:rPr>
                  <w:rFonts w:ascii="Calibri" w:hAnsi="Calibri"/>
                  <w:color w:val="000000"/>
                </w:rPr>
                <w:t>Information missing</w:t>
              </w:r>
            </w:moveTo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74B59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49" w:author="Maxim Moinat" w:date="2017-05-09T15:22:00Z">
              <w:r>
                <w:rPr>
                  <w:szCs w:val="20"/>
                  <w:lang w:val="en-GB" w:eastAsia="en-GB"/>
                </w:rPr>
                <w:t>Unknown</w:t>
              </w:r>
            </w:moveTo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264E8" w14:textId="77777777" w:rsidR="00C612E0" w:rsidRPr="00C630B2" w:rsidRDefault="00C612E0" w:rsidP="00C612E0">
            <w:pPr>
              <w:rPr>
                <w:rFonts w:eastAsia="Times New Roman"/>
              </w:rPr>
            </w:pPr>
            <w:moveTo w:id="4950" w:author="Maxim Moinat" w:date="2017-05-09T15:22:00Z">
              <w:r w:rsidRPr="00C630B2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4185231</w:t>
              </w:r>
            </w:moveTo>
          </w:p>
          <w:p w14:paraId="19D5EE60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6A766" w14:textId="77777777" w:rsidR="00C612E0" w:rsidRDefault="00C612E0" w:rsidP="00C612E0">
            <w:pPr>
              <w:rPr>
                <w:szCs w:val="20"/>
                <w:lang w:val="en-GB" w:eastAsia="en-GB"/>
              </w:rPr>
            </w:pPr>
            <w:moveTo w:id="4951" w:author="Maxim Moinat" w:date="2017-05-09T15:22:00Z">
              <w:r>
                <w:rPr>
                  <w:szCs w:val="20"/>
                  <w:lang w:val="en-GB" w:eastAsia="en-GB"/>
                </w:rPr>
                <w:t>SNOMED, Qualifier Value</w:t>
              </w:r>
            </w:moveTo>
          </w:p>
        </w:tc>
      </w:tr>
      <w:moveToRangeEnd w:id="4909"/>
    </w:tbl>
    <w:p w14:paraId="1163D565" w14:textId="77777777" w:rsidR="00C612E0" w:rsidRDefault="00C612E0" w:rsidP="00E24756">
      <w:pPr>
        <w:rPr>
          <w:ins w:id="4952" w:author="Maxim Moinat" w:date="2017-05-09T15:22:00Z"/>
          <w:b/>
        </w:rPr>
      </w:pPr>
    </w:p>
    <w:p w14:paraId="055606C3" w14:textId="2E1FCF30" w:rsidR="00E24756" w:rsidRDefault="00E24756">
      <w:pPr>
        <w:pStyle w:val="Heading4"/>
        <w:rPr>
          <w:ins w:id="4953" w:author="Maxim Moinat" w:date="2016-08-03T17:53:00Z"/>
        </w:rPr>
        <w:pPrChange w:id="4954" w:author="Maxim Moinat" w:date="2017-05-09T15:32:00Z">
          <w:pPr/>
        </w:pPrChange>
      </w:pPr>
      <w:ins w:id="4955" w:author="Maxim Moinat" w:date="2016-08-03T17:53:00Z">
        <w:r>
          <w:t>Work Status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2261"/>
        <w:gridCol w:w="2654"/>
        <w:gridCol w:w="967"/>
      </w:tblGrid>
      <w:tr w:rsidR="00E24756" w14:paraId="54D2AE9B" w14:textId="77777777" w:rsidTr="00173E82">
        <w:trPr>
          <w:tblHeader/>
          <w:ins w:id="4956" w:author="Maxim Moinat" w:date="2016-08-03T17:53:00Z"/>
        </w:trPr>
        <w:tc>
          <w:tcPr>
            <w:tcW w:w="0" w:type="auto"/>
            <w:shd w:val="clear" w:color="auto" w:fill="AAAAFF"/>
          </w:tcPr>
          <w:p w14:paraId="504E1226" w14:textId="77777777" w:rsidR="00E24756" w:rsidRDefault="00E24756" w:rsidP="00173E82">
            <w:pPr>
              <w:rPr>
                <w:ins w:id="4957" w:author="Maxim Moinat" w:date="2016-08-03T17:53:00Z"/>
              </w:rPr>
            </w:pPr>
            <w:ins w:id="4958" w:author="Maxim Moinat" w:date="2016-08-03T17:53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</w:tcPr>
          <w:p w14:paraId="5E1B1531" w14:textId="77777777" w:rsidR="00E24756" w:rsidRDefault="00E24756" w:rsidP="00173E82">
            <w:pPr>
              <w:rPr>
                <w:ins w:id="4959" w:author="Maxim Moinat" w:date="2016-08-03T17:53:00Z"/>
              </w:rPr>
            </w:pPr>
            <w:ins w:id="4960" w:author="Maxim Moinat" w:date="2016-08-03T17:53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</w:tcPr>
          <w:p w14:paraId="5008ED63" w14:textId="77777777" w:rsidR="00E24756" w:rsidRDefault="00E24756" w:rsidP="00173E82">
            <w:pPr>
              <w:rPr>
                <w:ins w:id="4961" w:author="Maxim Moinat" w:date="2016-08-03T17:53:00Z"/>
              </w:rPr>
            </w:pPr>
            <w:ins w:id="4962" w:author="Maxim Moinat" w:date="2016-08-03T17:53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0187E116" w14:textId="77777777" w:rsidR="00E24756" w:rsidRDefault="00E24756" w:rsidP="00173E82">
            <w:pPr>
              <w:rPr>
                <w:ins w:id="4963" w:author="Maxim Moinat" w:date="2016-08-03T17:53:00Z"/>
              </w:rPr>
            </w:pPr>
            <w:ins w:id="4964" w:author="Maxim Moinat" w:date="2016-08-03T17:53:00Z">
              <w:r>
                <w:t>Comment</w:t>
              </w:r>
            </w:ins>
          </w:p>
        </w:tc>
      </w:tr>
      <w:tr w:rsidR="00E24756" w14:paraId="5F22256E" w14:textId="77777777" w:rsidTr="00173E82">
        <w:trPr>
          <w:ins w:id="4965" w:author="Maxim Moinat" w:date="2016-08-03T17:53:00Z"/>
        </w:trPr>
        <w:tc>
          <w:tcPr>
            <w:tcW w:w="0" w:type="auto"/>
          </w:tcPr>
          <w:p w14:paraId="31815131" w14:textId="77777777" w:rsidR="00E24756" w:rsidRDefault="00E24756" w:rsidP="00173E82">
            <w:pPr>
              <w:rPr>
                <w:ins w:id="4966" w:author="Maxim Moinat" w:date="2016-08-03T17:53:00Z"/>
              </w:rPr>
            </w:pPr>
            <w:ins w:id="4967" w:author="Maxim Moinat" w:date="2016-08-03T17:53:00Z">
              <w:r>
                <w:t>observation_id</w:t>
              </w:r>
            </w:ins>
          </w:p>
        </w:tc>
        <w:tc>
          <w:tcPr>
            <w:tcW w:w="2261" w:type="dxa"/>
          </w:tcPr>
          <w:p w14:paraId="4914A4C9" w14:textId="77777777" w:rsidR="00E24756" w:rsidRDefault="00E24756" w:rsidP="00173E82">
            <w:pPr>
              <w:rPr>
                <w:ins w:id="4968" w:author="Maxim Moinat" w:date="2016-08-03T17:53:00Z"/>
              </w:rPr>
            </w:pPr>
          </w:p>
        </w:tc>
        <w:tc>
          <w:tcPr>
            <w:tcW w:w="2654" w:type="dxa"/>
          </w:tcPr>
          <w:p w14:paraId="380280A5" w14:textId="77777777" w:rsidR="00E24756" w:rsidRPr="00604C51" w:rsidRDefault="00E24756" w:rsidP="00173E82">
            <w:pPr>
              <w:rPr>
                <w:ins w:id="4969" w:author="Maxim Moinat" w:date="2016-08-03T17:53:00Z"/>
                <w:i/>
              </w:rPr>
            </w:pPr>
            <w:ins w:id="4970" w:author="Maxim Moinat" w:date="2016-08-03T17:53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530E1AAC" w14:textId="77777777" w:rsidR="00E24756" w:rsidRDefault="00E24756" w:rsidP="00173E82">
            <w:pPr>
              <w:rPr>
                <w:ins w:id="4971" w:author="Maxim Moinat" w:date="2016-08-03T17:53:00Z"/>
              </w:rPr>
            </w:pPr>
          </w:p>
        </w:tc>
      </w:tr>
      <w:tr w:rsidR="00E24756" w14:paraId="1AA284FD" w14:textId="77777777" w:rsidTr="00173E82">
        <w:trPr>
          <w:ins w:id="4972" w:author="Maxim Moinat" w:date="2016-08-03T17:53:00Z"/>
        </w:trPr>
        <w:tc>
          <w:tcPr>
            <w:tcW w:w="0" w:type="auto"/>
          </w:tcPr>
          <w:p w14:paraId="3C02CAD9" w14:textId="77777777" w:rsidR="00E24756" w:rsidRDefault="00E24756" w:rsidP="00173E82">
            <w:pPr>
              <w:rPr>
                <w:ins w:id="4973" w:author="Maxim Moinat" w:date="2016-08-03T17:53:00Z"/>
              </w:rPr>
            </w:pPr>
            <w:ins w:id="4974" w:author="Maxim Moinat" w:date="2016-08-03T17:53:00Z">
              <w:r>
                <w:t>person_id</w:t>
              </w:r>
            </w:ins>
          </w:p>
        </w:tc>
        <w:tc>
          <w:tcPr>
            <w:tcW w:w="2261" w:type="dxa"/>
          </w:tcPr>
          <w:p w14:paraId="522CB129" w14:textId="77777777" w:rsidR="00E24756" w:rsidRDefault="00E24756" w:rsidP="00173E82">
            <w:pPr>
              <w:rPr>
                <w:ins w:id="4975" w:author="Maxim Moinat" w:date="2016-08-03T17:53:00Z"/>
              </w:rPr>
            </w:pPr>
            <w:ins w:id="4976" w:author="Maxim Moinat" w:date="2016-08-03T17:53:00Z">
              <w:r>
                <w:t>LISA.lpnr</w:t>
              </w:r>
            </w:ins>
          </w:p>
        </w:tc>
        <w:tc>
          <w:tcPr>
            <w:tcW w:w="2654" w:type="dxa"/>
          </w:tcPr>
          <w:p w14:paraId="179552EE" w14:textId="77777777" w:rsidR="00E24756" w:rsidRDefault="00E24756" w:rsidP="00173E82">
            <w:pPr>
              <w:rPr>
                <w:ins w:id="4977" w:author="Maxim Moinat" w:date="2016-08-03T17:53:00Z"/>
              </w:rPr>
            </w:pPr>
          </w:p>
        </w:tc>
        <w:tc>
          <w:tcPr>
            <w:tcW w:w="0" w:type="auto"/>
          </w:tcPr>
          <w:p w14:paraId="569B308D" w14:textId="77777777" w:rsidR="00E24756" w:rsidRDefault="00E24756" w:rsidP="00173E82">
            <w:pPr>
              <w:rPr>
                <w:ins w:id="4978" w:author="Maxim Moinat" w:date="2016-08-03T17:53:00Z"/>
              </w:rPr>
            </w:pPr>
          </w:p>
        </w:tc>
      </w:tr>
      <w:tr w:rsidR="00E24756" w:rsidRPr="000D7D6A" w14:paraId="7B6F4071" w14:textId="77777777" w:rsidTr="00173E82">
        <w:trPr>
          <w:ins w:id="4979" w:author="Maxim Moinat" w:date="2016-08-03T17:53:00Z"/>
        </w:trPr>
        <w:tc>
          <w:tcPr>
            <w:tcW w:w="0" w:type="auto"/>
          </w:tcPr>
          <w:p w14:paraId="67D4A9BC" w14:textId="77777777" w:rsidR="00E24756" w:rsidRDefault="00E24756" w:rsidP="00173E82">
            <w:pPr>
              <w:rPr>
                <w:ins w:id="4980" w:author="Maxim Moinat" w:date="2016-08-03T17:53:00Z"/>
              </w:rPr>
            </w:pPr>
            <w:ins w:id="4981" w:author="Maxim Moinat" w:date="2016-08-03T17:53:00Z">
              <w:r>
                <w:t>observation_concept_id</w:t>
              </w:r>
            </w:ins>
          </w:p>
        </w:tc>
        <w:tc>
          <w:tcPr>
            <w:tcW w:w="2261" w:type="dxa"/>
          </w:tcPr>
          <w:p w14:paraId="64808A9B" w14:textId="56F7E517" w:rsidR="00E24756" w:rsidRDefault="004B5017" w:rsidP="00173E82">
            <w:pPr>
              <w:rPr>
                <w:ins w:id="4982" w:author="Maxim Moinat" w:date="2016-08-03T17:53:00Z"/>
              </w:rPr>
            </w:pPr>
            <w:ins w:id="4983" w:author="Maxim Moinat" w:date="2016-10-11T16:45:00Z">
              <w:r>
                <w:t>LISA.syssstat11</w:t>
              </w:r>
            </w:ins>
          </w:p>
        </w:tc>
        <w:tc>
          <w:tcPr>
            <w:tcW w:w="2654" w:type="dxa"/>
          </w:tcPr>
          <w:p w14:paraId="32523912" w14:textId="13B9B8EC" w:rsidR="00E24756" w:rsidRPr="00A74099" w:rsidRDefault="004B5017">
            <w:pPr>
              <w:rPr>
                <w:ins w:id="4984" w:author="Maxim Moinat" w:date="2016-08-03T17:53:00Z"/>
              </w:rPr>
            </w:pPr>
            <w:ins w:id="4985" w:author="Maxim Moinat" w:date="2016-10-11T16:45:00Z">
              <w:r>
                <w:t>See mapping below</w:t>
              </w:r>
            </w:ins>
            <w:ins w:id="4986" w:author="Maxim Moinat" w:date="2016-08-03T17:53:00Z">
              <w:r w:rsidR="00E24756">
                <w:t xml:space="preserve"> </w:t>
              </w:r>
            </w:ins>
          </w:p>
        </w:tc>
        <w:tc>
          <w:tcPr>
            <w:tcW w:w="0" w:type="auto"/>
          </w:tcPr>
          <w:p w14:paraId="17643C70" w14:textId="77777777" w:rsidR="00E24756" w:rsidRPr="00A74099" w:rsidRDefault="00E24756" w:rsidP="00173E82">
            <w:pPr>
              <w:rPr>
                <w:ins w:id="4987" w:author="Maxim Moinat" w:date="2016-08-03T17:53:00Z"/>
              </w:rPr>
            </w:pPr>
          </w:p>
        </w:tc>
      </w:tr>
      <w:tr w:rsidR="00E24756" w:rsidRPr="0015685C" w14:paraId="635A6A9E" w14:textId="77777777" w:rsidTr="00173E82">
        <w:trPr>
          <w:ins w:id="4988" w:author="Maxim Moinat" w:date="2016-08-03T17:53:00Z"/>
        </w:trPr>
        <w:tc>
          <w:tcPr>
            <w:tcW w:w="0" w:type="auto"/>
          </w:tcPr>
          <w:p w14:paraId="7608323F" w14:textId="77777777" w:rsidR="00E24756" w:rsidRDefault="00E24756" w:rsidP="00173E82">
            <w:pPr>
              <w:rPr>
                <w:ins w:id="4989" w:author="Maxim Moinat" w:date="2016-08-03T17:53:00Z"/>
              </w:rPr>
            </w:pPr>
            <w:ins w:id="4990" w:author="Maxim Moinat" w:date="2016-08-03T17:53:00Z">
              <w:r>
                <w:t>observation_date</w:t>
              </w:r>
            </w:ins>
          </w:p>
        </w:tc>
        <w:tc>
          <w:tcPr>
            <w:tcW w:w="2261" w:type="dxa"/>
          </w:tcPr>
          <w:p w14:paraId="337C9D30" w14:textId="77777777" w:rsidR="00E24756" w:rsidRDefault="00E24756" w:rsidP="00173E82">
            <w:pPr>
              <w:rPr>
                <w:ins w:id="4991" w:author="Maxim Moinat" w:date="2016-08-03T17:53:00Z"/>
              </w:rPr>
            </w:pPr>
          </w:p>
        </w:tc>
        <w:tc>
          <w:tcPr>
            <w:tcW w:w="2654" w:type="dxa"/>
          </w:tcPr>
          <w:p w14:paraId="4EA70F7B" w14:textId="77777777" w:rsidR="00E24756" w:rsidRPr="00313023" w:rsidRDefault="00E24756" w:rsidP="00173E82">
            <w:pPr>
              <w:rPr>
                <w:ins w:id="4992" w:author="Maxim Moinat" w:date="2016-08-03T17:53:00Z"/>
              </w:rPr>
            </w:pPr>
            <w:ins w:id="4993" w:author="Maxim Moinat" w:date="2016-08-03T17:53:00Z">
              <w:r>
                <w:t>First day of the year of the lisa file.</w:t>
              </w:r>
            </w:ins>
          </w:p>
        </w:tc>
        <w:tc>
          <w:tcPr>
            <w:tcW w:w="0" w:type="auto"/>
          </w:tcPr>
          <w:p w14:paraId="7A09C1BD" w14:textId="77777777" w:rsidR="00E24756" w:rsidRPr="00313023" w:rsidRDefault="00E24756" w:rsidP="00173E82">
            <w:pPr>
              <w:rPr>
                <w:ins w:id="4994" w:author="Maxim Moinat" w:date="2016-08-03T17:53:00Z"/>
              </w:rPr>
            </w:pPr>
          </w:p>
        </w:tc>
      </w:tr>
      <w:tr w:rsidR="00E24756" w:rsidRPr="000E1185" w14:paraId="221C5C86" w14:textId="77777777" w:rsidTr="00173E82">
        <w:trPr>
          <w:ins w:id="4995" w:author="Maxim Moinat" w:date="2016-08-03T17:53:00Z"/>
        </w:trPr>
        <w:tc>
          <w:tcPr>
            <w:tcW w:w="0" w:type="auto"/>
          </w:tcPr>
          <w:p w14:paraId="1EB90C16" w14:textId="77777777" w:rsidR="00E24756" w:rsidRDefault="00E24756" w:rsidP="00173E82">
            <w:pPr>
              <w:rPr>
                <w:ins w:id="4996" w:author="Maxim Moinat" w:date="2016-08-03T17:53:00Z"/>
              </w:rPr>
            </w:pPr>
            <w:ins w:id="4997" w:author="Maxim Moinat" w:date="2016-08-03T17:53:00Z">
              <w:r>
                <w:t>observation_type_concept_id</w:t>
              </w:r>
            </w:ins>
          </w:p>
        </w:tc>
        <w:tc>
          <w:tcPr>
            <w:tcW w:w="2261" w:type="dxa"/>
          </w:tcPr>
          <w:p w14:paraId="3C1175EB" w14:textId="77777777" w:rsidR="00E24756" w:rsidRDefault="00E24756" w:rsidP="00173E82">
            <w:pPr>
              <w:rPr>
                <w:ins w:id="4998" w:author="Maxim Moinat" w:date="2016-08-03T17:53:00Z"/>
              </w:rPr>
            </w:pPr>
          </w:p>
        </w:tc>
        <w:tc>
          <w:tcPr>
            <w:tcW w:w="2654" w:type="dxa"/>
          </w:tcPr>
          <w:p w14:paraId="04E58E9E" w14:textId="77777777" w:rsidR="00E24756" w:rsidRDefault="00E24756" w:rsidP="00173E82">
            <w:pPr>
              <w:rPr>
                <w:ins w:id="4999" w:author="Maxim Moinat" w:date="2016-08-03T17:53:00Z"/>
              </w:rPr>
            </w:pPr>
            <w:ins w:id="5000" w:author="Maxim Moinat" w:date="2016-08-03T17:53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759CF97E" w14:textId="77777777" w:rsidR="00E24756" w:rsidRPr="00A74099" w:rsidRDefault="00E24756" w:rsidP="00173E82">
            <w:pPr>
              <w:rPr>
                <w:ins w:id="5001" w:author="Maxim Moinat" w:date="2016-08-03T17:53:00Z"/>
              </w:rPr>
            </w:pPr>
          </w:p>
        </w:tc>
      </w:tr>
      <w:tr w:rsidR="00020131" w14:paraId="4D94410B" w14:textId="77777777" w:rsidTr="00173E82">
        <w:trPr>
          <w:ins w:id="5002" w:author="Maxim Moinat" w:date="2016-08-03T17:53:00Z"/>
        </w:trPr>
        <w:tc>
          <w:tcPr>
            <w:tcW w:w="0" w:type="auto"/>
          </w:tcPr>
          <w:p w14:paraId="35163CFF" w14:textId="5702154A" w:rsidR="00020131" w:rsidRDefault="00020131" w:rsidP="00173E82">
            <w:pPr>
              <w:rPr>
                <w:ins w:id="5003" w:author="Maxim Moinat" w:date="2016-08-03T17:53:00Z"/>
              </w:rPr>
            </w:pPr>
            <w:ins w:id="5004" w:author="Maxim Moinat" w:date="2016-10-11T16:43:00Z">
              <w:r>
                <w:t>observation_source_value</w:t>
              </w:r>
            </w:ins>
          </w:p>
        </w:tc>
        <w:tc>
          <w:tcPr>
            <w:tcW w:w="2261" w:type="dxa"/>
          </w:tcPr>
          <w:p w14:paraId="312EE4F2" w14:textId="58C96CA5" w:rsidR="00020131" w:rsidRDefault="00020131">
            <w:pPr>
              <w:rPr>
                <w:ins w:id="5005" w:author="Maxim Moinat" w:date="2016-08-03T17:53:00Z"/>
              </w:rPr>
            </w:pPr>
            <w:ins w:id="5006" w:author="Maxim Moinat" w:date="2016-08-03T17:53:00Z">
              <w:r>
                <w:t>LISA.</w:t>
              </w:r>
            </w:ins>
            <w:ins w:id="5007" w:author="Maxim Moinat" w:date="2016-08-03T17:54:00Z">
              <w:r>
                <w:t>syssstat11</w:t>
              </w:r>
            </w:ins>
          </w:p>
        </w:tc>
        <w:tc>
          <w:tcPr>
            <w:tcW w:w="2654" w:type="dxa"/>
          </w:tcPr>
          <w:p w14:paraId="6F11D760" w14:textId="77777777" w:rsidR="00020131" w:rsidRDefault="00020131" w:rsidP="00173E82">
            <w:pPr>
              <w:rPr>
                <w:ins w:id="5008" w:author="Maxim Moinat" w:date="2016-08-03T17:53:00Z"/>
              </w:rPr>
            </w:pPr>
          </w:p>
        </w:tc>
        <w:tc>
          <w:tcPr>
            <w:tcW w:w="0" w:type="auto"/>
          </w:tcPr>
          <w:p w14:paraId="1A80784F" w14:textId="77777777" w:rsidR="00020131" w:rsidRDefault="00020131" w:rsidP="00173E82">
            <w:pPr>
              <w:rPr>
                <w:ins w:id="5009" w:author="Maxim Moinat" w:date="2016-08-03T17:53:00Z"/>
              </w:rPr>
            </w:pPr>
          </w:p>
        </w:tc>
      </w:tr>
      <w:tr w:rsidR="00020131" w14:paraId="24C2521F" w14:textId="77777777" w:rsidTr="00173E82">
        <w:trPr>
          <w:ins w:id="5010" w:author="Maxim Moinat" w:date="2016-08-03T17:53:00Z"/>
        </w:trPr>
        <w:tc>
          <w:tcPr>
            <w:tcW w:w="0" w:type="auto"/>
          </w:tcPr>
          <w:p w14:paraId="4B9034BD" w14:textId="06EE88C0" w:rsidR="00020131" w:rsidRPr="00C612E0" w:rsidRDefault="00020131" w:rsidP="00173E82">
            <w:pPr>
              <w:rPr>
                <w:ins w:id="5011" w:author="Maxim Moinat" w:date="2016-08-03T17:53:00Z"/>
              </w:rPr>
            </w:pPr>
            <w:ins w:id="5012" w:author="Maxim Moinat" w:date="2016-10-11T16:43:00Z">
              <w:r w:rsidRPr="00C612E0">
                <w:t>value_as_concept_id</w:t>
              </w:r>
            </w:ins>
          </w:p>
        </w:tc>
        <w:tc>
          <w:tcPr>
            <w:tcW w:w="2261" w:type="dxa"/>
          </w:tcPr>
          <w:p w14:paraId="76440628" w14:textId="1E5141F1" w:rsidR="00020131" w:rsidRPr="004B5017" w:rsidRDefault="00020131" w:rsidP="00173E82">
            <w:pPr>
              <w:rPr>
                <w:ins w:id="5013" w:author="Maxim Moinat" w:date="2016-08-03T17:53:00Z"/>
                <w:strike/>
                <w:rPrChange w:id="5014" w:author="Maxim Moinat" w:date="2016-10-11T16:45:00Z">
                  <w:rPr>
                    <w:ins w:id="5015" w:author="Maxim Moinat" w:date="2016-08-03T17:53:00Z"/>
                  </w:rPr>
                </w:rPrChange>
              </w:rPr>
            </w:pPr>
          </w:p>
        </w:tc>
        <w:tc>
          <w:tcPr>
            <w:tcW w:w="2654" w:type="dxa"/>
          </w:tcPr>
          <w:p w14:paraId="2AAD2205" w14:textId="0BC8ACF8" w:rsidR="00020131" w:rsidRPr="004B5017" w:rsidRDefault="00C612E0" w:rsidP="00173E82">
            <w:pPr>
              <w:rPr>
                <w:ins w:id="5016" w:author="Maxim Moinat" w:date="2016-08-03T17:53:00Z"/>
                <w:strike/>
                <w:rPrChange w:id="5017" w:author="Maxim Moinat" w:date="2016-10-11T16:45:00Z">
                  <w:rPr>
                    <w:ins w:id="5018" w:author="Maxim Moinat" w:date="2016-08-03T17:53:00Z"/>
                  </w:rPr>
                </w:rPrChange>
              </w:rPr>
            </w:pPr>
            <w:ins w:id="5019" w:author="Maxim Moinat" w:date="2017-05-09T15:16:00Z">
              <w:r w:rsidRPr="002D5097">
                <w:t>4188539 (Yes to suggestive statement)</w:t>
              </w:r>
            </w:ins>
          </w:p>
        </w:tc>
        <w:tc>
          <w:tcPr>
            <w:tcW w:w="0" w:type="auto"/>
          </w:tcPr>
          <w:p w14:paraId="4EFEEC76" w14:textId="77777777" w:rsidR="00020131" w:rsidRDefault="00020131" w:rsidP="00173E82">
            <w:pPr>
              <w:rPr>
                <w:ins w:id="5020" w:author="Maxim Moinat" w:date="2016-08-03T17:53:00Z"/>
              </w:rPr>
            </w:pPr>
          </w:p>
        </w:tc>
      </w:tr>
      <w:tr w:rsidR="00020131" w:rsidRPr="0015685C" w14:paraId="573144D3" w14:textId="77777777" w:rsidTr="00173E82">
        <w:trPr>
          <w:ins w:id="5021" w:author="Maxim Moinat" w:date="2016-08-03T17:53:00Z"/>
        </w:trPr>
        <w:tc>
          <w:tcPr>
            <w:tcW w:w="0" w:type="auto"/>
          </w:tcPr>
          <w:p w14:paraId="4DD52E47" w14:textId="273743F0" w:rsidR="00020131" w:rsidRDefault="00020131" w:rsidP="00173E82">
            <w:pPr>
              <w:rPr>
                <w:ins w:id="5022" w:author="Maxim Moinat" w:date="2016-08-03T17:53:00Z"/>
              </w:rPr>
            </w:pPr>
            <w:ins w:id="5023" w:author="Maxim Moinat" w:date="2016-10-11T16:43:00Z">
              <w:r>
                <w:t>qualifier_source_value</w:t>
              </w:r>
            </w:ins>
          </w:p>
        </w:tc>
        <w:tc>
          <w:tcPr>
            <w:tcW w:w="2261" w:type="dxa"/>
          </w:tcPr>
          <w:p w14:paraId="065D2A6B" w14:textId="77777777" w:rsidR="00020131" w:rsidRDefault="00020131" w:rsidP="00173E82">
            <w:pPr>
              <w:rPr>
                <w:ins w:id="5024" w:author="Maxim Moinat" w:date="2016-08-03T17:53:00Z"/>
              </w:rPr>
            </w:pPr>
          </w:p>
        </w:tc>
        <w:tc>
          <w:tcPr>
            <w:tcW w:w="2654" w:type="dxa"/>
          </w:tcPr>
          <w:p w14:paraId="3F310F6E" w14:textId="7559A808" w:rsidR="00020131" w:rsidRPr="00BE2952" w:rsidRDefault="00020131" w:rsidP="00173E82">
            <w:pPr>
              <w:rPr>
                <w:ins w:id="5025" w:author="Maxim Moinat" w:date="2016-08-03T17:53:00Z"/>
              </w:rPr>
            </w:pPr>
            <w:ins w:id="5026" w:author="Maxim Moinat" w:date="2016-08-03T17:53:00Z">
              <w:r>
                <w:t>‘</w:t>
              </w:r>
            </w:ins>
            <w:ins w:id="5027" w:author="Maxim Moinat" w:date="2016-08-03T17:54:00Z">
              <w:r>
                <w:t>syssstat11</w:t>
              </w:r>
            </w:ins>
            <w:ins w:id="5028" w:author="Maxim Moinat" w:date="2016-08-03T17:53:00Z">
              <w:r>
                <w:t>’</w:t>
              </w:r>
            </w:ins>
          </w:p>
        </w:tc>
        <w:tc>
          <w:tcPr>
            <w:tcW w:w="0" w:type="auto"/>
          </w:tcPr>
          <w:p w14:paraId="5829D084" w14:textId="77777777" w:rsidR="00020131" w:rsidRPr="00BE2952" w:rsidRDefault="00020131" w:rsidP="00173E82">
            <w:pPr>
              <w:rPr>
                <w:ins w:id="5029" w:author="Maxim Moinat" w:date="2016-08-03T17:53:00Z"/>
              </w:rPr>
            </w:pPr>
          </w:p>
        </w:tc>
      </w:tr>
    </w:tbl>
    <w:p w14:paraId="1149D7E0" w14:textId="77777777" w:rsidR="00C612E0" w:rsidRDefault="00C612E0" w:rsidP="00C612E0">
      <w:pPr>
        <w:rPr>
          <w:ins w:id="5030" w:author="Maxim Moinat" w:date="2017-05-09T15:23:00Z"/>
        </w:rPr>
      </w:pPr>
    </w:p>
    <w:p w14:paraId="58EB6864" w14:textId="77777777" w:rsidR="00C612E0" w:rsidDel="00B43291" w:rsidRDefault="00C612E0" w:rsidP="00C612E0">
      <w:pPr>
        <w:rPr>
          <w:ins w:id="5031" w:author="Maxim Moinat" w:date="2017-05-09T15:23:00Z"/>
          <w:del w:id="5032" w:author="Maxim Moinat" w:date="2016-08-03T18:04:00Z"/>
        </w:rPr>
      </w:pPr>
      <w:ins w:id="5033" w:author="Maxim Moinat" w:date="2017-05-09T15:23:00Z">
        <w:del w:id="5034" w:author="Maxim Moinat" w:date="2016-08-03T18:04:00Z">
          <w:r w:rsidDel="00B43291">
            <w:delText>MM:</w:delText>
          </w:r>
        </w:del>
      </w:ins>
    </w:p>
    <w:p w14:paraId="5A10B11F" w14:textId="77777777" w:rsidR="00C612E0" w:rsidRDefault="00C612E0" w:rsidP="00C612E0">
      <w:pPr>
        <w:rPr>
          <w:ins w:id="5035" w:author="Maxim Moinat" w:date="2017-05-09T15:23:00Z"/>
        </w:rPr>
      </w:pPr>
      <w:ins w:id="5036" w:author="Maxim Moinat" w:date="2017-05-09T15:23:00Z">
        <w:r>
          <w:rPr>
            <w:rFonts w:cs="Arial"/>
            <w:szCs w:val="20"/>
            <w:lang w:val="en-GB"/>
          </w:rPr>
          <w:t xml:space="preserve">Concept mapping for source field </w:t>
        </w:r>
        <w:r w:rsidRPr="00E41175">
          <w:t>LISA.</w:t>
        </w:r>
        <w:r>
          <w:t>syssstat11</w:t>
        </w:r>
      </w:ins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23"/>
        <w:gridCol w:w="9"/>
        <w:gridCol w:w="1701"/>
        <w:gridCol w:w="2413"/>
        <w:gridCol w:w="2413"/>
      </w:tblGrid>
      <w:tr w:rsidR="00C612E0" w14:paraId="0BCE5187" w14:textId="77777777" w:rsidTr="00C612E0">
        <w:trPr>
          <w:trHeight w:val="240"/>
          <w:ins w:id="5037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D67E893" w14:textId="77777777" w:rsidR="00C612E0" w:rsidRDefault="00C612E0" w:rsidP="00C612E0">
            <w:pPr>
              <w:jc w:val="center"/>
              <w:rPr>
                <w:ins w:id="5038" w:author="Maxim Moinat" w:date="2017-05-09T15:23:00Z"/>
                <w:b/>
                <w:bCs/>
                <w:szCs w:val="20"/>
                <w:lang w:val="en-GB" w:eastAsia="en-GB"/>
              </w:rPr>
            </w:pPr>
            <w:ins w:id="5039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65221FA" w14:textId="77777777" w:rsidR="00C612E0" w:rsidRDefault="00C612E0" w:rsidP="00C612E0">
            <w:pPr>
              <w:jc w:val="center"/>
              <w:rPr>
                <w:ins w:id="5040" w:author="Maxim Moinat" w:date="2017-05-09T15:23:00Z"/>
                <w:b/>
                <w:bCs/>
                <w:szCs w:val="20"/>
                <w:lang w:val="en-GB" w:eastAsia="en-GB"/>
              </w:rPr>
            </w:pPr>
            <w:ins w:id="5041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7EE2DBE" w14:textId="77777777" w:rsidR="00C612E0" w:rsidRDefault="00C612E0" w:rsidP="00C612E0">
            <w:pPr>
              <w:jc w:val="center"/>
              <w:rPr>
                <w:ins w:id="5042" w:author="Maxim Moinat" w:date="2017-05-09T15:23:00Z"/>
                <w:b/>
                <w:bCs/>
                <w:szCs w:val="20"/>
                <w:lang w:val="en-GB" w:eastAsia="en-GB"/>
              </w:rPr>
            </w:pPr>
            <w:ins w:id="5043" w:author="Maxim Moinat" w:date="2017-05-09T15:23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75D9529" w14:textId="77777777" w:rsidR="00C612E0" w:rsidRDefault="00C612E0" w:rsidP="00C612E0">
            <w:pPr>
              <w:jc w:val="center"/>
              <w:rPr>
                <w:ins w:id="5044" w:author="Maxim Moinat" w:date="2017-05-09T15:23:00Z"/>
                <w:b/>
                <w:bCs/>
                <w:szCs w:val="20"/>
                <w:lang w:val="en-GB" w:eastAsia="en-GB"/>
              </w:rPr>
            </w:pPr>
            <w:ins w:id="5045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6C301624" w14:textId="77777777" w:rsidR="00C612E0" w:rsidRDefault="00C612E0" w:rsidP="00C612E0">
            <w:pPr>
              <w:jc w:val="center"/>
              <w:rPr>
                <w:ins w:id="5046" w:author="Maxim Moinat" w:date="2017-05-09T15:23:00Z"/>
                <w:b/>
                <w:bCs/>
                <w:szCs w:val="20"/>
                <w:lang w:val="en-GB" w:eastAsia="en-GB"/>
              </w:rPr>
            </w:pPr>
            <w:ins w:id="5047" w:author="Maxim Moinat" w:date="2017-05-09T15:23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:rsidRPr="00444CA2" w14:paraId="16A3DB90" w14:textId="77777777" w:rsidTr="00C612E0">
        <w:trPr>
          <w:trHeight w:val="240"/>
          <w:ins w:id="5048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A51A2" w14:textId="77777777" w:rsidR="00C612E0" w:rsidRDefault="00C612E0" w:rsidP="00C612E0">
            <w:pPr>
              <w:rPr>
                <w:ins w:id="5049" w:author="Maxim Moinat" w:date="2017-05-09T15:23:00Z"/>
                <w:rFonts w:ascii="Calibri" w:hAnsi="Calibri"/>
                <w:color w:val="000000"/>
              </w:rPr>
            </w:pPr>
            <w:ins w:id="5050" w:author="Maxim Moinat" w:date="2017-05-09T15:23:00Z">
              <w:r>
                <w:rPr>
                  <w:rFonts w:ascii="Calibri" w:hAnsi="Calibri"/>
                  <w:color w:val="000000"/>
                </w:rPr>
                <w:t>1</w:t>
              </w:r>
            </w:ins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BA600F" w14:textId="77777777" w:rsidR="00C612E0" w:rsidRPr="00661BB0" w:rsidRDefault="00C612E0" w:rsidP="00C612E0">
            <w:pPr>
              <w:rPr>
                <w:ins w:id="5051" w:author="Maxim Moinat" w:date="2017-05-09T15:23:00Z"/>
                <w:rFonts w:ascii="Calibri" w:hAnsi="Calibri"/>
                <w:color w:val="000000"/>
              </w:rPr>
            </w:pPr>
            <w:ins w:id="5052" w:author="Maxim Moinat" w:date="2017-05-09T15:23:00Z">
              <w:r>
                <w:t>Working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3FFBB" w14:textId="77777777" w:rsidR="00C612E0" w:rsidRPr="004854CB" w:rsidRDefault="00C612E0" w:rsidP="00C612E0">
            <w:pPr>
              <w:rPr>
                <w:ins w:id="5053" w:author="Maxim Moinat" w:date="2017-05-09T15:23:00Z"/>
                <w:szCs w:val="20"/>
                <w:lang w:val="en-GB" w:eastAsia="en-GB"/>
              </w:rPr>
            </w:pPr>
            <w:ins w:id="5054" w:author="Maxim Moinat" w:date="2017-05-09T15:23:00Z">
              <w:r w:rsidRPr="004854CB">
                <w:rPr>
                  <w:szCs w:val="20"/>
                  <w:lang w:val="en-GB" w:eastAsia="en-GB"/>
                </w:rPr>
                <w:t>Employed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76926E" w14:textId="77777777" w:rsidR="00C612E0" w:rsidRPr="004854CB" w:rsidRDefault="00C612E0" w:rsidP="00C612E0">
            <w:pPr>
              <w:ind w:right="90"/>
              <w:rPr>
                <w:ins w:id="5055" w:author="Maxim Moinat" w:date="2017-05-09T15:23:00Z"/>
                <w:szCs w:val="20"/>
                <w:lang w:val="en-GB" w:eastAsia="en-GB"/>
              </w:rPr>
            </w:pPr>
            <w:ins w:id="5056" w:author="Maxim Moinat" w:date="2017-05-09T15:23:00Z">
              <w:r w:rsidRPr="004854CB">
                <w:rPr>
                  <w:szCs w:val="20"/>
                  <w:lang w:val="en-GB" w:eastAsia="en-GB"/>
                </w:rPr>
                <w:t>4076340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C7C93" w14:textId="77777777" w:rsidR="00C612E0" w:rsidRDefault="00C612E0" w:rsidP="00C612E0">
            <w:pPr>
              <w:rPr>
                <w:ins w:id="5057" w:author="Maxim Moinat" w:date="2017-05-09T15:23:00Z"/>
                <w:szCs w:val="20"/>
                <w:highlight w:val="yellow"/>
                <w:lang w:val="en-GB" w:eastAsia="en-GB"/>
              </w:rPr>
            </w:pPr>
            <w:ins w:id="5058" w:author="Maxim Moinat" w:date="2017-05-09T15:23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ins>
          </w:p>
        </w:tc>
      </w:tr>
      <w:tr w:rsidR="00C612E0" w:rsidRPr="00444CA2" w14:paraId="26255BB7" w14:textId="77777777" w:rsidTr="00C612E0">
        <w:trPr>
          <w:trHeight w:val="240"/>
          <w:ins w:id="5059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2AD3B8" w14:textId="77777777" w:rsidR="00C612E0" w:rsidRPr="00661BB0" w:rsidRDefault="00C612E0" w:rsidP="00C612E0">
            <w:pPr>
              <w:rPr>
                <w:ins w:id="5060" w:author="Maxim Moinat" w:date="2017-05-09T15:23:00Z"/>
                <w:rFonts w:ascii="Calibri" w:hAnsi="Calibri"/>
                <w:color w:val="000000"/>
              </w:rPr>
            </w:pPr>
            <w:ins w:id="5061" w:author="Maxim Moinat" w:date="2017-05-09T15:23:00Z">
              <w:r>
                <w:rPr>
                  <w:rFonts w:ascii="Calibri" w:hAnsi="Calibri"/>
                  <w:color w:val="000000"/>
                </w:rPr>
                <w:lastRenderedPageBreak/>
                <w:t>5</w:t>
              </w:r>
            </w:ins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8FA5C" w14:textId="77777777" w:rsidR="00C612E0" w:rsidRDefault="00C612E0" w:rsidP="00C612E0">
            <w:pPr>
              <w:rPr>
                <w:ins w:id="5062" w:author="Maxim Moinat" w:date="2017-05-09T15:23:00Z"/>
                <w:rFonts w:ascii="Calibri" w:hAnsi="Calibri"/>
                <w:color w:val="000000"/>
              </w:rPr>
            </w:pPr>
            <w:ins w:id="5063" w:author="Maxim Moinat" w:date="2017-05-09T15:23:00Z">
              <w:r>
                <w:t>Not Working, with tax previous year</w:t>
              </w:r>
            </w:ins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95DF5" w14:textId="77777777" w:rsidR="00C612E0" w:rsidRPr="004854CB" w:rsidRDefault="00C612E0" w:rsidP="00C612E0">
            <w:pPr>
              <w:rPr>
                <w:ins w:id="5064" w:author="Maxim Moinat" w:date="2017-05-09T15:23:00Z"/>
                <w:szCs w:val="20"/>
                <w:lang w:val="en-GB" w:eastAsia="en-GB"/>
              </w:rPr>
            </w:pPr>
            <w:ins w:id="5065" w:author="Maxim Moinat" w:date="2017-05-09T15:23:00Z">
              <w:r w:rsidRPr="004854CB">
                <w:rPr>
                  <w:szCs w:val="20"/>
                  <w:lang w:val="en-GB" w:eastAsia="en-GB"/>
                </w:rPr>
                <w:t>Unemployed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6653C" w14:textId="77777777" w:rsidR="00C612E0" w:rsidRPr="004854CB" w:rsidRDefault="00C612E0" w:rsidP="00C612E0">
            <w:pPr>
              <w:rPr>
                <w:ins w:id="5066" w:author="Maxim Moinat" w:date="2017-05-09T15:23:00Z"/>
                <w:rFonts w:eastAsia="Times New Roman"/>
              </w:rPr>
            </w:pPr>
            <w:ins w:id="5067" w:author="Maxim Moinat" w:date="2017-05-09T15:23:00Z">
              <w:r w:rsidRPr="004854CB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4251171</w:t>
              </w:r>
            </w:ins>
          </w:p>
          <w:p w14:paraId="7536717B" w14:textId="77777777" w:rsidR="00C612E0" w:rsidRPr="004854CB" w:rsidRDefault="00C612E0" w:rsidP="00C612E0">
            <w:pPr>
              <w:rPr>
                <w:ins w:id="5068" w:author="Maxim Moinat" w:date="2017-05-09T15:23:00Z"/>
                <w:szCs w:val="20"/>
                <w:lang w:val="en-GB" w:eastAsia="en-GB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C6ED9" w14:textId="77777777" w:rsidR="00C612E0" w:rsidRDefault="00C612E0" w:rsidP="00C612E0">
            <w:pPr>
              <w:rPr>
                <w:ins w:id="5069" w:author="Maxim Moinat" w:date="2017-05-09T15:23:00Z"/>
                <w:szCs w:val="20"/>
                <w:highlight w:val="yellow"/>
                <w:lang w:val="en-GB" w:eastAsia="en-GB"/>
              </w:rPr>
            </w:pPr>
            <w:ins w:id="5070" w:author="Maxim Moinat" w:date="2017-05-09T15:23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ins>
          </w:p>
        </w:tc>
      </w:tr>
      <w:tr w:rsidR="00C612E0" w:rsidRPr="00444CA2" w14:paraId="6666E089" w14:textId="77777777" w:rsidTr="00C612E0">
        <w:trPr>
          <w:trHeight w:val="240"/>
          <w:ins w:id="5071" w:author="Maxim Moinat" w:date="2017-05-09T15:23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C5001" w14:textId="77777777" w:rsidR="00C612E0" w:rsidRDefault="00C612E0" w:rsidP="00C612E0">
            <w:pPr>
              <w:rPr>
                <w:ins w:id="5072" w:author="Maxim Moinat" w:date="2017-05-09T15:23:00Z"/>
                <w:rFonts w:ascii="Calibri" w:hAnsi="Calibri"/>
                <w:color w:val="000000"/>
              </w:rPr>
            </w:pPr>
            <w:ins w:id="5073" w:author="Maxim Moinat" w:date="2017-05-09T15:23:00Z">
              <w:r>
                <w:rPr>
                  <w:rFonts w:ascii="Calibri" w:hAnsi="Calibri"/>
                  <w:color w:val="000000"/>
                </w:rPr>
                <w:t>6</w:t>
              </w:r>
            </w:ins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5E5A4" w14:textId="77777777" w:rsidR="00C612E0" w:rsidRPr="00E524C3" w:rsidRDefault="00C612E0" w:rsidP="00C612E0">
            <w:pPr>
              <w:rPr>
                <w:ins w:id="5074" w:author="Maxim Moinat" w:date="2017-05-09T15:23:00Z"/>
              </w:rPr>
            </w:pPr>
            <w:ins w:id="5075" w:author="Maxim Moinat" w:date="2017-05-09T15:23:00Z">
              <w:r>
                <w:t>Not Working, without tax previous year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D7B605" w14:textId="77777777" w:rsidR="00C612E0" w:rsidRPr="004854CB" w:rsidRDefault="00C612E0" w:rsidP="00C612E0">
            <w:pPr>
              <w:rPr>
                <w:ins w:id="5076" w:author="Maxim Moinat" w:date="2017-05-09T15:23:00Z"/>
                <w:szCs w:val="20"/>
                <w:lang w:val="en-GB" w:eastAsia="en-GB"/>
              </w:rPr>
            </w:pPr>
            <w:ins w:id="5077" w:author="Maxim Moinat" w:date="2017-05-09T15:23:00Z">
              <w:r w:rsidRPr="004854CB">
                <w:rPr>
                  <w:szCs w:val="20"/>
                  <w:lang w:val="en-GB" w:eastAsia="en-GB"/>
                </w:rPr>
                <w:t>Unemployed</w:t>
              </w:r>
            </w:ins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ECECF" w14:textId="77777777" w:rsidR="00C612E0" w:rsidRPr="004854CB" w:rsidRDefault="00C612E0" w:rsidP="00C612E0">
            <w:pPr>
              <w:rPr>
                <w:ins w:id="5078" w:author="Maxim Moinat" w:date="2017-05-09T15:23:00Z"/>
                <w:rFonts w:eastAsia="Times New Roman"/>
              </w:rPr>
            </w:pPr>
            <w:ins w:id="5079" w:author="Maxim Moinat" w:date="2017-05-09T15:23:00Z">
              <w:r w:rsidRPr="004854CB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4251171</w:t>
              </w:r>
            </w:ins>
          </w:p>
          <w:p w14:paraId="6A00B1BD" w14:textId="77777777" w:rsidR="00C612E0" w:rsidRPr="004854CB" w:rsidRDefault="00C612E0" w:rsidP="00C612E0">
            <w:pPr>
              <w:rPr>
                <w:ins w:id="5080" w:author="Maxim Moinat" w:date="2017-05-09T15:23:00Z"/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F97FF" w14:textId="77777777" w:rsidR="00C612E0" w:rsidRPr="00E536EF" w:rsidRDefault="00C612E0" w:rsidP="00C612E0">
            <w:pPr>
              <w:rPr>
                <w:ins w:id="5081" w:author="Maxim Moinat" w:date="2017-05-09T15:23:00Z"/>
                <w:szCs w:val="20"/>
                <w:lang w:val="en-GB" w:eastAsia="en-GB"/>
              </w:rPr>
            </w:pPr>
            <w:ins w:id="5082" w:author="Maxim Moinat" w:date="2017-05-09T15:23:00Z">
              <w:r w:rsidRPr="00E536EF">
                <w:rPr>
                  <w:szCs w:val="20"/>
                  <w:lang w:val="en-GB" w:eastAsia="en-GB"/>
                </w:rPr>
                <w:t>SNOMED</w:t>
              </w:r>
              <w:r>
                <w:rPr>
                  <w:szCs w:val="20"/>
                  <w:lang w:val="en-GB" w:eastAsia="en-GB"/>
                </w:rPr>
                <w:t xml:space="preserve">, </w:t>
              </w:r>
              <w:r w:rsidRPr="00E536EF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Clinical Finding</w:t>
              </w:r>
            </w:ins>
          </w:p>
        </w:tc>
      </w:tr>
    </w:tbl>
    <w:p w14:paraId="13C0CBE0" w14:textId="77777777" w:rsidR="00C612E0" w:rsidRPr="00E41175" w:rsidRDefault="00C612E0" w:rsidP="00C612E0">
      <w:pPr>
        <w:autoSpaceDE w:val="0"/>
        <w:autoSpaceDN w:val="0"/>
        <w:adjustRightInd w:val="0"/>
        <w:rPr>
          <w:ins w:id="5083" w:author="Maxim Moinat" w:date="2017-05-09T15:23:00Z"/>
          <w:rFonts w:ascii="Courier New" w:hAnsi="Courier New" w:cs="Courier New"/>
          <w:sz w:val="18"/>
          <w:szCs w:val="18"/>
        </w:rPr>
      </w:pPr>
    </w:p>
    <w:p w14:paraId="665A1DA0" w14:textId="77777777" w:rsidR="00C612E0" w:rsidRPr="00E41175" w:rsidRDefault="00C612E0" w:rsidP="00C612E0">
      <w:pPr>
        <w:autoSpaceDE w:val="0"/>
        <w:autoSpaceDN w:val="0"/>
        <w:adjustRightInd w:val="0"/>
        <w:rPr>
          <w:ins w:id="5084" w:author="Maxim Moinat" w:date="2017-05-09T15:23:00Z"/>
          <w:rFonts w:ascii="Courier New" w:hAnsi="Courier New" w:cs="Courier New"/>
          <w:sz w:val="18"/>
          <w:szCs w:val="18"/>
        </w:rPr>
      </w:pPr>
    </w:p>
    <w:p w14:paraId="7FF11589" w14:textId="5644DA49" w:rsidR="00D57C5E" w:rsidRDefault="00AC495F">
      <w:pPr>
        <w:pStyle w:val="Heading4"/>
        <w:rPr>
          <w:ins w:id="5085" w:author="Maxim Moinat" w:date="2016-08-03T17:46:00Z"/>
        </w:rPr>
        <w:pPrChange w:id="5086" w:author="Maxim Moinat" w:date="2017-05-09T15:32:00Z">
          <w:pPr/>
        </w:pPrChange>
      </w:pPr>
      <w:ins w:id="5087" w:author="Maxim Moinat" w:date="2016-08-03T17:45:00Z">
        <w:r>
          <w:t>Insatt</w:t>
        </w:r>
      </w:ins>
    </w:p>
    <w:p w14:paraId="7814D1F8" w14:textId="7D6285E5" w:rsidR="00AC495F" w:rsidRPr="00AC495F" w:rsidRDefault="00AC495F" w:rsidP="00D57C5E">
      <w:pPr>
        <w:rPr>
          <w:ins w:id="5088" w:author="Maxim Moinat" w:date="2016-08-03T17:45:00Z"/>
          <w:rPrChange w:id="5089" w:author="Maxim Moinat" w:date="2016-08-03T17:46:00Z">
            <w:rPr>
              <w:ins w:id="5090" w:author="Maxim Moinat" w:date="2016-08-03T17:45:00Z"/>
              <w:b/>
            </w:rPr>
          </w:rPrChange>
        </w:rPr>
      </w:pPr>
      <w:ins w:id="5091" w:author="Maxim Moinat" w:date="2016-08-03T17:46:00Z">
        <w:r>
          <w:t>From patient_sluten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092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261"/>
        <w:gridCol w:w="2654"/>
        <w:gridCol w:w="967"/>
        <w:tblGridChange w:id="5093">
          <w:tblGrid>
            <w:gridCol w:w="2694"/>
            <w:gridCol w:w="2402"/>
            <w:gridCol w:w="519"/>
            <w:gridCol w:w="1994"/>
            <w:gridCol w:w="904"/>
          </w:tblGrid>
        </w:tblGridChange>
      </w:tblGrid>
      <w:tr w:rsidR="00E24756" w14:paraId="41FBF359" w14:textId="77777777" w:rsidTr="00E24756">
        <w:trPr>
          <w:tblHeader/>
          <w:ins w:id="5094" w:author="Maxim Moinat" w:date="2016-08-03T17:45:00Z"/>
          <w:trPrChange w:id="5095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5096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5ED4314A" w14:textId="77777777" w:rsidR="00D57C5E" w:rsidRDefault="00D57C5E" w:rsidP="00173E82">
            <w:pPr>
              <w:rPr>
                <w:ins w:id="5097" w:author="Maxim Moinat" w:date="2016-08-03T17:45:00Z"/>
              </w:rPr>
            </w:pPr>
            <w:ins w:id="5098" w:author="Maxim Moinat" w:date="2016-08-03T17:45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  <w:tcPrChange w:id="5099" w:author="Maxim Moinat" w:date="2016-08-03T17:53:00Z">
              <w:tcPr>
                <w:tcW w:w="2402" w:type="dxa"/>
                <w:shd w:val="clear" w:color="auto" w:fill="AAAAFF"/>
              </w:tcPr>
            </w:tcPrChange>
          </w:tcPr>
          <w:p w14:paraId="0D73BBED" w14:textId="77777777" w:rsidR="00D57C5E" w:rsidRDefault="00D57C5E" w:rsidP="00173E82">
            <w:pPr>
              <w:rPr>
                <w:ins w:id="5100" w:author="Maxim Moinat" w:date="2016-08-03T17:45:00Z"/>
              </w:rPr>
            </w:pPr>
            <w:ins w:id="5101" w:author="Maxim Moinat" w:date="2016-08-03T17:45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  <w:tcPrChange w:id="5102" w:author="Maxim Moinat" w:date="2016-08-03T17:53:00Z">
              <w:tcPr>
                <w:tcW w:w="2513" w:type="dxa"/>
                <w:gridSpan w:val="2"/>
                <w:shd w:val="clear" w:color="auto" w:fill="AAAAFF"/>
              </w:tcPr>
            </w:tcPrChange>
          </w:tcPr>
          <w:p w14:paraId="2BFD36FC" w14:textId="77777777" w:rsidR="00D57C5E" w:rsidRDefault="00D57C5E" w:rsidP="00173E82">
            <w:pPr>
              <w:rPr>
                <w:ins w:id="5103" w:author="Maxim Moinat" w:date="2016-08-03T17:45:00Z"/>
              </w:rPr>
            </w:pPr>
            <w:ins w:id="5104" w:author="Maxim Moinat" w:date="2016-08-03T17:45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5105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2C332AC1" w14:textId="77777777" w:rsidR="00D57C5E" w:rsidRDefault="00D57C5E" w:rsidP="00173E82">
            <w:pPr>
              <w:rPr>
                <w:ins w:id="5106" w:author="Maxim Moinat" w:date="2016-08-03T17:45:00Z"/>
              </w:rPr>
            </w:pPr>
            <w:ins w:id="5107" w:author="Maxim Moinat" w:date="2016-08-03T17:45:00Z">
              <w:r>
                <w:t>Comment</w:t>
              </w:r>
            </w:ins>
          </w:p>
        </w:tc>
      </w:tr>
      <w:tr w:rsidR="00E24756" w14:paraId="7C145659" w14:textId="77777777" w:rsidTr="00E24756">
        <w:trPr>
          <w:ins w:id="5108" w:author="Maxim Moinat" w:date="2016-08-03T17:45:00Z"/>
        </w:trPr>
        <w:tc>
          <w:tcPr>
            <w:tcW w:w="0" w:type="auto"/>
            <w:tcPrChange w:id="5109" w:author="Maxim Moinat" w:date="2016-08-03T17:53:00Z">
              <w:tcPr>
                <w:tcW w:w="0" w:type="auto"/>
              </w:tcPr>
            </w:tcPrChange>
          </w:tcPr>
          <w:p w14:paraId="79B370E0" w14:textId="77777777" w:rsidR="00D57C5E" w:rsidRDefault="00D57C5E" w:rsidP="00173E82">
            <w:pPr>
              <w:rPr>
                <w:ins w:id="5110" w:author="Maxim Moinat" w:date="2016-08-03T17:45:00Z"/>
              </w:rPr>
            </w:pPr>
            <w:ins w:id="5111" w:author="Maxim Moinat" w:date="2016-08-03T17:45:00Z">
              <w:r>
                <w:t>observation_id</w:t>
              </w:r>
            </w:ins>
          </w:p>
        </w:tc>
        <w:tc>
          <w:tcPr>
            <w:tcW w:w="2261" w:type="dxa"/>
            <w:tcPrChange w:id="5112" w:author="Maxim Moinat" w:date="2016-08-03T17:53:00Z">
              <w:tcPr>
                <w:tcW w:w="2402" w:type="dxa"/>
              </w:tcPr>
            </w:tcPrChange>
          </w:tcPr>
          <w:p w14:paraId="73FE2F84" w14:textId="77777777" w:rsidR="00D57C5E" w:rsidRDefault="00D57C5E" w:rsidP="00173E82">
            <w:pPr>
              <w:rPr>
                <w:ins w:id="5113" w:author="Maxim Moinat" w:date="2016-08-03T17:45:00Z"/>
              </w:rPr>
            </w:pPr>
          </w:p>
        </w:tc>
        <w:tc>
          <w:tcPr>
            <w:tcW w:w="2654" w:type="dxa"/>
            <w:tcPrChange w:id="5114" w:author="Maxim Moinat" w:date="2016-08-03T17:53:00Z">
              <w:tcPr>
                <w:tcW w:w="2513" w:type="dxa"/>
                <w:gridSpan w:val="2"/>
              </w:tcPr>
            </w:tcPrChange>
          </w:tcPr>
          <w:p w14:paraId="7971DBC0" w14:textId="77777777" w:rsidR="00D57C5E" w:rsidRPr="00604C51" w:rsidRDefault="00D57C5E" w:rsidP="00173E82">
            <w:pPr>
              <w:rPr>
                <w:ins w:id="5115" w:author="Maxim Moinat" w:date="2016-08-03T17:45:00Z"/>
                <w:i/>
              </w:rPr>
            </w:pPr>
            <w:ins w:id="5116" w:author="Maxim Moinat" w:date="2016-08-03T17:45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117" w:author="Maxim Moinat" w:date="2016-08-03T17:53:00Z">
              <w:tcPr>
                <w:tcW w:w="0" w:type="auto"/>
              </w:tcPr>
            </w:tcPrChange>
          </w:tcPr>
          <w:p w14:paraId="20085E3F" w14:textId="77777777" w:rsidR="00D57C5E" w:rsidRDefault="00D57C5E" w:rsidP="00173E82">
            <w:pPr>
              <w:rPr>
                <w:ins w:id="5118" w:author="Maxim Moinat" w:date="2016-08-03T17:45:00Z"/>
              </w:rPr>
            </w:pPr>
          </w:p>
        </w:tc>
      </w:tr>
      <w:tr w:rsidR="00E24756" w14:paraId="117F4A48" w14:textId="77777777" w:rsidTr="00E24756">
        <w:trPr>
          <w:ins w:id="5119" w:author="Maxim Moinat" w:date="2016-08-03T17:45:00Z"/>
        </w:trPr>
        <w:tc>
          <w:tcPr>
            <w:tcW w:w="0" w:type="auto"/>
            <w:tcPrChange w:id="5120" w:author="Maxim Moinat" w:date="2016-08-03T17:53:00Z">
              <w:tcPr>
                <w:tcW w:w="0" w:type="auto"/>
              </w:tcPr>
            </w:tcPrChange>
          </w:tcPr>
          <w:p w14:paraId="33418EC4" w14:textId="77777777" w:rsidR="00D57C5E" w:rsidRDefault="00D57C5E" w:rsidP="00173E82">
            <w:pPr>
              <w:rPr>
                <w:ins w:id="5121" w:author="Maxim Moinat" w:date="2016-08-03T17:45:00Z"/>
              </w:rPr>
            </w:pPr>
            <w:ins w:id="5122" w:author="Maxim Moinat" w:date="2016-08-03T17:45:00Z">
              <w:r>
                <w:t>person_id</w:t>
              </w:r>
            </w:ins>
          </w:p>
        </w:tc>
        <w:tc>
          <w:tcPr>
            <w:tcW w:w="2261" w:type="dxa"/>
            <w:tcPrChange w:id="5123" w:author="Maxim Moinat" w:date="2016-08-03T17:53:00Z">
              <w:tcPr>
                <w:tcW w:w="2402" w:type="dxa"/>
              </w:tcPr>
            </w:tcPrChange>
          </w:tcPr>
          <w:p w14:paraId="750EC78C" w14:textId="40A7953B" w:rsidR="00D57C5E" w:rsidRDefault="00AC495F" w:rsidP="00173E82">
            <w:pPr>
              <w:rPr>
                <w:ins w:id="5124" w:author="Maxim Moinat" w:date="2016-08-03T17:45:00Z"/>
              </w:rPr>
            </w:pPr>
            <w:ins w:id="5125" w:author="Maxim Moinat" w:date="2016-08-03T17:46:00Z">
              <w:r>
                <w:t>PATREG.lpnr</w:t>
              </w:r>
            </w:ins>
          </w:p>
        </w:tc>
        <w:tc>
          <w:tcPr>
            <w:tcW w:w="2654" w:type="dxa"/>
            <w:tcPrChange w:id="5126" w:author="Maxim Moinat" w:date="2016-08-03T17:53:00Z">
              <w:tcPr>
                <w:tcW w:w="2513" w:type="dxa"/>
                <w:gridSpan w:val="2"/>
              </w:tcPr>
            </w:tcPrChange>
          </w:tcPr>
          <w:p w14:paraId="530A379A" w14:textId="77777777" w:rsidR="00D57C5E" w:rsidRDefault="00D57C5E" w:rsidP="00173E82">
            <w:pPr>
              <w:rPr>
                <w:ins w:id="5127" w:author="Maxim Moinat" w:date="2016-08-03T17:45:00Z"/>
              </w:rPr>
            </w:pPr>
          </w:p>
        </w:tc>
        <w:tc>
          <w:tcPr>
            <w:tcW w:w="0" w:type="auto"/>
            <w:tcPrChange w:id="5128" w:author="Maxim Moinat" w:date="2016-08-03T17:53:00Z">
              <w:tcPr>
                <w:tcW w:w="0" w:type="auto"/>
              </w:tcPr>
            </w:tcPrChange>
          </w:tcPr>
          <w:p w14:paraId="4A03DE98" w14:textId="77777777" w:rsidR="00D57C5E" w:rsidRDefault="00D57C5E" w:rsidP="00173E82">
            <w:pPr>
              <w:rPr>
                <w:ins w:id="5129" w:author="Maxim Moinat" w:date="2016-08-03T17:45:00Z"/>
              </w:rPr>
            </w:pPr>
          </w:p>
        </w:tc>
      </w:tr>
      <w:tr w:rsidR="004B5017" w:rsidRPr="000D7D6A" w14:paraId="4CBEFF05" w14:textId="77777777" w:rsidTr="00E24756">
        <w:trPr>
          <w:ins w:id="5130" w:author="Maxim Moinat" w:date="2016-08-03T17:45:00Z"/>
        </w:trPr>
        <w:tc>
          <w:tcPr>
            <w:tcW w:w="0" w:type="auto"/>
            <w:tcPrChange w:id="5131" w:author="Maxim Moinat" w:date="2016-08-03T17:53:00Z">
              <w:tcPr>
                <w:tcW w:w="0" w:type="auto"/>
              </w:tcPr>
            </w:tcPrChange>
          </w:tcPr>
          <w:p w14:paraId="5B51768F" w14:textId="77777777" w:rsidR="004B5017" w:rsidRDefault="004B5017" w:rsidP="00173E82">
            <w:pPr>
              <w:rPr>
                <w:ins w:id="5132" w:author="Maxim Moinat" w:date="2016-08-03T17:45:00Z"/>
              </w:rPr>
            </w:pPr>
            <w:ins w:id="5133" w:author="Maxim Moinat" w:date="2016-08-03T17:45:00Z">
              <w:r>
                <w:t>observation_concept_id</w:t>
              </w:r>
            </w:ins>
          </w:p>
        </w:tc>
        <w:tc>
          <w:tcPr>
            <w:tcW w:w="2261" w:type="dxa"/>
            <w:tcPrChange w:id="5134" w:author="Maxim Moinat" w:date="2016-08-03T17:53:00Z">
              <w:tcPr>
                <w:tcW w:w="2402" w:type="dxa"/>
              </w:tcPr>
            </w:tcPrChange>
          </w:tcPr>
          <w:p w14:paraId="5F3E33F3" w14:textId="678DDB05" w:rsidR="004B5017" w:rsidRDefault="004B5017" w:rsidP="00173E82">
            <w:pPr>
              <w:rPr>
                <w:ins w:id="5135" w:author="Maxim Moinat" w:date="2016-08-03T17:45:00Z"/>
              </w:rPr>
            </w:pPr>
            <w:ins w:id="5136" w:author="Maxim Moinat" w:date="2016-10-11T16:45:00Z">
              <w:r>
                <w:t>PATREG.insatt</w:t>
              </w:r>
            </w:ins>
          </w:p>
        </w:tc>
        <w:tc>
          <w:tcPr>
            <w:tcW w:w="2654" w:type="dxa"/>
            <w:tcPrChange w:id="5137" w:author="Maxim Moinat" w:date="2016-08-03T17:53:00Z">
              <w:tcPr>
                <w:tcW w:w="2513" w:type="dxa"/>
                <w:gridSpan w:val="2"/>
              </w:tcPr>
            </w:tcPrChange>
          </w:tcPr>
          <w:p w14:paraId="705BCF9C" w14:textId="6E016427" w:rsidR="004B5017" w:rsidRPr="00A74099" w:rsidRDefault="004B5017">
            <w:pPr>
              <w:rPr>
                <w:ins w:id="5138" w:author="Maxim Moinat" w:date="2016-08-03T17:45:00Z"/>
              </w:rPr>
            </w:pPr>
            <w:ins w:id="5139" w:author="Maxim Moinat" w:date="2016-10-11T16:45:00Z">
              <w:r>
                <w:t>See mapping below</w:t>
              </w:r>
            </w:ins>
          </w:p>
        </w:tc>
        <w:tc>
          <w:tcPr>
            <w:tcW w:w="0" w:type="auto"/>
            <w:tcPrChange w:id="5140" w:author="Maxim Moinat" w:date="2016-08-03T17:53:00Z">
              <w:tcPr>
                <w:tcW w:w="0" w:type="auto"/>
              </w:tcPr>
            </w:tcPrChange>
          </w:tcPr>
          <w:p w14:paraId="0D3887D0" w14:textId="77777777" w:rsidR="004B5017" w:rsidRPr="00A74099" w:rsidRDefault="004B5017" w:rsidP="00173E82">
            <w:pPr>
              <w:rPr>
                <w:ins w:id="5141" w:author="Maxim Moinat" w:date="2016-08-03T17:45:00Z"/>
              </w:rPr>
            </w:pPr>
          </w:p>
        </w:tc>
      </w:tr>
      <w:tr w:rsidR="00E24756" w:rsidRPr="0015685C" w14:paraId="6A9F2623" w14:textId="77777777" w:rsidTr="00E24756">
        <w:trPr>
          <w:ins w:id="5142" w:author="Maxim Moinat" w:date="2016-08-03T17:45:00Z"/>
        </w:trPr>
        <w:tc>
          <w:tcPr>
            <w:tcW w:w="0" w:type="auto"/>
            <w:tcPrChange w:id="5143" w:author="Maxim Moinat" w:date="2016-08-03T17:53:00Z">
              <w:tcPr>
                <w:tcW w:w="0" w:type="auto"/>
              </w:tcPr>
            </w:tcPrChange>
          </w:tcPr>
          <w:p w14:paraId="564A2F18" w14:textId="77777777" w:rsidR="00D57C5E" w:rsidRDefault="00D57C5E" w:rsidP="00173E82">
            <w:pPr>
              <w:rPr>
                <w:ins w:id="5144" w:author="Maxim Moinat" w:date="2016-08-03T17:45:00Z"/>
              </w:rPr>
            </w:pPr>
            <w:ins w:id="5145" w:author="Maxim Moinat" w:date="2016-08-03T17:45:00Z">
              <w:r>
                <w:t>observation_date</w:t>
              </w:r>
            </w:ins>
          </w:p>
        </w:tc>
        <w:tc>
          <w:tcPr>
            <w:tcW w:w="2261" w:type="dxa"/>
            <w:tcPrChange w:id="5146" w:author="Maxim Moinat" w:date="2016-08-03T17:53:00Z">
              <w:tcPr>
                <w:tcW w:w="2402" w:type="dxa"/>
              </w:tcPr>
            </w:tcPrChange>
          </w:tcPr>
          <w:p w14:paraId="76FD821C" w14:textId="21B5D089" w:rsidR="00D57C5E" w:rsidRDefault="00AC495F" w:rsidP="00173E82">
            <w:pPr>
              <w:rPr>
                <w:ins w:id="5147" w:author="Maxim Moinat" w:date="2016-08-03T17:45:00Z"/>
              </w:rPr>
            </w:pPr>
            <w:ins w:id="5148" w:author="Maxim Moinat" w:date="2016-08-03T17:48:00Z">
              <w:r>
                <w:t>PATREG.indatuma</w:t>
              </w:r>
            </w:ins>
          </w:p>
        </w:tc>
        <w:tc>
          <w:tcPr>
            <w:tcW w:w="2654" w:type="dxa"/>
            <w:tcPrChange w:id="5149" w:author="Maxim Moinat" w:date="2016-08-03T17:53:00Z">
              <w:tcPr>
                <w:tcW w:w="2513" w:type="dxa"/>
                <w:gridSpan w:val="2"/>
              </w:tcPr>
            </w:tcPrChange>
          </w:tcPr>
          <w:p w14:paraId="76755691" w14:textId="570DEF0F" w:rsidR="00D57C5E" w:rsidRPr="00313023" w:rsidRDefault="00D57C5E" w:rsidP="00173E82">
            <w:pPr>
              <w:rPr>
                <w:ins w:id="5150" w:author="Maxim Moinat" w:date="2016-08-03T17:45:00Z"/>
              </w:rPr>
            </w:pPr>
          </w:p>
        </w:tc>
        <w:tc>
          <w:tcPr>
            <w:tcW w:w="0" w:type="auto"/>
            <w:tcPrChange w:id="5151" w:author="Maxim Moinat" w:date="2016-08-03T17:53:00Z">
              <w:tcPr>
                <w:tcW w:w="0" w:type="auto"/>
              </w:tcPr>
            </w:tcPrChange>
          </w:tcPr>
          <w:p w14:paraId="0E86F62F" w14:textId="77777777" w:rsidR="00D57C5E" w:rsidRPr="00313023" w:rsidRDefault="00D57C5E" w:rsidP="00173E82">
            <w:pPr>
              <w:rPr>
                <w:ins w:id="5152" w:author="Maxim Moinat" w:date="2016-08-03T17:45:00Z"/>
              </w:rPr>
            </w:pPr>
          </w:p>
        </w:tc>
      </w:tr>
      <w:tr w:rsidR="00E24756" w:rsidRPr="000E1185" w14:paraId="41DECD75" w14:textId="77777777" w:rsidTr="00E24756">
        <w:trPr>
          <w:ins w:id="5153" w:author="Maxim Moinat" w:date="2016-08-03T17:45:00Z"/>
        </w:trPr>
        <w:tc>
          <w:tcPr>
            <w:tcW w:w="0" w:type="auto"/>
            <w:tcPrChange w:id="5154" w:author="Maxim Moinat" w:date="2016-08-03T17:53:00Z">
              <w:tcPr>
                <w:tcW w:w="0" w:type="auto"/>
              </w:tcPr>
            </w:tcPrChange>
          </w:tcPr>
          <w:p w14:paraId="76870E56" w14:textId="77777777" w:rsidR="00D57C5E" w:rsidRDefault="00D57C5E" w:rsidP="00173E82">
            <w:pPr>
              <w:rPr>
                <w:ins w:id="5155" w:author="Maxim Moinat" w:date="2016-08-03T17:45:00Z"/>
              </w:rPr>
            </w:pPr>
            <w:ins w:id="5156" w:author="Maxim Moinat" w:date="2016-08-03T17:45:00Z">
              <w:r>
                <w:t>observation_type_concept_id</w:t>
              </w:r>
            </w:ins>
          </w:p>
        </w:tc>
        <w:tc>
          <w:tcPr>
            <w:tcW w:w="2261" w:type="dxa"/>
            <w:tcPrChange w:id="5157" w:author="Maxim Moinat" w:date="2016-08-03T17:53:00Z">
              <w:tcPr>
                <w:tcW w:w="2402" w:type="dxa"/>
              </w:tcPr>
            </w:tcPrChange>
          </w:tcPr>
          <w:p w14:paraId="363E0296" w14:textId="77777777" w:rsidR="00D57C5E" w:rsidRDefault="00D57C5E" w:rsidP="00173E82">
            <w:pPr>
              <w:rPr>
                <w:ins w:id="5158" w:author="Maxim Moinat" w:date="2016-08-03T17:45:00Z"/>
              </w:rPr>
            </w:pPr>
          </w:p>
        </w:tc>
        <w:tc>
          <w:tcPr>
            <w:tcW w:w="2654" w:type="dxa"/>
            <w:tcPrChange w:id="5159" w:author="Maxim Moinat" w:date="2016-08-03T17:53:00Z">
              <w:tcPr>
                <w:tcW w:w="2513" w:type="dxa"/>
                <w:gridSpan w:val="2"/>
              </w:tcPr>
            </w:tcPrChange>
          </w:tcPr>
          <w:p w14:paraId="03F60C63" w14:textId="77777777" w:rsidR="00D57C5E" w:rsidRDefault="00D57C5E" w:rsidP="00173E82">
            <w:pPr>
              <w:rPr>
                <w:ins w:id="5160" w:author="Maxim Moinat" w:date="2016-08-03T17:45:00Z"/>
              </w:rPr>
            </w:pPr>
            <w:ins w:id="5161" w:author="Maxim Moinat" w:date="2016-08-03T17:45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5162" w:author="Maxim Moinat" w:date="2016-08-03T17:53:00Z">
              <w:tcPr>
                <w:tcW w:w="0" w:type="auto"/>
              </w:tcPr>
            </w:tcPrChange>
          </w:tcPr>
          <w:p w14:paraId="1145E7EB" w14:textId="77777777" w:rsidR="00D57C5E" w:rsidRPr="00A74099" w:rsidRDefault="00D57C5E" w:rsidP="00173E82">
            <w:pPr>
              <w:rPr>
                <w:ins w:id="5163" w:author="Maxim Moinat" w:date="2016-08-03T17:45:00Z"/>
              </w:rPr>
            </w:pPr>
          </w:p>
        </w:tc>
      </w:tr>
      <w:tr w:rsidR="00020131" w14:paraId="43740561" w14:textId="77777777" w:rsidTr="00E24756">
        <w:trPr>
          <w:ins w:id="5164" w:author="Maxim Moinat" w:date="2016-08-03T17:45:00Z"/>
        </w:trPr>
        <w:tc>
          <w:tcPr>
            <w:tcW w:w="0" w:type="auto"/>
            <w:tcPrChange w:id="5165" w:author="Maxim Moinat" w:date="2016-08-03T17:53:00Z">
              <w:tcPr>
                <w:tcW w:w="0" w:type="auto"/>
              </w:tcPr>
            </w:tcPrChange>
          </w:tcPr>
          <w:p w14:paraId="1B7CC5FE" w14:textId="6BC73529" w:rsidR="00020131" w:rsidRDefault="00020131" w:rsidP="00173E82">
            <w:pPr>
              <w:rPr>
                <w:ins w:id="5166" w:author="Maxim Moinat" w:date="2016-08-03T17:45:00Z"/>
              </w:rPr>
            </w:pPr>
            <w:ins w:id="5167" w:author="Maxim Moinat" w:date="2016-10-11T16:43:00Z">
              <w:r>
                <w:t>observation_source_value</w:t>
              </w:r>
            </w:ins>
          </w:p>
        </w:tc>
        <w:tc>
          <w:tcPr>
            <w:tcW w:w="2261" w:type="dxa"/>
            <w:tcPrChange w:id="5168" w:author="Maxim Moinat" w:date="2016-08-03T17:53:00Z">
              <w:tcPr>
                <w:tcW w:w="2402" w:type="dxa"/>
              </w:tcPr>
            </w:tcPrChange>
          </w:tcPr>
          <w:p w14:paraId="1CC45580" w14:textId="0666E6B3" w:rsidR="00020131" w:rsidRDefault="00020131">
            <w:pPr>
              <w:rPr>
                <w:ins w:id="5169" w:author="Maxim Moinat" w:date="2016-08-03T17:45:00Z"/>
              </w:rPr>
            </w:pPr>
            <w:ins w:id="5170" w:author="Maxim Moinat" w:date="2016-08-03T17:47:00Z">
              <w:r>
                <w:t>PATREG.</w:t>
              </w:r>
            </w:ins>
            <w:ins w:id="5171" w:author="Maxim Moinat" w:date="2016-08-03T17:48:00Z">
              <w:r>
                <w:t>insatt</w:t>
              </w:r>
            </w:ins>
          </w:p>
        </w:tc>
        <w:tc>
          <w:tcPr>
            <w:tcW w:w="2654" w:type="dxa"/>
            <w:tcPrChange w:id="5172" w:author="Maxim Moinat" w:date="2016-08-03T17:53:00Z">
              <w:tcPr>
                <w:tcW w:w="2513" w:type="dxa"/>
                <w:gridSpan w:val="2"/>
              </w:tcPr>
            </w:tcPrChange>
          </w:tcPr>
          <w:p w14:paraId="3310DA21" w14:textId="77777777" w:rsidR="00020131" w:rsidRDefault="00020131" w:rsidP="00173E82">
            <w:pPr>
              <w:rPr>
                <w:ins w:id="5173" w:author="Maxim Moinat" w:date="2016-08-03T17:45:00Z"/>
              </w:rPr>
            </w:pPr>
          </w:p>
        </w:tc>
        <w:tc>
          <w:tcPr>
            <w:tcW w:w="0" w:type="auto"/>
            <w:tcPrChange w:id="5174" w:author="Maxim Moinat" w:date="2016-08-03T17:53:00Z">
              <w:tcPr>
                <w:tcW w:w="0" w:type="auto"/>
              </w:tcPr>
            </w:tcPrChange>
          </w:tcPr>
          <w:p w14:paraId="288CFA88" w14:textId="77777777" w:rsidR="00020131" w:rsidRDefault="00020131" w:rsidP="00173E82">
            <w:pPr>
              <w:rPr>
                <w:ins w:id="5175" w:author="Maxim Moinat" w:date="2016-08-03T17:45:00Z"/>
              </w:rPr>
            </w:pPr>
          </w:p>
        </w:tc>
      </w:tr>
      <w:tr w:rsidR="00020131" w14:paraId="57670B27" w14:textId="77777777" w:rsidTr="00E24756">
        <w:trPr>
          <w:ins w:id="5176" w:author="Maxim Moinat" w:date="2016-08-03T17:45:00Z"/>
        </w:trPr>
        <w:tc>
          <w:tcPr>
            <w:tcW w:w="0" w:type="auto"/>
            <w:tcPrChange w:id="5177" w:author="Maxim Moinat" w:date="2016-08-03T17:53:00Z">
              <w:tcPr>
                <w:tcW w:w="0" w:type="auto"/>
              </w:tcPr>
            </w:tcPrChange>
          </w:tcPr>
          <w:p w14:paraId="54FF2923" w14:textId="04FE3F8E" w:rsidR="00020131" w:rsidRPr="00C612E0" w:rsidRDefault="00020131" w:rsidP="00173E82">
            <w:pPr>
              <w:rPr>
                <w:ins w:id="5178" w:author="Maxim Moinat" w:date="2016-08-03T17:45:00Z"/>
              </w:rPr>
            </w:pPr>
            <w:ins w:id="5179" w:author="Maxim Moinat" w:date="2016-10-11T16:43:00Z">
              <w:r w:rsidRPr="00C612E0">
                <w:t>value_as_concept_id</w:t>
              </w:r>
            </w:ins>
          </w:p>
        </w:tc>
        <w:tc>
          <w:tcPr>
            <w:tcW w:w="2261" w:type="dxa"/>
            <w:tcPrChange w:id="5180" w:author="Maxim Moinat" w:date="2016-08-03T17:53:00Z">
              <w:tcPr>
                <w:tcW w:w="2402" w:type="dxa"/>
              </w:tcPr>
            </w:tcPrChange>
          </w:tcPr>
          <w:p w14:paraId="5BDA07D1" w14:textId="0E240B1A" w:rsidR="00020131" w:rsidRPr="00C612E0" w:rsidRDefault="00020131">
            <w:pPr>
              <w:rPr>
                <w:ins w:id="5181" w:author="Maxim Moinat" w:date="2016-08-03T17:45:00Z"/>
              </w:rPr>
            </w:pPr>
          </w:p>
        </w:tc>
        <w:tc>
          <w:tcPr>
            <w:tcW w:w="2654" w:type="dxa"/>
            <w:tcPrChange w:id="5182" w:author="Maxim Moinat" w:date="2016-08-03T17:53:00Z">
              <w:tcPr>
                <w:tcW w:w="2513" w:type="dxa"/>
                <w:gridSpan w:val="2"/>
              </w:tcPr>
            </w:tcPrChange>
          </w:tcPr>
          <w:p w14:paraId="566AD08A" w14:textId="43EB71F2" w:rsidR="00020131" w:rsidRPr="00C612E0" w:rsidRDefault="00C612E0" w:rsidP="00173E82">
            <w:pPr>
              <w:rPr>
                <w:ins w:id="5183" w:author="Maxim Moinat" w:date="2016-08-03T17:45:00Z"/>
              </w:rPr>
            </w:pPr>
            <w:ins w:id="5184" w:author="Maxim Moinat" w:date="2017-05-09T15:15:00Z">
              <w:r w:rsidRPr="00C612E0">
                <w:rPr>
                  <w:rPrChange w:id="5185" w:author="Maxim Moinat" w:date="2017-05-09T15:15:00Z">
                    <w:rPr>
                      <w:strike/>
                    </w:rPr>
                  </w:rPrChange>
                </w:rPr>
                <w:t>4188539 (Yes to suggestive statement)</w:t>
              </w:r>
            </w:ins>
          </w:p>
        </w:tc>
        <w:tc>
          <w:tcPr>
            <w:tcW w:w="0" w:type="auto"/>
            <w:tcPrChange w:id="5186" w:author="Maxim Moinat" w:date="2016-08-03T17:53:00Z">
              <w:tcPr>
                <w:tcW w:w="0" w:type="auto"/>
              </w:tcPr>
            </w:tcPrChange>
          </w:tcPr>
          <w:p w14:paraId="5ACF2263" w14:textId="77777777" w:rsidR="00020131" w:rsidRDefault="00020131" w:rsidP="00173E82">
            <w:pPr>
              <w:rPr>
                <w:ins w:id="5187" w:author="Maxim Moinat" w:date="2016-08-03T17:45:00Z"/>
              </w:rPr>
            </w:pPr>
          </w:p>
        </w:tc>
      </w:tr>
      <w:tr w:rsidR="00020131" w:rsidRPr="0015685C" w14:paraId="0228050A" w14:textId="77777777" w:rsidTr="00E24756">
        <w:trPr>
          <w:ins w:id="5188" w:author="Maxim Moinat" w:date="2016-08-03T17:45:00Z"/>
        </w:trPr>
        <w:tc>
          <w:tcPr>
            <w:tcW w:w="0" w:type="auto"/>
            <w:tcPrChange w:id="5189" w:author="Maxim Moinat" w:date="2016-08-03T17:53:00Z">
              <w:tcPr>
                <w:tcW w:w="0" w:type="auto"/>
              </w:tcPr>
            </w:tcPrChange>
          </w:tcPr>
          <w:p w14:paraId="2723B32F" w14:textId="222804DC" w:rsidR="00020131" w:rsidRDefault="00020131" w:rsidP="00173E82">
            <w:pPr>
              <w:rPr>
                <w:ins w:id="5190" w:author="Maxim Moinat" w:date="2016-08-03T17:45:00Z"/>
              </w:rPr>
            </w:pPr>
            <w:ins w:id="5191" w:author="Maxim Moinat" w:date="2016-10-11T16:43:00Z">
              <w:r>
                <w:t>qualifier_source_value</w:t>
              </w:r>
            </w:ins>
          </w:p>
        </w:tc>
        <w:tc>
          <w:tcPr>
            <w:tcW w:w="2261" w:type="dxa"/>
            <w:tcPrChange w:id="5192" w:author="Maxim Moinat" w:date="2016-08-03T17:53:00Z">
              <w:tcPr>
                <w:tcW w:w="2402" w:type="dxa"/>
              </w:tcPr>
            </w:tcPrChange>
          </w:tcPr>
          <w:p w14:paraId="1F9DC7A6" w14:textId="77777777" w:rsidR="00020131" w:rsidRDefault="00020131" w:rsidP="00173E82">
            <w:pPr>
              <w:rPr>
                <w:ins w:id="5193" w:author="Maxim Moinat" w:date="2016-08-03T17:45:00Z"/>
              </w:rPr>
            </w:pPr>
          </w:p>
        </w:tc>
        <w:tc>
          <w:tcPr>
            <w:tcW w:w="2654" w:type="dxa"/>
            <w:tcPrChange w:id="5194" w:author="Maxim Moinat" w:date="2016-08-03T17:53:00Z">
              <w:tcPr>
                <w:tcW w:w="2513" w:type="dxa"/>
                <w:gridSpan w:val="2"/>
              </w:tcPr>
            </w:tcPrChange>
          </w:tcPr>
          <w:p w14:paraId="03010047" w14:textId="35016E76" w:rsidR="00020131" w:rsidRPr="00BE2952" w:rsidRDefault="00020131">
            <w:pPr>
              <w:rPr>
                <w:ins w:id="5195" w:author="Maxim Moinat" w:date="2016-08-03T17:45:00Z"/>
              </w:rPr>
            </w:pPr>
            <w:ins w:id="5196" w:author="Maxim Moinat" w:date="2016-08-03T17:45:00Z">
              <w:r>
                <w:t>‘</w:t>
              </w:r>
            </w:ins>
            <w:ins w:id="5197" w:author="Maxim Moinat" w:date="2016-08-03T17:47:00Z">
              <w:r>
                <w:t>insatt’</w:t>
              </w:r>
            </w:ins>
          </w:p>
        </w:tc>
        <w:tc>
          <w:tcPr>
            <w:tcW w:w="0" w:type="auto"/>
            <w:tcPrChange w:id="5198" w:author="Maxim Moinat" w:date="2016-08-03T17:53:00Z">
              <w:tcPr>
                <w:tcW w:w="0" w:type="auto"/>
              </w:tcPr>
            </w:tcPrChange>
          </w:tcPr>
          <w:p w14:paraId="58745685" w14:textId="77777777" w:rsidR="00020131" w:rsidRPr="00BE2952" w:rsidRDefault="00020131" w:rsidP="00173E82">
            <w:pPr>
              <w:rPr>
                <w:ins w:id="5199" w:author="Maxim Moinat" w:date="2016-08-03T17:45:00Z"/>
              </w:rPr>
            </w:pPr>
          </w:p>
        </w:tc>
      </w:tr>
      <w:tr w:rsidR="00AC495F" w:rsidRPr="0015685C" w14:paraId="7BCB0944" w14:textId="77777777" w:rsidTr="00E24756">
        <w:trPr>
          <w:ins w:id="5200" w:author="Maxim Moinat" w:date="2016-08-03T17:47:00Z"/>
        </w:trPr>
        <w:tc>
          <w:tcPr>
            <w:tcW w:w="0" w:type="auto"/>
            <w:tcPrChange w:id="5201" w:author="Maxim Moinat" w:date="2016-08-03T17:53:00Z">
              <w:tcPr>
                <w:tcW w:w="0" w:type="auto"/>
              </w:tcPr>
            </w:tcPrChange>
          </w:tcPr>
          <w:p w14:paraId="09B5B24B" w14:textId="5871FFD3" w:rsidR="00AC495F" w:rsidRDefault="00AC495F" w:rsidP="00173E82">
            <w:pPr>
              <w:rPr>
                <w:ins w:id="5202" w:author="Maxim Moinat" w:date="2016-08-03T17:47:00Z"/>
              </w:rPr>
            </w:pPr>
            <w:ins w:id="5203" w:author="Maxim Moinat" w:date="2016-08-03T17:47:00Z">
              <w:r>
                <w:t>visit_occurrence_id</w:t>
              </w:r>
            </w:ins>
          </w:p>
        </w:tc>
        <w:tc>
          <w:tcPr>
            <w:tcW w:w="2261" w:type="dxa"/>
            <w:tcPrChange w:id="5204" w:author="Maxim Moinat" w:date="2016-08-03T17:53:00Z">
              <w:tcPr>
                <w:tcW w:w="2921" w:type="dxa"/>
                <w:gridSpan w:val="2"/>
              </w:tcPr>
            </w:tcPrChange>
          </w:tcPr>
          <w:p w14:paraId="1A85AC7C" w14:textId="5BB7DE48" w:rsidR="00AC495F" w:rsidRDefault="00AC495F" w:rsidP="00173E82">
            <w:pPr>
              <w:rPr>
                <w:ins w:id="5205" w:author="Maxim Moinat" w:date="2016-08-03T17:47:00Z"/>
              </w:rPr>
            </w:pPr>
          </w:p>
        </w:tc>
        <w:tc>
          <w:tcPr>
            <w:tcW w:w="2654" w:type="dxa"/>
            <w:tcPrChange w:id="5206" w:author="Maxim Moinat" w:date="2016-08-03T17:53:00Z">
              <w:tcPr>
                <w:tcW w:w="1994" w:type="dxa"/>
              </w:tcPr>
            </w:tcPrChange>
          </w:tcPr>
          <w:p w14:paraId="1536BE3B" w14:textId="491F9585" w:rsidR="00AC495F" w:rsidRDefault="00AC495F" w:rsidP="00173E82">
            <w:pPr>
              <w:rPr>
                <w:ins w:id="5207" w:author="Maxim Moinat" w:date="2016-08-03T17:47:00Z"/>
              </w:rPr>
            </w:pPr>
            <w:ins w:id="5208" w:author="Maxim Moinat" w:date="2016-08-03T17:47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209" w:author="Maxim Moinat" w:date="2016-08-03T17:53:00Z">
              <w:tcPr>
                <w:tcW w:w="0" w:type="auto"/>
              </w:tcPr>
            </w:tcPrChange>
          </w:tcPr>
          <w:p w14:paraId="702CA536" w14:textId="77777777" w:rsidR="00AC495F" w:rsidRPr="00BE2952" w:rsidRDefault="00AC495F" w:rsidP="00173E82">
            <w:pPr>
              <w:rPr>
                <w:ins w:id="5210" w:author="Maxim Moinat" w:date="2016-08-03T17:47:00Z"/>
              </w:rPr>
            </w:pPr>
          </w:p>
        </w:tc>
      </w:tr>
    </w:tbl>
    <w:p w14:paraId="5455F725" w14:textId="11D586A9" w:rsidR="00D57C5E" w:rsidRDefault="00D57C5E" w:rsidP="00D57C5E">
      <w:pPr>
        <w:rPr>
          <w:ins w:id="5211" w:author="Maxim Moinat" w:date="2016-08-03T17:45:00Z"/>
          <w:b/>
        </w:rPr>
      </w:pPr>
    </w:p>
    <w:p w14:paraId="7A4DCA8F" w14:textId="77777777" w:rsidR="00C612E0" w:rsidRPr="00240F9F" w:rsidRDefault="00C612E0" w:rsidP="00C612E0">
      <w:pPr>
        <w:rPr>
          <w:ins w:id="5212" w:author="Maxim Moinat" w:date="2017-05-09T15:15:00Z"/>
          <w:rFonts w:cs="Arial"/>
          <w:szCs w:val="20"/>
          <w:lang w:val="en-GB"/>
        </w:rPr>
      </w:pPr>
      <w:ins w:id="5213" w:author="Maxim Moinat" w:date="2017-05-09T15:15:00Z">
        <w:r>
          <w:rPr>
            <w:rFonts w:cs="Arial"/>
            <w:szCs w:val="20"/>
            <w:lang w:val="en-GB"/>
          </w:rPr>
          <w:t>Concept mapping for source field PATREG.INSATT</w:t>
        </w:r>
        <w:r w:rsidRPr="00240F9F">
          <w:rPr>
            <w:rFonts w:cs="Arial"/>
            <w:szCs w:val="20"/>
            <w:lang w:val="en-GB"/>
          </w:rPr>
          <w:t xml:space="preserve">: (SNOMED) </w:t>
        </w:r>
      </w:ins>
    </w:p>
    <w:tbl>
      <w:tblPr>
        <w:tblW w:w="953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1"/>
        <w:gridCol w:w="1700"/>
        <w:gridCol w:w="2412"/>
        <w:gridCol w:w="2412"/>
        <w:tblGridChange w:id="5214">
          <w:tblGrid>
            <w:gridCol w:w="5"/>
            <w:gridCol w:w="1276"/>
            <w:gridCol w:w="5"/>
            <w:gridCol w:w="1726"/>
            <w:gridCol w:w="5"/>
            <w:gridCol w:w="1695"/>
            <w:gridCol w:w="5"/>
            <w:gridCol w:w="2407"/>
            <w:gridCol w:w="5"/>
            <w:gridCol w:w="2407"/>
            <w:gridCol w:w="5"/>
          </w:tblGrid>
        </w:tblGridChange>
      </w:tblGrid>
      <w:tr w:rsidR="00C612E0" w:rsidRPr="00225E58" w14:paraId="7922F6AC" w14:textId="77777777" w:rsidTr="00C612E0">
        <w:trPr>
          <w:trHeight w:val="240"/>
          <w:ins w:id="5215" w:author="Maxim Moinat" w:date="2017-05-09T15:15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1560BB2D" w14:textId="77777777" w:rsidR="00C612E0" w:rsidRDefault="00C612E0" w:rsidP="00C612E0">
            <w:pPr>
              <w:jc w:val="center"/>
              <w:rPr>
                <w:ins w:id="5216" w:author="Maxim Moinat" w:date="2017-05-09T15:15:00Z"/>
                <w:b/>
                <w:bCs/>
                <w:szCs w:val="20"/>
                <w:lang w:val="en-GB" w:eastAsia="en-GB"/>
              </w:rPr>
            </w:pPr>
            <w:ins w:id="5217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AF95E20" w14:textId="77777777" w:rsidR="00C612E0" w:rsidRDefault="00C612E0" w:rsidP="00C612E0">
            <w:pPr>
              <w:jc w:val="center"/>
              <w:rPr>
                <w:ins w:id="5218" w:author="Maxim Moinat" w:date="2017-05-09T15:15:00Z"/>
                <w:b/>
                <w:bCs/>
                <w:szCs w:val="20"/>
                <w:lang w:val="en-GB" w:eastAsia="en-GB"/>
              </w:rPr>
            </w:pPr>
            <w:ins w:id="5219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B9CD4FC" w14:textId="77777777" w:rsidR="00C612E0" w:rsidRDefault="00C612E0" w:rsidP="00C612E0">
            <w:pPr>
              <w:jc w:val="center"/>
              <w:rPr>
                <w:ins w:id="5220" w:author="Maxim Moinat" w:date="2017-05-09T15:15:00Z"/>
                <w:b/>
                <w:bCs/>
                <w:szCs w:val="20"/>
                <w:lang w:val="en-GB" w:eastAsia="en-GB"/>
              </w:rPr>
            </w:pPr>
            <w:ins w:id="5221" w:author="Maxim Moinat" w:date="2017-05-09T15:15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AA3757B" w14:textId="77777777" w:rsidR="00C612E0" w:rsidRDefault="00C612E0" w:rsidP="00C612E0">
            <w:pPr>
              <w:jc w:val="center"/>
              <w:rPr>
                <w:ins w:id="5222" w:author="Maxim Moinat" w:date="2017-05-09T15:15:00Z"/>
                <w:b/>
                <w:bCs/>
                <w:szCs w:val="20"/>
                <w:lang w:val="en-GB" w:eastAsia="en-GB"/>
              </w:rPr>
            </w:pPr>
            <w:ins w:id="5223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BDEB06D" w14:textId="77777777" w:rsidR="00C612E0" w:rsidRDefault="00C612E0" w:rsidP="00C612E0">
            <w:pPr>
              <w:jc w:val="center"/>
              <w:rPr>
                <w:ins w:id="5224" w:author="Maxim Moinat" w:date="2017-05-09T15:15:00Z"/>
                <w:b/>
                <w:bCs/>
                <w:szCs w:val="20"/>
                <w:lang w:val="en-GB" w:eastAsia="en-GB"/>
              </w:rPr>
            </w:pPr>
            <w:ins w:id="5225" w:author="Maxim Moinat" w:date="2017-05-09T15:15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14:paraId="6E593826" w14:textId="77777777" w:rsidTr="00C612E0">
        <w:tblPrEx>
          <w:tblW w:w="9536" w:type="dxa"/>
          <w:tblInd w:w="103" w:type="dxa"/>
          <w:tblLayout w:type="fixed"/>
          <w:tblPrExChange w:id="5226" w:author="Maxim Moinat" w:date="2017-05-09T15:15:00Z">
            <w:tblPrEx>
              <w:tblW w:w="9536" w:type="dxa"/>
              <w:tblInd w:w="103" w:type="dxa"/>
              <w:tblLayout w:type="fixed"/>
            </w:tblPrEx>
          </w:tblPrExChange>
        </w:tblPrEx>
        <w:trPr>
          <w:trHeight w:val="240"/>
          <w:ins w:id="5227" w:author="Maxim Moinat" w:date="2017-05-09T15:15:00Z"/>
          <w:trPrChange w:id="5228" w:author="Maxim Moinat" w:date="2017-05-09T15:15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29" w:author="Maxim Moinat" w:date="2017-05-09T15:15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4D5E23B6" w14:textId="77777777" w:rsidR="00C612E0" w:rsidRDefault="00C612E0">
            <w:pPr>
              <w:rPr>
                <w:ins w:id="5230" w:author="Maxim Moinat" w:date="2017-05-09T15:15:00Z"/>
                <w:rFonts w:ascii="Calibri" w:hAnsi="Calibri"/>
                <w:color w:val="000000"/>
              </w:rPr>
            </w:pPr>
            <w:ins w:id="5231" w:author="Maxim Moinat" w:date="2017-05-09T15:15:00Z">
              <w:r>
                <w:rPr>
                  <w:rFonts w:ascii="Calibri" w:hAnsi="Calibri"/>
                  <w:color w:val="000000"/>
                </w:rPr>
                <w:t>1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32" w:author="Maxim Moinat" w:date="2017-05-09T15:15:00Z">
              <w:tcPr>
                <w:tcW w:w="173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2F8CE771" w14:textId="77777777" w:rsidR="00C612E0" w:rsidRDefault="00C612E0">
            <w:pPr>
              <w:rPr>
                <w:ins w:id="5233" w:author="Maxim Moinat" w:date="2017-05-09T15:15:00Z"/>
                <w:rFonts w:ascii="Calibri" w:hAnsi="Calibri"/>
                <w:color w:val="000000"/>
              </w:rPr>
            </w:pPr>
            <w:ins w:id="5234" w:author="Maxim Moinat" w:date="2017-05-09T15:15:00Z">
              <w:r>
                <w:rPr>
                  <w:rFonts w:ascii="Calibri" w:hAnsi="Calibri"/>
                  <w:color w:val="000000"/>
                </w:rPr>
                <w:t>Other hospital or clinic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35" w:author="Maxim Moinat" w:date="2017-05-09T15:15:00Z">
              <w:tcPr>
                <w:tcW w:w="17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97AA39" w14:textId="77777777" w:rsidR="00C612E0" w:rsidRPr="005A3284" w:rsidRDefault="00C612E0">
            <w:pPr>
              <w:rPr>
                <w:ins w:id="5236" w:author="Maxim Moinat" w:date="2017-05-09T15:15:00Z"/>
                <w:szCs w:val="20"/>
                <w:lang w:val="en-GB" w:eastAsia="en-GB"/>
              </w:rPr>
            </w:pPr>
            <w:ins w:id="5237" w:author="Maxim Moinat" w:date="2017-05-09T15:15:00Z">
              <w:r>
                <w:rPr>
                  <w:szCs w:val="20"/>
                  <w:lang w:val="en-GB" w:eastAsia="en-GB"/>
                </w:rPr>
                <w:t>Hospital admission, transfer from other hospital or health care facility.</w:t>
              </w:r>
            </w:ins>
          </w:p>
          <w:p w14:paraId="146A3430" w14:textId="77777777" w:rsidR="00C612E0" w:rsidRPr="005A3284" w:rsidRDefault="00C612E0">
            <w:pPr>
              <w:rPr>
                <w:ins w:id="5238" w:author="Maxim Moinat" w:date="2017-05-09T15:15:00Z"/>
                <w:szCs w:val="20"/>
                <w:lang w:val="en-GB" w:eastAsia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39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60C2FE" w14:textId="77777777" w:rsidR="00C612E0" w:rsidRPr="0085586B" w:rsidRDefault="00C612E0">
            <w:pPr>
              <w:rPr>
                <w:ins w:id="5240" w:author="Maxim Moinat" w:date="2017-05-09T15:15:00Z"/>
                <w:rFonts w:eastAsia="Times New Roman"/>
              </w:rPr>
            </w:pPr>
            <w:ins w:id="5241" w:author="Maxim Moinat" w:date="2017-05-09T15:15:00Z">
              <w:r w:rsidRPr="0085586B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t>4164916</w:t>
              </w:r>
            </w:ins>
          </w:p>
          <w:p w14:paraId="202574E6" w14:textId="77777777" w:rsidR="00C612E0" w:rsidRPr="005A3284" w:rsidRDefault="00C612E0">
            <w:pPr>
              <w:ind w:right="90"/>
              <w:rPr>
                <w:ins w:id="5242" w:author="Maxim Moinat" w:date="2017-05-09T15:15:00Z"/>
                <w:szCs w:val="20"/>
                <w:lang w:val="en-GB" w:eastAsia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243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2613D" w14:textId="77777777" w:rsidR="00C612E0" w:rsidRPr="003E5686" w:rsidRDefault="00C612E0" w:rsidP="00C612E0">
            <w:pPr>
              <w:jc w:val="center"/>
              <w:rPr>
                <w:ins w:id="5244" w:author="Maxim Moinat" w:date="2017-05-09T15:15:00Z"/>
                <w:szCs w:val="20"/>
                <w:highlight w:val="yellow"/>
                <w:lang w:val="en-GB" w:eastAsia="en-GB"/>
              </w:rPr>
            </w:pPr>
          </w:p>
        </w:tc>
      </w:tr>
      <w:tr w:rsidR="00C612E0" w:rsidRPr="00590F24" w14:paraId="30BE3DA8" w14:textId="77777777" w:rsidTr="00C612E0">
        <w:tblPrEx>
          <w:tblW w:w="9536" w:type="dxa"/>
          <w:tblInd w:w="103" w:type="dxa"/>
          <w:tblLayout w:type="fixed"/>
          <w:tblPrExChange w:id="5245" w:author="Maxim Moinat" w:date="2017-05-09T15:15:00Z">
            <w:tblPrEx>
              <w:tblW w:w="9536" w:type="dxa"/>
              <w:tblInd w:w="103" w:type="dxa"/>
              <w:tblLayout w:type="fixed"/>
            </w:tblPrEx>
          </w:tblPrExChange>
        </w:tblPrEx>
        <w:trPr>
          <w:trHeight w:val="240"/>
          <w:ins w:id="5246" w:author="Maxim Moinat" w:date="2017-05-09T15:15:00Z"/>
          <w:trPrChange w:id="5247" w:author="Maxim Moinat" w:date="2017-05-09T15:15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48" w:author="Maxim Moinat" w:date="2017-05-09T15:15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6FCC0595" w14:textId="77777777" w:rsidR="00C612E0" w:rsidRDefault="00C612E0">
            <w:pPr>
              <w:rPr>
                <w:ins w:id="5249" w:author="Maxim Moinat" w:date="2017-05-09T15:15:00Z"/>
                <w:rFonts w:ascii="Calibri" w:hAnsi="Calibri"/>
                <w:color w:val="000000"/>
              </w:rPr>
            </w:pPr>
            <w:ins w:id="5250" w:author="Maxim Moinat" w:date="2017-05-09T15:15:00Z">
              <w:r>
                <w:rPr>
                  <w:rFonts w:ascii="Calibri" w:hAnsi="Calibri"/>
                  <w:color w:val="000000"/>
                </w:rPr>
                <w:t>2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51" w:author="Maxim Moinat" w:date="2017-05-09T15:15:00Z">
              <w:tcPr>
                <w:tcW w:w="173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00FF2808" w14:textId="77777777" w:rsidR="00C612E0" w:rsidRDefault="00C612E0">
            <w:pPr>
              <w:rPr>
                <w:ins w:id="5252" w:author="Maxim Moinat" w:date="2017-05-09T15:15:00Z"/>
                <w:rFonts w:ascii="Calibri" w:hAnsi="Calibri"/>
                <w:color w:val="000000"/>
              </w:rPr>
            </w:pPr>
            <w:ins w:id="5253" w:author="Maxim Moinat" w:date="2017-05-09T15:15:00Z">
              <w:r w:rsidRPr="00590F24">
                <w:rPr>
                  <w:rFonts w:ascii="Calibri" w:hAnsi="Calibri"/>
                  <w:color w:val="000000"/>
                </w:rPr>
                <w:t>Home for disabled or elderly people</w:t>
              </w:r>
            </w:ins>
          </w:p>
          <w:p w14:paraId="57AF7AF8" w14:textId="77777777" w:rsidR="00C612E0" w:rsidRPr="00590F24" w:rsidRDefault="00C612E0">
            <w:pPr>
              <w:rPr>
                <w:ins w:id="5254" w:author="Maxim Moinat" w:date="2017-05-09T15:15:00Z"/>
                <w:rFonts w:ascii="Calibri" w:hAnsi="Calibri"/>
                <w:color w:val="000000"/>
              </w:rPr>
            </w:pPr>
            <w:ins w:id="5255" w:author="Maxim Moinat" w:date="2017-05-09T15:15:00Z">
              <w:r>
                <w:rPr>
                  <w:rFonts w:ascii="Calibri" w:hAnsi="Calibri"/>
                  <w:color w:val="000000"/>
                </w:rPr>
                <w:t>(</w:t>
              </w:r>
              <w:r w:rsidRPr="00552DF2">
                <w:rPr>
                  <w:rFonts w:ascii="Calibri" w:hAnsi="Calibri"/>
                  <w:color w:val="000000"/>
                </w:rPr>
                <w:t>särskilt boende</w:t>
              </w:r>
              <w:r>
                <w:rPr>
                  <w:rFonts w:ascii="Calibri" w:hAnsi="Calibri"/>
                  <w:color w:val="000000"/>
                </w:rPr>
                <w:t>)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56" w:author="Maxim Moinat" w:date="2017-05-09T15:15:00Z">
              <w:tcPr>
                <w:tcW w:w="17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641AEA" w14:textId="77777777" w:rsidR="00C612E0" w:rsidRPr="004A6E58" w:rsidRDefault="00C612E0">
            <w:pPr>
              <w:rPr>
                <w:ins w:id="5257" w:author="Maxim Moinat" w:date="2017-05-09T15:15:00Z"/>
                <w:szCs w:val="20"/>
                <w:lang w:val="en-GB" w:eastAsia="en-GB"/>
              </w:rPr>
            </w:pPr>
            <w:ins w:id="5258" w:author="Maxim Moinat" w:date="2017-05-09T15:15:00Z">
              <w:r>
                <w:rPr>
                  <w:szCs w:val="20"/>
                  <w:lang w:val="en-GB" w:eastAsia="en-GB"/>
                </w:rPr>
                <w:t>Hospital Admission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59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D990F9" w14:textId="77777777" w:rsidR="00C612E0" w:rsidRPr="004A6E58" w:rsidRDefault="00C612E0">
            <w:pPr>
              <w:rPr>
                <w:ins w:id="5260" w:author="Maxim Moinat" w:date="2017-05-09T15:15:00Z"/>
                <w:szCs w:val="20"/>
                <w:lang w:val="en-GB" w:eastAsia="en-GB"/>
              </w:rPr>
            </w:pPr>
            <w:ins w:id="5261" w:author="Maxim Moinat" w:date="2017-05-09T15:15:00Z">
              <w:r w:rsidRPr="002D5097">
                <w:rPr>
                  <w:szCs w:val="20"/>
                  <w:lang w:val="en-GB" w:eastAsia="en-GB"/>
                </w:rPr>
                <w:t>8715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262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B6D55" w14:textId="77777777" w:rsidR="00C612E0" w:rsidRPr="003E5686" w:rsidRDefault="00C612E0" w:rsidP="00C612E0">
            <w:pPr>
              <w:rPr>
                <w:ins w:id="5263" w:author="Maxim Moinat" w:date="2017-05-09T15:15:00Z"/>
                <w:szCs w:val="20"/>
                <w:highlight w:val="yellow"/>
                <w:lang w:val="en-GB" w:eastAsia="en-GB"/>
              </w:rPr>
            </w:pPr>
          </w:p>
        </w:tc>
      </w:tr>
      <w:tr w:rsidR="00C612E0" w14:paraId="67A78332" w14:textId="77777777" w:rsidTr="00C612E0">
        <w:tblPrEx>
          <w:tblW w:w="9536" w:type="dxa"/>
          <w:tblInd w:w="103" w:type="dxa"/>
          <w:tblLayout w:type="fixed"/>
          <w:tblPrExChange w:id="5264" w:author="Maxim Moinat" w:date="2017-05-09T15:15:00Z">
            <w:tblPrEx>
              <w:tblW w:w="9536" w:type="dxa"/>
              <w:tblInd w:w="103" w:type="dxa"/>
              <w:tblLayout w:type="fixed"/>
            </w:tblPrEx>
          </w:tblPrExChange>
        </w:tblPrEx>
        <w:trPr>
          <w:trHeight w:val="240"/>
          <w:ins w:id="5265" w:author="Maxim Moinat" w:date="2017-05-09T15:15:00Z"/>
          <w:trPrChange w:id="5266" w:author="Maxim Moinat" w:date="2017-05-09T15:15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67" w:author="Maxim Moinat" w:date="2017-05-09T15:15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0D501F77" w14:textId="77777777" w:rsidR="00C612E0" w:rsidRPr="004A6E58" w:rsidRDefault="00C612E0">
            <w:pPr>
              <w:rPr>
                <w:ins w:id="5268" w:author="Maxim Moinat" w:date="2017-05-09T15:15:00Z"/>
                <w:rFonts w:ascii="Calibri" w:hAnsi="Calibri"/>
                <w:color w:val="000000"/>
              </w:rPr>
            </w:pPr>
            <w:ins w:id="5269" w:author="Maxim Moinat" w:date="2017-05-09T15:15:00Z">
              <w:r w:rsidRPr="004A6E58">
                <w:rPr>
                  <w:rFonts w:ascii="Calibri" w:hAnsi="Calibri"/>
                  <w:color w:val="000000"/>
                </w:rPr>
                <w:t>3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5270" w:author="Maxim Moinat" w:date="2017-05-09T15:15:00Z">
              <w:tcPr>
                <w:tcW w:w="173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55D3CC01" w14:textId="77777777" w:rsidR="00C612E0" w:rsidRPr="004A6E58" w:rsidRDefault="00C612E0">
            <w:pPr>
              <w:rPr>
                <w:ins w:id="5271" w:author="Maxim Moinat" w:date="2017-05-09T15:15:00Z"/>
                <w:rFonts w:ascii="Calibri" w:hAnsi="Calibri"/>
                <w:color w:val="000000"/>
              </w:rPr>
            </w:pPr>
            <w:ins w:id="5272" w:author="Maxim Moinat" w:date="2017-05-09T15:15:00Z">
              <w:r w:rsidRPr="004A6E58">
                <w:rPr>
                  <w:rFonts w:ascii="Calibri" w:hAnsi="Calibri"/>
                  <w:color w:val="000000"/>
                </w:rPr>
                <w:t>Own home</w:t>
              </w:r>
            </w:ins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73" w:author="Maxim Moinat" w:date="2017-05-09T15:15:00Z">
              <w:tcPr>
                <w:tcW w:w="17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A8C68C" w14:textId="2A77F741" w:rsidR="00C612E0" w:rsidRPr="002D5097" w:rsidRDefault="00C612E0">
            <w:pPr>
              <w:rPr>
                <w:ins w:id="5274" w:author="Maxim Moinat" w:date="2017-05-09T15:15:00Z"/>
                <w:strike/>
                <w:szCs w:val="20"/>
                <w:lang w:val="en-GB" w:eastAsia="en-GB"/>
              </w:rPr>
            </w:pPr>
            <w:ins w:id="5275" w:author="Maxim Moinat" w:date="2017-05-09T15:15:00Z">
              <w:r>
                <w:rPr>
                  <w:szCs w:val="20"/>
                  <w:lang w:val="en-GB" w:eastAsia="en-GB"/>
                </w:rPr>
                <w:t>Hospital Admission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tcPrChange w:id="5276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D5DEF2" w14:textId="77777777" w:rsidR="00C612E0" w:rsidRPr="004A6E58" w:rsidRDefault="00C612E0">
            <w:pPr>
              <w:rPr>
                <w:ins w:id="5277" w:author="Maxim Moinat" w:date="2017-05-09T15:15:00Z"/>
                <w:szCs w:val="20"/>
                <w:lang w:val="en-GB" w:eastAsia="en-GB"/>
              </w:rPr>
            </w:pPr>
            <w:ins w:id="5278" w:author="Maxim Moinat" w:date="2017-05-09T15:15:00Z">
              <w:r w:rsidRPr="002D5097">
                <w:rPr>
                  <w:szCs w:val="20"/>
                  <w:lang w:val="en-GB" w:eastAsia="en-GB"/>
                </w:rPr>
                <w:t>8715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5279" w:author="Maxim Moinat" w:date="2017-05-09T15:15:00Z">
              <w:tcPr>
                <w:tcW w:w="241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D6CDF1" w14:textId="77777777" w:rsidR="00C612E0" w:rsidRPr="003E5686" w:rsidRDefault="00C612E0" w:rsidP="00C612E0">
            <w:pPr>
              <w:rPr>
                <w:ins w:id="5280" w:author="Maxim Moinat" w:date="2017-05-09T15:15:00Z"/>
                <w:szCs w:val="20"/>
                <w:lang w:val="en-GB" w:eastAsia="en-GB"/>
              </w:rPr>
            </w:pPr>
          </w:p>
        </w:tc>
      </w:tr>
    </w:tbl>
    <w:p w14:paraId="498B266C" w14:textId="77777777" w:rsidR="00C612E0" w:rsidRDefault="00C612E0" w:rsidP="00B854EF">
      <w:pPr>
        <w:rPr>
          <w:ins w:id="5281" w:author="Maxim Moinat" w:date="2017-05-09T15:15:00Z"/>
          <w:b/>
        </w:rPr>
      </w:pPr>
    </w:p>
    <w:p w14:paraId="3C48773E" w14:textId="0222DB64" w:rsidR="00B854EF" w:rsidRDefault="00821AF1">
      <w:pPr>
        <w:pStyle w:val="Heading4"/>
        <w:rPr>
          <w:ins w:id="5282" w:author="Maxim Moinat" w:date="2016-08-03T17:48:00Z"/>
        </w:rPr>
        <w:pPrChange w:id="5283" w:author="Maxim Moinat" w:date="2017-05-09T15:33:00Z">
          <w:pPr/>
        </w:pPrChange>
      </w:pPr>
      <w:ins w:id="5284" w:author="Maxim Moinat" w:date="2016-08-03T17:48:00Z">
        <w:r>
          <w:t>Utsatt</w:t>
        </w:r>
        <w:r w:rsidR="00B854EF">
          <w:tab/>
        </w:r>
        <w:r w:rsidR="00B854EF" w:rsidRPr="00604C51">
          <w:t xml:space="preserve"> </w:t>
        </w:r>
      </w:ins>
    </w:p>
    <w:p w14:paraId="431364FB" w14:textId="77777777" w:rsidR="00B854EF" w:rsidRPr="00604C51" w:rsidRDefault="00B854EF" w:rsidP="00B854EF">
      <w:pPr>
        <w:rPr>
          <w:ins w:id="5285" w:author="Maxim Moinat" w:date="2016-08-03T17:48:00Z"/>
        </w:rPr>
      </w:pPr>
      <w:ins w:id="5286" w:author="Maxim Moinat" w:date="2016-08-03T17:48:00Z">
        <w:r>
          <w:t>From patient_sluten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287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261"/>
        <w:gridCol w:w="2654"/>
        <w:gridCol w:w="967"/>
        <w:tblGridChange w:id="5288">
          <w:tblGrid>
            <w:gridCol w:w="2694"/>
            <w:gridCol w:w="2402"/>
            <w:gridCol w:w="2513"/>
            <w:gridCol w:w="904"/>
          </w:tblGrid>
        </w:tblGridChange>
      </w:tblGrid>
      <w:tr w:rsidR="00E24756" w14:paraId="547F2416" w14:textId="77777777" w:rsidTr="00E24756">
        <w:trPr>
          <w:tblHeader/>
          <w:ins w:id="5289" w:author="Maxim Moinat" w:date="2016-08-03T17:48:00Z"/>
          <w:trPrChange w:id="5290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5291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5A15DAC2" w14:textId="77777777" w:rsidR="00B854EF" w:rsidRDefault="00B854EF" w:rsidP="00173E82">
            <w:pPr>
              <w:rPr>
                <w:ins w:id="5292" w:author="Maxim Moinat" w:date="2016-08-03T17:48:00Z"/>
              </w:rPr>
            </w:pPr>
            <w:ins w:id="5293" w:author="Maxim Moinat" w:date="2016-08-03T17:48:00Z">
              <w:r>
                <w:t>Destination Field</w:t>
              </w:r>
            </w:ins>
          </w:p>
        </w:tc>
        <w:tc>
          <w:tcPr>
            <w:tcW w:w="2261" w:type="dxa"/>
            <w:shd w:val="clear" w:color="auto" w:fill="AAAAFF"/>
            <w:tcPrChange w:id="5294" w:author="Maxim Moinat" w:date="2016-08-03T17:53:00Z">
              <w:tcPr>
                <w:tcW w:w="2402" w:type="dxa"/>
                <w:shd w:val="clear" w:color="auto" w:fill="AAAAFF"/>
              </w:tcPr>
            </w:tcPrChange>
          </w:tcPr>
          <w:p w14:paraId="13761BB2" w14:textId="77777777" w:rsidR="00B854EF" w:rsidRDefault="00B854EF" w:rsidP="00173E82">
            <w:pPr>
              <w:rPr>
                <w:ins w:id="5295" w:author="Maxim Moinat" w:date="2016-08-03T17:48:00Z"/>
              </w:rPr>
            </w:pPr>
            <w:ins w:id="5296" w:author="Maxim Moinat" w:date="2016-08-03T17:48:00Z">
              <w:r>
                <w:t>Source Field</w:t>
              </w:r>
            </w:ins>
          </w:p>
        </w:tc>
        <w:tc>
          <w:tcPr>
            <w:tcW w:w="2654" w:type="dxa"/>
            <w:shd w:val="clear" w:color="auto" w:fill="AAAAFF"/>
            <w:tcPrChange w:id="5297" w:author="Maxim Moinat" w:date="2016-08-03T17:53:00Z">
              <w:tcPr>
                <w:tcW w:w="2513" w:type="dxa"/>
                <w:shd w:val="clear" w:color="auto" w:fill="AAAAFF"/>
              </w:tcPr>
            </w:tcPrChange>
          </w:tcPr>
          <w:p w14:paraId="35113FA0" w14:textId="77777777" w:rsidR="00B854EF" w:rsidRDefault="00B854EF" w:rsidP="00173E82">
            <w:pPr>
              <w:rPr>
                <w:ins w:id="5298" w:author="Maxim Moinat" w:date="2016-08-03T17:48:00Z"/>
              </w:rPr>
            </w:pPr>
            <w:ins w:id="5299" w:author="Maxim Moinat" w:date="2016-08-03T17:48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5300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71C2AD4C" w14:textId="77777777" w:rsidR="00B854EF" w:rsidRDefault="00B854EF" w:rsidP="00173E82">
            <w:pPr>
              <w:rPr>
                <w:ins w:id="5301" w:author="Maxim Moinat" w:date="2016-08-03T17:48:00Z"/>
              </w:rPr>
            </w:pPr>
            <w:ins w:id="5302" w:author="Maxim Moinat" w:date="2016-08-03T17:48:00Z">
              <w:r>
                <w:t>Comment</w:t>
              </w:r>
            </w:ins>
          </w:p>
        </w:tc>
      </w:tr>
      <w:tr w:rsidR="00E24756" w14:paraId="5FFE99F5" w14:textId="77777777" w:rsidTr="00E24756">
        <w:trPr>
          <w:ins w:id="5303" w:author="Maxim Moinat" w:date="2016-08-03T17:48:00Z"/>
        </w:trPr>
        <w:tc>
          <w:tcPr>
            <w:tcW w:w="0" w:type="auto"/>
            <w:tcPrChange w:id="5304" w:author="Maxim Moinat" w:date="2016-08-03T17:53:00Z">
              <w:tcPr>
                <w:tcW w:w="0" w:type="auto"/>
              </w:tcPr>
            </w:tcPrChange>
          </w:tcPr>
          <w:p w14:paraId="2C9833FD" w14:textId="77777777" w:rsidR="00B854EF" w:rsidRDefault="00B854EF" w:rsidP="00173E82">
            <w:pPr>
              <w:rPr>
                <w:ins w:id="5305" w:author="Maxim Moinat" w:date="2016-08-03T17:48:00Z"/>
              </w:rPr>
            </w:pPr>
            <w:ins w:id="5306" w:author="Maxim Moinat" w:date="2016-08-03T17:48:00Z">
              <w:r>
                <w:t>observation_id</w:t>
              </w:r>
            </w:ins>
          </w:p>
        </w:tc>
        <w:tc>
          <w:tcPr>
            <w:tcW w:w="2261" w:type="dxa"/>
            <w:tcPrChange w:id="5307" w:author="Maxim Moinat" w:date="2016-08-03T17:53:00Z">
              <w:tcPr>
                <w:tcW w:w="2402" w:type="dxa"/>
              </w:tcPr>
            </w:tcPrChange>
          </w:tcPr>
          <w:p w14:paraId="660F3C23" w14:textId="77777777" w:rsidR="00B854EF" w:rsidRDefault="00B854EF" w:rsidP="00173E82">
            <w:pPr>
              <w:rPr>
                <w:ins w:id="5308" w:author="Maxim Moinat" w:date="2016-08-03T17:48:00Z"/>
              </w:rPr>
            </w:pPr>
          </w:p>
        </w:tc>
        <w:tc>
          <w:tcPr>
            <w:tcW w:w="2654" w:type="dxa"/>
            <w:tcPrChange w:id="5309" w:author="Maxim Moinat" w:date="2016-08-03T17:53:00Z">
              <w:tcPr>
                <w:tcW w:w="2513" w:type="dxa"/>
              </w:tcPr>
            </w:tcPrChange>
          </w:tcPr>
          <w:p w14:paraId="7182F2A3" w14:textId="77777777" w:rsidR="00B854EF" w:rsidRPr="00604C51" w:rsidRDefault="00B854EF" w:rsidP="00173E82">
            <w:pPr>
              <w:rPr>
                <w:ins w:id="5310" w:author="Maxim Moinat" w:date="2016-08-03T17:48:00Z"/>
                <w:i/>
              </w:rPr>
            </w:pPr>
            <w:ins w:id="5311" w:author="Maxim Moinat" w:date="2016-08-03T17:48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312" w:author="Maxim Moinat" w:date="2016-08-03T17:53:00Z">
              <w:tcPr>
                <w:tcW w:w="0" w:type="auto"/>
              </w:tcPr>
            </w:tcPrChange>
          </w:tcPr>
          <w:p w14:paraId="47A354F2" w14:textId="77777777" w:rsidR="00B854EF" w:rsidRDefault="00B854EF" w:rsidP="00173E82">
            <w:pPr>
              <w:rPr>
                <w:ins w:id="5313" w:author="Maxim Moinat" w:date="2016-08-03T17:48:00Z"/>
              </w:rPr>
            </w:pPr>
          </w:p>
        </w:tc>
      </w:tr>
      <w:tr w:rsidR="00E24756" w14:paraId="43844269" w14:textId="77777777" w:rsidTr="00E24756">
        <w:trPr>
          <w:ins w:id="5314" w:author="Maxim Moinat" w:date="2016-08-03T17:48:00Z"/>
        </w:trPr>
        <w:tc>
          <w:tcPr>
            <w:tcW w:w="0" w:type="auto"/>
            <w:tcPrChange w:id="5315" w:author="Maxim Moinat" w:date="2016-08-03T17:53:00Z">
              <w:tcPr>
                <w:tcW w:w="0" w:type="auto"/>
              </w:tcPr>
            </w:tcPrChange>
          </w:tcPr>
          <w:p w14:paraId="4565483C" w14:textId="77777777" w:rsidR="00B854EF" w:rsidRDefault="00B854EF" w:rsidP="00173E82">
            <w:pPr>
              <w:rPr>
                <w:ins w:id="5316" w:author="Maxim Moinat" w:date="2016-08-03T17:48:00Z"/>
              </w:rPr>
            </w:pPr>
            <w:ins w:id="5317" w:author="Maxim Moinat" w:date="2016-08-03T17:48:00Z">
              <w:r>
                <w:t>person_id</w:t>
              </w:r>
            </w:ins>
          </w:p>
        </w:tc>
        <w:tc>
          <w:tcPr>
            <w:tcW w:w="2261" w:type="dxa"/>
            <w:tcPrChange w:id="5318" w:author="Maxim Moinat" w:date="2016-08-03T17:53:00Z">
              <w:tcPr>
                <w:tcW w:w="2402" w:type="dxa"/>
              </w:tcPr>
            </w:tcPrChange>
          </w:tcPr>
          <w:p w14:paraId="599105C7" w14:textId="77777777" w:rsidR="00B854EF" w:rsidRDefault="00B854EF" w:rsidP="00173E82">
            <w:pPr>
              <w:rPr>
                <w:ins w:id="5319" w:author="Maxim Moinat" w:date="2016-08-03T17:48:00Z"/>
              </w:rPr>
            </w:pPr>
            <w:ins w:id="5320" w:author="Maxim Moinat" w:date="2016-08-03T17:48:00Z">
              <w:r>
                <w:t>PATREG.lpnr</w:t>
              </w:r>
            </w:ins>
          </w:p>
        </w:tc>
        <w:tc>
          <w:tcPr>
            <w:tcW w:w="2654" w:type="dxa"/>
            <w:tcPrChange w:id="5321" w:author="Maxim Moinat" w:date="2016-08-03T17:53:00Z">
              <w:tcPr>
                <w:tcW w:w="2513" w:type="dxa"/>
              </w:tcPr>
            </w:tcPrChange>
          </w:tcPr>
          <w:p w14:paraId="2B979749" w14:textId="77777777" w:rsidR="00B854EF" w:rsidRDefault="00B854EF" w:rsidP="00173E82">
            <w:pPr>
              <w:rPr>
                <w:ins w:id="5322" w:author="Maxim Moinat" w:date="2016-08-03T17:48:00Z"/>
              </w:rPr>
            </w:pPr>
          </w:p>
        </w:tc>
        <w:tc>
          <w:tcPr>
            <w:tcW w:w="0" w:type="auto"/>
            <w:tcPrChange w:id="5323" w:author="Maxim Moinat" w:date="2016-08-03T17:53:00Z">
              <w:tcPr>
                <w:tcW w:w="0" w:type="auto"/>
              </w:tcPr>
            </w:tcPrChange>
          </w:tcPr>
          <w:p w14:paraId="719385E3" w14:textId="77777777" w:rsidR="00B854EF" w:rsidRDefault="00B854EF" w:rsidP="00173E82">
            <w:pPr>
              <w:rPr>
                <w:ins w:id="5324" w:author="Maxim Moinat" w:date="2016-08-03T17:48:00Z"/>
              </w:rPr>
            </w:pPr>
          </w:p>
        </w:tc>
      </w:tr>
      <w:tr w:rsidR="004B5017" w:rsidRPr="000D7D6A" w14:paraId="119B5C19" w14:textId="77777777" w:rsidTr="00E24756">
        <w:trPr>
          <w:ins w:id="5325" w:author="Maxim Moinat" w:date="2016-08-03T17:48:00Z"/>
        </w:trPr>
        <w:tc>
          <w:tcPr>
            <w:tcW w:w="0" w:type="auto"/>
            <w:tcPrChange w:id="5326" w:author="Maxim Moinat" w:date="2016-08-03T17:53:00Z">
              <w:tcPr>
                <w:tcW w:w="0" w:type="auto"/>
              </w:tcPr>
            </w:tcPrChange>
          </w:tcPr>
          <w:p w14:paraId="43F4942E" w14:textId="77777777" w:rsidR="004B5017" w:rsidRDefault="004B5017" w:rsidP="00173E82">
            <w:pPr>
              <w:rPr>
                <w:ins w:id="5327" w:author="Maxim Moinat" w:date="2016-08-03T17:48:00Z"/>
              </w:rPr>
            </w:pPr>
            <w:ins w:id="5328" w:author="Maxim Moinat" w:date="2016-08-03T17:48:00Z">
              <w:r>
                <w:t>observation_concept_id</w:t>
              </w:r>
            </w:ins>
          </w:p>
        </w:tc>
        <w:tc>
          <w:tcPr>
            <w:tcW w:w="2261" w:type="dxa"/>
            <w:tcPrChange w:id="5329" w:author="Maxim Moinat" w:date="2016-08-03T17:53:00Z">
              <w:tcPr>
                <w:tcW w:w="2402" w:type="dxa"/>
              </w:tcPr>
            </w:tcPrChange>
          </w:tcPr>
          <w:p w14:paraId="18E580FB" w14:textId="4EE975EC" w:rsidR="004B5017" w:rsidRDefault="004B5017" w:rsidP="00173E82">
            <w:pPr>
              <w:rPr>
                <w:ins w:id="5330" w:author="Maxim Moinat" w:date="2016-08-03T17:48:00Z"/>
              </w:rPr>
            </w:pPr>
            <w:ins w:id="5331" w:author="Maxim Moinat" w:date="2016-10-11T16:46:00Z">
              <w:r>
                <w:t>PATREG. utsatt</w:t>
              </w:r>
            </w:ins>
          </w:p>
        </w:tc>
        <w:tc>
          <w:tcPr>
            <w:tcW w:w="2654" w:type="dxa"/>
            <w:tcPrChange w:id="5332" w:author="Maxim Moinat" w:date="2016-08-03T17:53:00Z">
              <w:tcPr>
                <w:tcW w:w="2513" w:type="dxa"/>
              </w:tcPr>
            </w:tcPrChange>
          </w:tcPr>
          <w:p w14:paraId="3791CF9C" w14:textId="666F5BF8" w:rsidR="004B5017" w:rsidRPr="00A74099" w:rsidRDefault="004B5017" w:rsidP="00173E82">
            <w:pPr>
              <w:rPr>
                <w:ins w:id="5333" w:author="Maxim Moinat" w:date="2016-08-03T17:48:00Z"/>
              </w:rPr>
            </w:pPr>
            <w:ins w:id="5334" w:author="Maxim Moinat" w:date="2016-10-11T16:46:00Z">
              <w:r>
                <w:t>See mapping below</w:t>
              </w:r>
            </w:ins>
          </w:p>
        </w:tc>
        <w:tc>
          <w:tcPr>
            <w:tcW w:w="0" w:type="auto"/>
            <w:tcPrChange w:id="5335" w:author="Maxim Moinat" w:date="2016-08-03T17:53:00Z">
              <w:tcPr>
                <w:tcW w:w="0" w:type="auto"/>
              </w:tcPr>
            </w:tcPrChange>
          </w:tcPr>
          <w:p w14:paraId="6FD676E0" w14:textId="77777777" w:rsidR="004B5017" w:rsidRPr="00A74099" w:rsidRDefault="004B5017" w:rsidP="00173E82">
            <w:pPr>
              <w:rPr>
                <w:ins w:id="5336" w:author="Maxim Moinat" w:date="2016-08-03T17:48:00Z"/>
              </w:rPr>
            </w:pPr>
          </w:p>
        </w:tc>
      </w:tr>
      <w:tr w:rsidR="00E24756" w:rsidRPr="0015685C" w14:paraId="398FD4B7" w14:textId="77777777" w:rsidTr="00E24756">
        <w:trPr>
          <w:ins w:id="5337" w:author="Maxim Moinat" w:date="2016-08-03T17:48:00Z"/>
        </w:trPr>
        <w:tc>
          <w:tcPr>
            <w:tcW w:w="0" w:type="auto"/>
            <w:tcPrChange w:id="5338" w:author="Maxim Moinat" w:date="2016-08-03T17:53:00Z">
              <w:tcPr>
                <w:tcW w:w="0" w:type="auto"/>
              </w:tcPr>
            </w:tcPrChange>
          </w:tcPr>
          <w:p w14:paraId="1028F424" w14:textId="77777777" w:rsidR="00B854EF" w:rsidRDefault="00B854EF" w:rsidP="00173E82">
            <w:pPr>
              <w:rPr>
                <w:ins w:id="5339" w:author="Maxim Moinat" w:date="2016-08-03T17:48:00Z"/>
              </w:rPr>
            </w:pPr>
            <w:ins w:id="5340" w:author="Maxim Moinat" w:date="2016-08-03T17:48:00Z">
              <w:r>
                <w:t>observation_date</w:t>
              </w:r>
            </w:ins>
          </w:p>
        </w:tc>
        <w:tc>
          <w:tcPr>
            <w:tcW w:w="2261" w:type="dxa"/>
            <w:tcPrChange w:id="5341" w:author="Maxim Moinat" w:date="2016-08-03T17:53:00Z">
              <w:tcPr>
                <w:tcW w:w="2402" w:type="dxa"/>
              </w:tcPr>
            </w:tcPrChange>
          </w:tcPr>
          <w:p w14:paraId="0E2AC061" w14:textId="17D2E5EF" w:rsidR="00B854EF" w:rsidRDefault="00FD56E5" w:rsidP="00173E82">
            <w:pPr>
              <w:rPr>
                <w:ins w:id="5342" w:author="Maxim Moinat" w:date="2016-08-03T17:48:00Z"/>
              </w:rPr>
            </w:pPr>
            <w:ins w:id="5343" w:author="Maxim Moinat" w:date="2016-08-03T17:48:00Z">
              <w:r>
                <w:t>PATREG.ut</w:t>
              </w:r>
              <w:r w:rsidR="00B854EF">
                <w:t>datuma</w:t>
              </w:r>
            </w:ins>
          </w:p>
        </w:tc>
        <w:tc>
          <w:tcPr>
            <w:tcW w:w="2654" w:type="dxa"/>
            <w:tcPrChange w:id="5344" w:author="Maxim Moinat" w:date="2016-08-03T17:53:00Z">
              <w:tcPr>
                <w:tcW w:w="2513" w:type="dxa"/>
              </w:tcPr>
            </w:tcPrChange>
          </w:tcPr>
          <w:p w14:paraId="1922FEAA" w14:textId="77777777" w:rsidR="00B854EF" w:rsidRPr="00313023" w:rsidRDefault="00B854EF" w:rsidP="00173E82">
            <w:pPr>
              <w:rPr>
                <w:ins w:id="5345" w:author="Maxim Moinat" w:date="2016-08-03T17:48:00Z"/>
              </w:rPr>
            </w:pPr>
          </w:p>
        </w:tc>
        <w:tc>
          <w:tcPr>
            <w:tcW w:w="0" w:type="auto"/>
            <w:tcPrChange w:id="5346" w:author="Maxim Moinat" w:date="2016-08-03T17:53:00Z">
              <w:tcPr>
                <w:tcW w:w="0" w:type="auto"/>
              </w:tcPr>
            </w:tcPrChange>
          </w:tcPr>
          <w:p w14:paraId="6E9086CA" w14:textId="77777777" w:rsidR="00B854EF" w:rsidRPr="00313023" w:rsidRDefault="00B854EF" w:rsidP="00173E82">
            <w:pPr>
              <w:rPr>
                <w:ins w:id="5347" w:author="Maxim Moinat" w:date="2016-08-03T17:48:00Z"/>
              </w:rPr>
            </w:pPr>
          </w:p>
        </w:tc>
      </w:tr>
      <w:tr w:rsidR="00E24756" w:rsidRPr="000E1185" w14:paraId="0683D72D" w14:textId="77777777" w:rsidTr="00E24756">
        <w:trPr>
          <w:ins w:id="5348" w:author="Maxim Moinat" w:date="2016-08-03T17:48:00Z"/>
        </w:trPr>
        <w:tc>
          <w:tcPr>
            <w:tcW w:w="0" w:type="auto"/>
            <w:tcPrChange w:id="5349" w:author="Maxim Moinat" w:date="2016-08-03T17:53:00Z">
              <w:tcPr>
                <w:tcW w:w="0" w:type="auto"/>
              </w:tcPr>
            </w:tcPrChange>
          </w:tcPr>
          <w:p w14:paraId="5DE04885" w14:textId="77777777" w:rsidR="00B854EF" w:rsidRDefault="00B854EF" w:rsidP="00173E82">
            <w:pPr>
              <w:rPr>
                <w:ins w:id="5350" w:author="Maxim Moinat" w:date="2016-08-03T17:48:00Z"/>
              </w:rPr>
            </w:pPr>
            <w:ins w:id="5351" w:author="Maxim Moinat" w:date="2016-08-03T17:48:00Z">
              <w:r>
                <w:t>observation_type_concept_id</w:t>
              </w:r>
            </w:ins>
          </w:p>
        </w:tc>
        <w:tc>
          <w:tcPr>
            <w:tcW w:w="2261" w:type="dxa"/>
            <w:tcPrChange w:id="5352" w:author="Maxim Moinat" w:date="2016-08-03T17:53:00Z">
              <w:tcPr>
                <w:tcW w:w="2402" w:type="dxa"/>
              </w:tcPr>
            </w:tcPrChange>
          </w:tcPr>
          <w:p w14:paraId="004B0092" w14:textId="77777777" w:rsidR="00B854EF" w:rsidRDefault="00B854EF" w:rsidP="00173E82">
            <w:pPr>
              <w:rPr>
                <w:ins w:id="5353" w:author="Maxim Moinat" w:date="2016-08-03T17:48:00Z"/>
              </w:rPr>
            </w:pPr>
          </w:p>
        </w:tc>
        <w:tc>
          <w:tcPr>
            <w:tcW w:w="2654" w:type="dxa"/>
            <w:tcPrChange w:id="5354" w:author="Maxim Moinat" w:date="2016-08-03T17:53:00Z">
              <w:tcPr>
                <w:tcW w:w="2513" w:type="dxa"/>
              </w:tcPr>
            </w:tcPrChange>
          </w:tcPr>
          <w:p w14:paraId="586183E1" w14:textId="77777777" w:rsidR="00B854EF" w:rsidRDefault="00B854EF" w:rsidP="00173E82">
            <w:pPr>
              <w:rPr>
                <w:ins w:id="5355" w:author="Maxim Moinat" w:date="2016-08-03T17:48:00Z"/>
              </w:rPr>
            </w:pPr>
            <w:ins w:id="5356" w:author="Maxim Moinat" w:date="2016-08-03T17:48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5357" w:author="Maxim Moinat" w:date="2016-08-03T17:53:00Z">
              <w:tcPr>
                <w:tcW w:w="0" w:type="auto"/>
              </w:tcPr>
            </w:tcPrChange>
          </w:tcPr>
          <w:p w14:paraId="300D3A57" w14:textId="77777777" w:rsidR="00B854EF" w:rsidRPr="00A74099" w:rsidRDefault="00B854EF" w:rsidP="00173E82">
            <w:pPr>
              <w:rPr>
                <w:ins w:id="5358" w:author="Maxim Moinat" w:date="2016-08-03T17:48:00Z"/>
              </w:rPr>
            </w:pPr>
          </w:p>
        </w:tc>
      </w:tr>
      <w:tr w:rsidR="00020131" w14:paraId="51E0516A" w14:textId="77777777" w:rsidTr="00E24756">
        <w:trPr>
          <w:ins w:id="5359" w:author="Maxim Moinat" w:date="2016-08-03T17:48:00Z"/>
        </w:trPr>
        <w:tc>
          <w:tcPr>
            <w:tcW w:w="0" w:type="auto"/>
            <w:tcPrChange w:id="5360" w:author="Maxim Moinat" w:date="2016-08-03T17:53:00Z">
              <w:tcPr>
                <w:tcW w:w="0" w:type="auto"/>
              </w:tcPr>
            </w:tcPrChange>
          </w:tcPr>
          <w:p w14:paraId="0AE29C56" w14:textId="795DAC86" w:rsidR="00020131" w:rsidRDefault="00020131" w:rsidP="00173E82">
            <w:pPr>
              <w:rPr>
                <w:ins w:id="5361" w:author="Maxim Moinat" w:date="2016-08-03T17:48:00Z"/>
              </w:rPr>
            </w:pPr>
            <w:ins w:id="5362" w:author="Maxim Moinat" w:date="2016-10-11T16:43:00Z">
              <w:r>
                <w:lastRenderedPageBreak/>
                <w:t>observation_source_value</w:t>
              </w:r>
            </w:ins>
          </w:p>
        </w:tc>
        <w:tc>
          <w:tcPr>
            <w:tcW w:w="2261" w:type="dxa"/>
            <w:tcPrChange w:id="5363" w:author="Maxim Moinat" w:date="2016-08-03T17:53:00Z">
              <w:tcPr>
                <w:tcW w:w="2402" w:type="dxa"/>
              </w:tcPr>
            </w:tcPrChange>
          </w:tcPr>
          <w:p w14:paraId="3294518E" w14:textId="23FAC4B5" w:rsidR="00020131" w:rsidRDefault="00020131">
            <w:pPr>
              <w:rPr>
                <w:ins w:id="5364" w:author="Maxim Moinat" w:date="2016-08-03T17:48:00Z"/>
              </w:rPr>
            </w:pPr>
            <w:ins w:id="5365" w:author="Maxim Moinat" w:date="2016-08-03T17:48:00Z">
              <w:r>
                <w:t>PATREG.</w:t>
              </w:r>
            </w:ins>
            <w:ins w:id="5366" w:author="Maxim Moinat" w:date="2016-08-03T17:49:00Z">
              <w:r>
                <w:t>utsatt</w:t>
              </w:r>
            </w:ins>
          </w:p>
        </w:tc>
        <w:tc>
          <w:tcPr>
            <w:tcW w:w="2654" w:type="dxa"/>
            <w:tcPrChange w:id="5367" w:author="Maxim Moinat" w:date="2016-08-03T17:53:00Z">
              <w:tcPr>
                <w:tcW w:w="2513" w:type="dxa"/>
              </w:tcPr>
            </w:tcPrChange>
          </w:tcPr>
          <w:p w14:paraId="7F0984E8" w14:textId="77777777" w:rsidR="00020131" w:rsidRDefault="00020131" w:rsidP="00173E82">
            <w:pPr>
              <w:rPr>
                <w:ins w:id="5368" w:author="Maxim Moinat" w:date="2016-08-03T17:48:00Z"/>
              </w:rPr>
            </w:pPr>
          </w:p>
        </w:tc>
        <w:tc>
          <w:tcPr>
            <w:tcW w:w="0" w:type="auto"/>
            <w:tcPrChange w:id="5369" w:author="Maxim Moinat" w:date="2016-08-03T17:53:00Z">
              <w:tcPr>
                <w:tcW w:w="0" w:type="auto"/>
              </w:tcPr>
            </w:tcPrChange>
          </w:tcPr>
          <w:p w14:paraId="2B3CADB2" w14:textId="77777777" w:rsidR="00020131" w:rsidRDefault="00020131" w:rsidP="00173E82">
            <w:pPr>
              <w:rPr>
                <w:ins w:id="5370" w:author="Maxim Moinat" w:date="2016-08-03T17:48:00Z"/>
              </w:rPr>
            </w:pPr>
          </w:p>
        </w:tc>
      </w:tr>
      <w:tr w:rsidR="00C612E0" w14:paraId="6FCBF904" w14:textId="77777777" w:rsidTr="00E24756">
        <w:trPr>
          <w:ins w:id="5371" w:author="Maxim Moinat" w:date="2016-08-03T17:48:00Z"/>
        </w:trPr>
        <w:tc>
          <w:tcPr>
            <w:tcW w:w="0" w:type="auto"/>
            <w:tcPrChange w:id="5372" w:author="Maxim Moinat" w:date="2016-08-03T17:53:00Z">
              <w:tcPr>
                <w:tcW w:w="0" w:type="auto"/>
              </w:tcPr>
            </w:tcPrChange>
          </w:tcPr>
          <w:p w14:paraId="25A041DA" w14:textId="55BF7FDE" w:rsidR="00C612E0" w:rsidRPr="004B5017" w:rsidRDefault="00C612E0" w:rsidP="00173E82">
            <w:pPr>
              <w:rPr>
                <w:ins w:id="5373" w:author="Maxim Moinat" w:date="2016-08-03T17:48:00Z"/>
                <w:strike/>
                <w:rPrChange w:id="5374" w:author="Maxim Moinat" w:date="2016-10-11T16:46:00Z">
                  <w:rPr>
                    <w:ins w:id="5375" w:author="Maxim Moinat" w:date="2016-08-03T17:48:00Z"/>
                  </w:rPr>
                </w:rPrChange>
              </w:rPr>
            </w:pPr>
            <w:ins w:id="5376" w:author="Maxim Moinat" w:date="2017-05-09T15:17:00Z">
              <w:r w:rsidRPr="002D5097">
                <w:t>value_as_concept_id</w:t>
              </w:r>
            </w:ins>
          </w:p>
        </w:tc>
        <w:tc>
          <w:tcPr>
            <w:tcW w:w="2261" w:type="dxa"/>
            <w:tcPrChange w:id="5377" w:author="Maxim Moinat" w:date="2016-08-03T17:53:00Z">
              <w:tcPr>
                <w:tcW w:w="2402" w:type="dxa"/>
              </w:tcPr>
            </w:tcPrChange>
          </w:tcPr>
          <w:p w14:paraId="100B02B8" w14:textId="4A43D522" w:rsidR="00C612E0" w:rsidRPr="004B5017" w:rsidRDefault="00C612E0" w:rsidP="00173E82">
            <w:pPr>
              <w:rPr>
                <w:ins w:id="5378" w:author="Maxim Moinat" w:date="2016-08-03T17:48:00Z"/>
                <w:strike/>
                <w:rPrChange w:id="5379" w:author="Maxim Moinat" w:date="2016-10-11T16:46:00Z">
                  <w:rPr>
                    <w:ins w:id="5380" w:author="Maxim Moinat" w:date="2016-08-03T17:48:00Z"/>
                  </w:rPr>
                </w:rPrChange>
              </w:rPr>
            </w:pPr>
          </w:p>
        </w:tc>
        <w:tc>
          <w:tcPr>
            <w:tcW w:w="2654" w:type="dxa"/>
            <w:tcPrChange w:id="5381" w:author="Maxim Moinat" w:date="2016-08-03T17:53:00Z">
              <w:tcPr>
                <w:tcW w:w="2513" w:type="dxa"/>
              </w:tcPr>
            </w:tcPrChange>
          </w:tcPr>
          <w:p w14:paraId="1173FB01" w14:textId="66A6EBE3" w:rsidR="00C612E0" w:rsidRPr="004B5017" w:rsidRDefault="00C612E0" w:rsidP="00173E82">
            <w:pPr>
              <w:rPr>
                <w:ins w:id="5382" w:author="Maxim Moinat" w:date="2016-08-03T17:48:00Z"/>
                <w:strike/>
                <w:rPrChange w:id="5383" w:author="Maxim Moinat" w:date="2016-10-11T16:46:00Z">
                  <w:rPr>
                    <w:ins w:id="5384" w:author="Maxim Moinat" w:date="2016-08-03T17:48:00Z"/>
                  </w:rPr>
                </w:rPrChange>
              </w:rPr>
            </w:pPr>
            <w:ins w:id="5385" w:author="Maxim Moinat" w:date="2017-05-09T15:17:00Z">
              <w:r w:rsidRPr="002D5097">
                <w:t>4188539 (Yes to suggestive statement)</w:t>
              </w:r>
            </w:ins>
          </w:p>
        </w:tc>
        <w:tc>
          <w:tcPr>
            <w:tcW w:w="0" w:type="auto"/>
            <w:tcPrChange w:id="5386" w:author="Maxim Moinat" w:date="2016-08-03T17:53:00Z">
              <w:tcPr>
                <w:tcW w:w="0" w:type="auto"/>
              </w:tcPr>
            </w:tcPrChange>
          </w:tcPr>
          <w:p w14:paraId="297104A5" w14:textId="77777777" w:rsidR="00C612E0" w:rsidRDefault="00C612E0" w:rsidP="00173E82">
            <w:pPr>
              <w:rPr>
                <w:ins w:id="5387" w:author="Maxim Moinat" w:date="2016-08-03T17:48:00Z"/>
              </w:rPr>
            </w:pPr>
          </w:p>
        </w:tc>
      </w:tr>
      <w:tr w:rsidR="00020131" w:rsidRPr="0015685C" w14:paraId="7FC746AF" w14:textId="77777777" w:rsidTr="00E24756">
        <w:trPr>
          <w:ins w:id="5388" w:author="Maxim Moinat" w:date="2016-08-03T17:48:00Z"/>
        </w:trPr>
        <w:tc>
          <w:tcPr>
            <w:tcW w:w="0" w:type="auto"/>
            <w:tcPrChange w:id="5389" w:author="Maxim Moinat" w:date="2016-08-03T17:53:00Z">
              <w:tcPr>
                <w:tcW w:w="0" w:type="auto"/>
              </w:tcPr>
            </w:tcPrChange>
          </w:tcPr>
          <w:p w14:paraId="7F1D0ECD" w14:textId="2743ABB5" w:rsidR="00020131" w:rsidRDefault="00020131" w:rsidP="00173E82">
            <w:pPr>
              <w:rPr>
                <w:ins w:id="5390" w:author="Maxim Moinat" w:date="2016-08-03T17:48:00Z"/>
              </w:rPr>
            </w:pPr>
            <w:ins w:id="5391" w:author="Maxim Moinat" w:date="2016-10-11T16:43:00Z">
              <w:r>
                <w:t>qualifier_source_value</w:t>
              </w:r>
            </w:ins>
          </w:p>
        </w:tc>
        <w:tc>
          <w:tcPr>
            <w:tcW w:w="2261" w:type="dxa"/>
            <w:tcPrChange w:id="5392" w:author="Maxim Moinat" w:date="2016-08-03T17:53:00Z">
              <w:tcPr>
                <w:tcW w:w="2402" w:type="dxa"/>
              </w:tcPr>
            </w:tcPrChange>
          </w:tcPr>
          <w:p w14:paraId="18CDD486" w14:textId="77777777" w:rsidR="00020131" w:rsidRDefault="00020131" w:rsidP="00173E82">
            <w:pPr>
              <w:rPr>
                <w:ins w:id="5393" w:author="Maxim Moinat" w:date="2016-08-03T17:48:00Z"/>
              </w:rPr>
            </w:pPr>
          </w:p>
        </w:tc>
        <w:tc>
          <w:tcPr>
            <w:tcW w:w="2654" w:type="dxa"/>
            <w:tcPrChange w:id="5394" w:author="Maxim Moinat" w:date="2016-08-03T17:53:00Z">
              <w:tcPr>
                <w:tcW w:w="2513" w:type="dxa"/>
              </w:tcPr>
            </w:tcPrChange>
          </w:tcPr>
          <w:p w14:paraId="2B5ECA82" w14:textId="5AE2E2E4" w:rsidR="00020131" w:rsidRPr="00BE2952" w:rsidRDefault="00020131" w:rsidP="00173E82">
            <w:pPr>
              <w:rPr>
                <w:ins w:id="5395" w:author="Maxim Moinat" w:date="2016-08-03T17:48:00Z"/>
              </w:rPr>
            </w:pPr>
            <w:ins w:id="5396" w:author="Maxim Moinat" w:date="2016-08-03T17:48:00Z">
              <w:r>
                <w:t>‘</w:t>
              </w:r>
            </w:ins>
            <w:ins w:id="5397" w:author="Maxim Moinat" w:date="2016-08-03T17:49:00Z">
              <w:r>
                <w:t>utsatt’</w:t>
              </w:r>
            </w:ins>
          </w:p>
        </w:tc>
        <w:tc>
          <w:tcPr>
            <w:tcW w:w="0" w:type="auto"/>
            <w:tcPrChange w:id="5398" w:author="Maxim Moinat" w:date="2016-08-03T17:53:00Z">
              <w:tcPr>
                <w:tcW w:w="0" w:type="auto"/>
              </w:tcPr>
            </w:tcPrChange>
          </w:tcPr>
          <w:p w14:paraId="6E8BAF0C" w14:textId="77777777" w:rsidR="00020131" w:rsidRPr="00BE2952" w:rsidRDefault="00020131" w:rsidP="00173E82">
            <w:pPr>
              <w:rPr>
                <w:ins w:id="5399" w:author="Maxim Moinat" w:date="2016-08-03T17:48:00Z"/>
              </w:rPr>
            </w:pPr>
          </w:p>
        </w:tc>
      </w:tr>
      <w:tr w:rsidR="00E24756" w:rsidRPr="0015685C" w14:paraId="3C514FB1" w14:textId="77777777" w:rsidTr="00E24756">
        <w:trPr>
          <w:ins w:id="5400" w:author="Maxim Moinat" w:date="2016-08-03T17:48:00Z"/>
        </w:trPr>
        <w:tc>
          <w:tcPr>
            <w:tcW w:w="0" w:type="auto"/>
            <w:tcPrChange w:id="5401" w:author="Maxim Moinat" w:date="2016-08-03T17:53:00Z">
              <w:tcPr>
                <w:tcW w:w="0" w:type="auto"/>
              </w:tcPr>
            </w:tcPrChange>
          </w:tcPr>
          <w:p w14:paraId="1AEF9400" w14:textId="77777777" w:rsidR="00B854EF" w:rsidRDefault="00B854EF" w:rsidP="00173E82">
            <w:pPr>
              <w:rPr>
                <w:ins w:id="5402" w:author="Maxim Moinat" w:date="2016-08-03T17:48:00Z"/>
              </w:rPr>
            </w:pPr>
            <w:ins w:id="5403" w:author="Maxim Moinat" w:date="2016-08-03T17:48:00Z">
              <w:r>
                <w:t>visit_occurrence_id</w:t>
              </w:r>
            </w:ins>
          </w:p>
        </w:tc>
        <w:tc>
          <w:tcPr>
            <w:tcW w:w="2261" w:type="dxa"/>
            <w:tcPrChange w:id="5404" w:author="Maxim Moinat" w:date="2016-08-03T17:53:00Z">
              <w:tcPr>
                <w:tcW w:w="2402" w:type="dxa"/>
              </w:tcPr>
            </w:tcPrChange>
          </w:tcPr>
          <w:p w14:paraId="740D712E" w14:textId="77777777" w:rsidR="00B854EF" w:rsidRDefault="00B854EF" w:rsidP="00173E82">
            <w:pPr>
              <w:rPr>
                <w:ins w:id="5405" w:author="Maxim Moinat" w:date="2016-08-03T17:48:00Z"/>
              </w:rPr>
            </w:pPr>
          </w:p>
        </w:tc>
        <w:tc>
          <w:tcPr>
            <w:tcW w:w="2654" w:type="dxa"/>
            <w:tcPrChange w:id="5406" w:author="Maxim Moinat" w:date="2016-08-03T17:53:00Z">
              <w:tcPr>
                <w:tcW w:w="2513" w:type="dxa"/>
              </w:tcPr>
            </w:tcPrChange>
          </w:tcPr>
          <w:p w14:paraId="42BBDFDB" w14:textId="77777777" w:rsidR="00B854EF" w:rsidRDefault="00B854EF" w:rsidP="00173E82">
            <w:pPr>
              <w:rPr>
                <w:ins w:id="5407" w:author="Maxim Moinat" w:date="2016-08-03T17:48:00Z"/>
              </w:rPr>
            </w:pPr>
            <w:ins w:id="5408" w:author="Maxim Moinat" w:date="2016-08-03T17:48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409" w:author="Maxim Moinat" w:date="2016-08-03T17:53:00Z">
              <w:tcPr>
                <w:tcW w:w="0" w:type="auto"/>
              </w:tcPr>
            </w:tcPrChange>
          </w:tcPr>
          <w:p w14:paraId="3C87AEFF" w14:textId="77777777" w:rsidR="00B854EF" w:rsidRPr="00BE2952" w:rsidRDefault="00B854EF" w:rsidP="00173E82">
            <w:pPr>
              <w:rPr>
                <w:ins w:id="5410" w:author="Maxim Moinat" w:date="2016-08-03T17:48:00Z"/>
              </w:rPr>
            </w:pPr>
          </w:p>
        </w:tc>
      </w:tr>
    </w:tbl>
    <w:p w14:paraId="479A54FD" w14:textId="77777777" w:rsidR="00C612E0" w:rsidRDefault="00C612E0" w:rsidP="00C612E0">
      <w:pPr>
        <w:autoSpaceDE w:val="0"/>
        <w:autoSpaceDN w:val="0"/>
        <w:adjustRightInd w:val="0"/>
        <w:rPr>
          <w:ins w:id="5411" w:author="Maxim Moinat" w:date="2017-05-09T15:16:00Z"/>
          <w:rFonts w:ascii="Courier New" w:hAnsi="Courier New" w:cs="Courier New"/>
          <w:sz w:val="18"/>
          <w:szCs w:val="18"/>
        </w:rPr>
      </w:pPr>
    </w:p>
    <w:p w14:paraId="06BB5A2F" w14:textId="77777777" w:rsidR="00C612E0" w:rsidRPr="00B342DE" w:rsidRDefault="00C612E0" w:rsidP="00C612E0">
      <w:pPr>
        <w:rPr>
          <w:ins w:id="5412" w:author="Maxim Moinat" w:date="2017-05-09T15:16:00Z"/>
          <w:rFonts w:cs="Arial"/>
          <w:szCs w:val="20"/>
          <w:lang w:val="en-GB"/>
        </w:rPr>
      </w:pPr>
      <w:ins w:id="5413" w:author="Maxim Moinat" w:date="2017-05-09T15:16:00Z">
        <w:r>
          <w:rPr>
            <w:rFonts w:cs="Arial"/>
            <w:szCs w:val="20"/>
            <w:lang w:val="en-GB"/>
          </w:rPr>
          <w:t>Concept mapping for source field PATREG.UTSATT</w:t>
        </w:r>
        <w:r w:rsidRPr="00B342DE">
          <w:rPr>
            <w:rFonts w:cs="Arial"/>
            <w:szCs w:val="20"/>
            <w:lang w:val="en-GB"/>
          </w:rPr>
          <w:t xml:space="preserve">: (SNOMED) </w:t>
        </w:r>
      </w:ins>
    </w:p>
    <w:tbl>
      <w:tblPr>
        <w:tblW w:w="94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6"/>
        <w:gridCol w:w="1731"/>
        <w:gridCol w:w="2525"/>
        <w:gridCol w:w="2412"/>
        <w:gridCol w:w="1724"/>
      </w:tblGrid>
      <w:tr w:rsidR="00C612E0" w:rsidRPr="004D2514" w14:paraId="0B19AFFF" w14:textId="77777777" w:rsidTr="00C612E0">
        <w:trPr>
          <w:trHeight w:val="240"/>
          <w:ins w:id="5414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C7F829B" w14:textId="77777777" w:rsidR="00C612E0" w:rsidRDefault="00C612E0" w:rsidP="00C612E0">
            <w:pPr>
              <w:jc w:val="center"/>
              <w:rPr>
                <w:ins w:id="5415" w:author="Maxim Moinat" w:date="2017-05-09T15:16:00Z"/>
                <w:b/>
                <w:bCs/>
                <w:szCs w:val="20"/>
                <w:lang w:val="en-GB" w:eastAsia="en-GB"/>
              </w:rPr>
            </w:pPr>
            <w:ins w:id="5416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2C263BB" w14:textId="77777777" w:rsidR="00C612E0" w:rsidRDefault="00C612E0" w:rsidP="00C612E0">
            <w:pPr>
              <w:jc w:val="center"/>
              <w:rPr>
                <w:ins w:id="5417" w:author="Maxim Moinat" w:date="2017-05-09T15:16:00Z"/>
                <w:b/>
                <w:bCs/>
                <w:szCs w:val="20"/>
                <w:lang w:val="en-GB" w:eastAsia="en-GB"/>
              </w:rPr>
            </w:pPr>
            <w:ins w:id="5418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678B43C" w14:textId="77777777" w:rsidR="00C612E0" w:rsidRDefault="00C612E0" w:rsidP="00C612E0">
            <w:pPr>
              <w:jc w:val="center"/>
              <w:rPr>
                <w:ins w:id="5419" w:author="Maxim Moinat" w:date="2017-05-09T15:16:00Z"/>
                <w:b/>
                <w:bCs/>
                <w:szCs w:val="20"/>
                <w:lang w:val="en-GB" w:eastAsia="en-GB"/>
              </w:rPr>
            </w:pPr>
            <w:ins w:id="5420" w:author="Maxim Moinat" w:date="2017-05-09T15:16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FA71739" w14:textId="77777777" w:rsidR="00C612E0" w:rsidRDefault="00C612E0" w:rsidP="00C612E0">
            <w:pPr>
              <w:jc w:val="center"/>
              <w:rPr>
                <w:ins w:id="5421" w:author="Maxim Moinat" w:date="2017-05-09T15:16:00Z"/>
                <w:b/>
                <w:bCs/>
                <w:szCs w:val="20"/>
                <w:lang w:val="en-GB" w:eastAsia="en-GB"/>
              </w:rPr>
            </w:pPr>
            <w:ins w:id="5422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3832ACBD" w14:textId="77777777" w:rsidR="00C612E0" w:rsidRDefault="00C612E0" w:rsidP="00C612E0">
            <w:pPr>
              <w:jc w:val="center"/>
              <w:rPr>
                <w:ins w:id="5423" w:author="Maxim Moinat" w:date="2017-05-09T15:16:00Z"/>
                <w:b/>
                <w:bCs/>
                <w:szCs w:val="20"/>
                <w:lang w:val="en-GB" w:eastAsia="en-GB"/>
              </w:rPr>
            </w:pPr>
            <w:ins w:id="5424" w:author="Maxim Moinat" w:date="2017-05-09T15:16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C612E0" w:rsidRPr="00E3579E" w14:paraId="3C23DC65" w14:textId="77777777" w:rsidTr="00C612E0">
        <w:trPr>
          <w:trHeight w:val="240"/>
          <w:ins w:id="5425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17B3D" w14:textId="77777777" w:rsidR="00C612E0" w:rsidRDefault="00C612E0" w:rsidP="00C612E0">
            <w:pPr>
              <w:rPr>
                <w:ins w:id="5426" w:author="Maxim Moinat" w:date="2017-05-09T15:16:00Z"/>
                <w:rFonts w:ascii="Calibri" w:hAnsi="Calibri"/>
                <w:color w:val="000000"/>
              </w:rPr>
            </w:pPr>
            <w:ins w:id="5427" w:author="Maxim Moinat" w:date="2017-05-09T15:16:00Z">
              <w:r>
                <w:rPr>
                  <w:rFonts w:ascii="Calibri" w:hAnsi="Calibri"/>
                  <w:color w:val="000000"/>
                </w:rPr>
                <w:t>1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1B671" w14:textId="77777777" w:rsidR="00C612E0" w:rsidRPr="00E3579E" w:rsidRDefault="00C612E0" w:rsidP="00C612E0">
            <w:pPr>
              <w:rPr>
                <w:ins w:id="5428" w:author="Maxim Moinat" w:date="2017-05-09T15:16:00Z"/>
                <w:rFonts w:ascii="Calibri" w:hAnsi="Calibri"/>
                <w:color w:val="000000"/>
              </w:rPr>
            </w:pPr>
            <w:ins w:id="5429" w:author="Maxim Moinat" w:date="2017-05-09T15:16:00Z">
              <w:r>
                <w:rPr>
                  <w:rFonts w:ascii="Calibri" w:hAnsi="Calibri"/>
                  <w:color w:val="000000"/>
                </w:rPr>
                <w:t>to</w:t>
              </w:r>
              <w:r w:rsidRPr="00E3579E">
                <w:rPr>
                  <w:rFonts w:ascii="Calibri" w:hAnsi="Calibri"/>
                  <w:color w:val="000000"/>
                </w:rPr>
                <w:t xml:space="preserve"> other hospital or clinic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0DA74" w14:textId="77777777" w:rsidR="00C612E0" w:rsidRPr="005A3284" w:rsidRDefault="00C612E0" w:rsidP="00C612E0">
            <w:pPr>
              <w:rPr>
                <w:ins w:id="5430" w:author="Maxim Moinat" w:date="2017-05-09T15:16:00Z"/>
                <w:szCs w:val="20"/>
                <w:lang w:val="en-GB" w:eastAsia="en-GB"/>
              </w:rPr>
            </w:pPr>
            <w:ins w:id="5431" w:author="Maxim Moinat" w:date="2017-05-09T15:16:00Z">
              <w:r w:rsidRPr="005A3284">
                <w:rPr>
                  <w:szCs w:val="20"/>
                  <w:lang w:val="en-GB" w:eastAsia="en-GB"/>
                </w:rPr>
                <w:t>Discharge to hospital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95FF7" w14:textId="77777777" w:rsidR="00C612E0" w:rsidRPr="005A3284" w:rsidRDefault="00C612E0" w:rsidP="00C612E0">
            <w:pPr>
              <w:ind w:right="90"/>
              <w:rPr>
                <w:ins w:id="5432" w:author="Maxim Moinat" w:date="2017-05-09T15:16:00Z"/>
                <w:szCs w:val="20"/>
                <w:lang w:val="en-GB" w:eastAsia="en-GB"/>
              </w:rPr>
            </w:pPr>
            <w:ins w:id="5433" w:author="Maxim Moinat" w:date="2017-05-09T15:16:00Z">
              <w:r w:rsidRPr="005A3284">
                <w:rPr>
                  <w:szCs w:val="20"/>
                  <w:lang w:val="en-GB" w:eastAsia="en-GB"/>
                </w:rPr>
                <w:t>4142018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3800A" w14:textId="77777777" w:rsidR="00C612E0" w:rsidRPr="003E5686" w:rsidRDefault="00C612E0" w:rsidP="00C612E0">
            <w:pPr>
              <w:rPr>
                <w:ins w:id="5434" w:author="Maxim Moinat" w:date="2017-05-09T15:16:00Z"/>
                <w:szCs w:val="20"/>
                <w:highlight w:val="yellow"/>
                <w:lang w:val="en-GB" w:eastAsia="en-GB"/>
              </w:rPr>
            </w:pPr>
          </w:p>
        </w:tc>
      </w:tr>
      <w:tr w:rsidR="00C612E0" w:rsidRPr="00E3579E" w14:paraId="425524EC" w14:textId="77777777" w:rsidTr="00C612E0">
        <w:trPr>
          <w:trHeight w:val="240"/>
          <w:ins w:id="5435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AE396" w14:textId="77777777" w:rsidR="00C612E0" w:rsidRDefault="00C612E0" w:rsidP="00C612E0">
            <w:pPr>
              <w:rPr>
                <w:ins w:id="5436" w:author="Maxim Moinat" w:date="2017-05-09T15:16:00Z"/>
                <w:rFonts w:ascii="Calibri" w:hAnsi="Calibri"/>
                <w:color w:val="000000"/>
              </w:rPr>
            </w:pPr>
            <w:ins w:id="5437" w:author="Maxim Moinat" w:date="2017-05-09T15:16:00Z">
              <w:r>
                <w:rPr>
                  <w:rFonts w:ascii="Calibri" w:hAnsi="Calibri"/>
                  <w:color w:val="000000"/>
                </w:rPr>
                <w:t>2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9C39C" w14:textId="77777777" w:rsidR="00C612E0" w:rsidRPr="00E3579E" w:rsidRDefault="00C612E0" w:rsidP="00C612E0">
            <w:pPr>
              <w:rPr>
                <w:ins w:id="5438" w:author="Maxim Moinat" w:date="2017-05-09T15:16:00Z"/>
                <w:rFonts w:ascii="Calibri" w:hAnsi="Calibri"/>
                <w:color w:val="000000"/>
              </w:rPr>
            </w:pPr>
            <w:ins w:id="5439" w:author="Maxim Moinat" w:date="2017-05-09T15:16:00Z">
              <w:r w:rsidRPr="00E3579E">
                <w:rPr>
                  <w:rFonts w:ascii="Calibri" w:hAnsi="Calibri"/>
                  <w:color w:val="000000"/>
                </w:rPr>
                <w:t>to home for elderly or disabled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223ADE" w14:textId="77777777" w:rsidR="00C612E0" w:rsidRPr="005A3284" w:rsidRDefault="00C612E0" w:rsidP="00C612E0">
            <w:pPr>
              <w:rPr>
                <w:ins w:id="5440" w:author="Maxim Moinat" w:date="2017-05-09T15:16:00Z"/>
                <w:szCs w:val="20"/>
                <w:lang w:val="en-GB" w:eastAsia="en-GB"/>
              </w:rPr>
            </w:pPr>
            <w:ins w:id="5441" w:author="Maxim Moinat" w:date="2017-05-09T15:16:00Z">
              <w:r>
                <w:rPr>
                  <w:szCs w:val="20"/>
                  <w:lang w:val="en-GB" w:eastAsia="en-GB"/>
                </w:rPr>
                <w:t>Discharge to nursing home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958F2" w14:textId="77777777" w:rsidR="00C612E0" w:rsidRPr="005A3284" w:rsidRDefault="00C612E0" w:rsidP="00C612E0">
            <w:pPr>
              <w:rPr>
                <w:ins w:id="5442" w:author="Maxim Moinat" w:date="2017-05-09T15:16:00Z"/>
                <w:szCs w:val="20"/>
                <w:lang w:val="en-GB" w:eastAsia="en-GB"/>
              </w:rPr>
            </w:pPr>
            <w:ins w:id="5443" w:author="Maxim Moinat" w:date="2017-05-09T15:16:00Z">
              <w:r w:rsidRPr="00585222">
                <w:rPr>
                  <w:szCs w:val="20"/>
                  <w:lang w:val="en-GB" w:eastAsia="en-GB"/>
                </w:rPr>
                <w:t>4143443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63752" w14:textId="77777777" w:rsidR="00C612E0" w:rsidRPr="003E5686" w:rsidRDefault="00C612E0" w:rsidP="00C612E0">
            <w:pPr>
              <w:rPr>
                <w:ins w:id="5444" w:author="Maxim Moinat" w:date="2017-05-09T15:16:00Z"/>
                <w:szCs w:val="20"/>
                <w:highlight w:val="yellow"/>
                <w:lang w:val="en-GB" w:eastAsia="en-GB"/>
              </w:rPr>
            </w:pPr>
          </w:p>
        </w:tc>
      </w:tr>
      <w:tr w:rsidR="00C612E0" w14:paraId="1E296FB0" w14:textId="77777777" w:rsidTr="00C612E0">
        <w:trPr>
          <w:trHeight w:val="240"/>
          <w:ins w:id="5445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64D5F" w14:textId="77777777" w:rsidR="00C612E0" w:rsidRDefault="00C612E0" w:rsidP="00C612E0">
            <w:pPr>
              <w:rPr>
                <w:ins w:id="5446" w:author="Maxim Moinat" w:date="2017-05-09T15:16:00Z"/>
                <w:rFonts w:ascii="Calibri" w:hAnsi="Calibri"/>
                <w:color w:val="000000"/>
              </w:rPr>
            </w:pPr>
            <w:ins w:id="5447" w:author="Maxim Moinat" w:date="2017-05-09T15:16:00Z">
              <w:r>
                <w:rPr>
                  <w:rFonts w:ascii="Calibri" w:hAnsi="Calibri"/>
                  <w:color w:val="000000"/>
                </w:rPr>
                <w:t>3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314F8" w14:textId="77777777" w:rsidR="00C612E0" w:rsidRDefault="00C612E0" w:rsidP="00C612E0">
            <w:pPr>
              <w:rPr>
                <w:ins w:id="5448" w:author="Maxim Moinat" w:date="2017-05-09T15:16:00Z"/>
                <w:rFonts w:ascii="Calibri" w:hAnsi="Calibri"/>
                <w:color w:val="000000"/>
              </w:rPr>
            </w:pPr>
            <w:ins w:id="5449" w:author="Maxim Moinat" w:date="2017-05-09T15:16:00Z">
              <w:r>
                <w:rPr>
                  <w:rFonts w:ascii="Calibri" w:hAnsi="Calibri"/>
                  <w:color w:val="000000"/>
                </w:rPr>
                <w:t>ordinary living (</w:t>
              </w:r>
              <w:r w:rsidRPr="00E3579E">
                <w:rPr>
                  <w:rFonts w:ascii="Calibri" w:hAnsi="Calibri"/>
                  <w:color w:val="000000"/>
                </w:rPr>
                <w:t>ordinärt boende</w:t>
              </w:r>
              <w:r>
                <w:rPr>
                  <w:rFonts w:ascii="Calibri" w:hAnsi="Calibri"/>
                  <w:color w:val="000000"/>
                </w:rPr>
                <w:t>)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857AA" w14:textId="77777777" w:rsidR="00C612E0" w:rsidRPr="005A3284" w:rsidRDefault="00C612E0" w:rsidP="00C612E0">
            <w:pPr>
              <w:rPr>
                <w:ins w:id="5450" w:author="Maxim Moinat" w:date="2017-05-09T15:16:00Z"/>
                <w:szCs w:val="20"/>
                <w:lang w:val="en-GB" w:eastAsia="en-GB"/>
              </w:rPr>
            </w:pPr>
            <w:ins w:id="5451" w:author="Maxim Moinat" w:date="2017-05-09T15:16:00Z">
              <w:r w:rsidRPr="005A3284">
                <w:rPr>
                  <w:szCs w:val="20"/>
                  <w:lang w:val="en-GB" w:eastAsia="en-GB"/>
                </w:rPr>
                <w:t>Discharge to home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1269" w14:textId="77777777" w:rsidR="00C612E0" w:rsidRPr="005A3284" w:rsidRDefault="00C612E0" w:rsidP="00C612E0">
            <w:pPr>
              <w:rPr>
                <w:ins w:id="5452" w:author="Maxim Moinat" w:date="2017-05-09T15:16:00Z"/>
                <w:szCs w:val="20"/>
                <w:lang w:val="en-GB" w:eastAsia="en-GB"/>
              </w:rPr>
            </w:pPr>
            <w:ins w:id="5453" w:author="Maxim Moinat" w:date="2017-05-09T15:16:00Z">
              <w:r w:rsidRPr="005A3284">
                <w:rPr>
                  <w:szCs w:val="20"/>
                  <w:lang w:val="en-GB" w:eastAsia="en-GB"/>
                </w:rPr>
                <w:t>4140634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73783" w14:textId="77777777" w:rsidR="00C612E0" w:rsidRPr="003E5686" w:rsidRDefault="00C612E0" w:rsidP="00C612E0">
            <w:pPr>
              <w:rPr>
                <w:ins w:id="5454" w:author="Maxim Moinat" w:date="2017-05-09T15:16:00Z"/>
                <w:szCs w:val="20"/>
                <w:lang w:val="en-GB" w:eastAsia="en-GB"/>
              </w:rPr>
            </w:pPr>
          </w:p>
        </w:tc>
      </w:tr>
      <w:tr w:rsidR="00C612E0" w14:paraId="37F64B08" w14:textId="77777777" w:rsidTr="00C612E0">
        <w:trPr>
          <w:trHeight w:val="240"/>
          <w:ins w:id="5455" w:author="Maxim Moinat" w:date="2017-05-09T15:16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E7746" w14:textId="77777777" w:rsidR="00C612E0" w:rsidRDefault="00C612E0" w:rsidP="00C612E0">
            <w:pPr>
              <w:rPr>
                <w:ins w:id="5456" w:author="Maxim Moinat" w:date="2017-05-09T15:16:00Z"/>
                <w:rFonts w:ascii="Calibri" w:hAnsi="Calibri"/>
                <w:color w:val="000000"/>
              </w:rPr>
            </w:pPr>
            <w:ins w:id="5457" w:author="Maxim Moinat" w:date="2017-05-09T15:16:00Z">
              <w:r>
                <w:rPr>
                  <w:rFonts w:ascii="Calibri" w:hAnsi="Calibri"/>
                  <w:color w:val="000000"/>
                </w:rPr>
                <w:t>4</w:t>
              </w:r>
            </w:ins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28514" w14:textId="77777777" w:rsidR="00C612E0" w:rsidRDefault="00C612E0" w:rsidP="00C612E0">
            <w:pPr>
              <w:rPr>
                <w:ins w:id="5458" w:author="Maxim Moinat" w:date="2017-05-09T15:16:00Z"/>
                <w:rFonts w:ascii="Calibri" w:hAnsi="Calibri"/>
                <w:color w:val="000000"/>
              </w:rPr>
            </w:pPr>
            <w:ins w:id="5459" w:author="Maxim Moinat" w:date="2017-05-09T15:16:00Z">
              <w:r>
                <w:rPr>
                  <w:rFonts w:ascii="Calibri" w:hAnsi="Calibri"/>
                  <w:color w:val="000000"/>
                </w:rPr>
                <w:t>died during hospital stay</w:t>
              </w:r>
            </w:ins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8497F" w14:textId="77777777" w:rsidR="00C612E0" w:rsidRPr="005A3284" w:rsidRDefault="00C612E0" w:rsidP="00C612E0">
            <w:pPr>
              <w:rPr>
                <w:ins w:id="5460" w:author="Maxim Moinat" w:date="2017-05-09T15:16:00Z"/>
                <w:szCs w:val="20"/>
                <w:lang w:val="en-GB" w:eastAsia="en-GB"/>
              </w:rPr>
            </w:pPr>
            <w:ins w:id="5461" w:author="Maxim Moinat" w:date="2017-05-09T15:16:00Z">
              <w:r w:rsidRPr="005A3284">
                <w:rPr>
                  <w:szCs w:val="20"/>
                  <w:lang w:val="en-GB" w:eastAsia="en-GB"/>
                </w:rPr>
                <w:t>Patient died in hospital</w:t>
              </w:r>
            </w:ins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8894A" w14:textId="77777777" w:rsidR="00C612E0" w:rsidRPr="005A3284" w:rsidRDefault="00C612E0" w:rsidP="00C612E0">
            <w:pPr>
              <w:rPr>
                <w:ins w:id="5462" w:author="Maxim Moinat" w:date="2017-05-09T15:16:00Z"/>
                <w:szCs w:val="20"/>
                <w:lang w:val="en-GB" w:eastAsia="en-GB"/>
              </w:rPr>
            </w:pPr>
            <w:ins w:id="5463" w:author="Maxim Moinat" w:date="2017-05-09T15:16:00Z">
              <w:r w:rsidRPr="005A3284">
                <w:rPr>
                  <w:szCs w:val="20"/>
                  <w:lang w:val="en-GB" w:eastAsia="en-GB"/>
                </w:rPr>
                <w:t>4081608</w:t>
              </w:r>
            </w:ins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7DB56" w14:textId="77777777" w:rsidR="00C612E0" w:rsidRPr="00E3579E" w:rsidRDefault="00C612E0" w:rsidP="00C612E0">
            <w:pPr>
              <w:rPr>
                <w:ins w:id="5464" w:author="Maxim Moinat" w:date="2017-05-09T15:16:00Z"/>
                <w:szCs w:val="20"/>
                <w:lang w:val="en-GB" w:eastAsia="en-GB"/>
              </w:rPr>
            </w:pPr>
          </w:p>
        </w:tc>
      </w:tr>
    </w:tbl>
    <w:p w14:paraId="710AD500" w14:textId="77777777" w:rsidR="00C612E0" w:rsidRDefault="00C612E0" w:rsidP="00FD56E5">
      <w:pPr>
        <w:rPr>
          <w:ins w:id="5465" w:author="Maxim Moinat" w:date="2017-05-09T15:16:00Z"/>
          <w:b/>
        </w:rPr>
      </w:pPr>
    </w:p>
    <w:p w14:paraId="3A05ED11" w14:textId="5E1058B5" w:rsidR="00FD56E5" w:rsidRDefault="00821AF1">
      <w:pPr>
        <w:pStyle w:val="Heading4"/>
        <w:rPr>
          <w:ins w:id="5466" w:author="Maxim Moinat" w:date="2016-08-03T17:50:00Z"/>
        </w:rPr>
        <w:pPrChange w:id="5467" w:author="Maxim Moinat" w:date="2017-05-09T15:33:00Z">
          <w:pPr/>
        </w:pPrChange>
      </w:pPr>
      <w:ins w:id="5468" w:author="Maxim Moinat" w:date="2016-08-03T17:50:00Z">
        <w:r>
          <w:t>Pvard</w:t>
        </w:r>
        <w:r w:rsidR="00FD56E5">
          <w:tab/>
        </w:r>
        <w:r w:rsidR="00FD56E5" w:rsidRPr="00604C51">
          <w:t xml:space="preserve"> </w:t>
        </w:r>
      </w:ins>
    </w:p>
    <w:p w14:paraId="106471AE" w14:textId="48349796" w:rsidR="00FD56E5" w:rsidRPr="00604C51" w:rsidRDefault="00FD56E5" w:rsidP="00FD56E5">
      <w:pPr>
        <w:rPr>
          <w:ins w:id="5469" w:author="Maxim Moinat" w:date="2016-08-03T17:50:00Z"/>
        </w:rPr>
      </w:pPr>
      <w:ins w:id="5470" w:author="Maxim Moinat" w:date="2016-08-03T17:50:00Z">
        <w:r>
          <w:t>From patient_sluten and patient_oppen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5471" w:author="Maxim Moinat" w:date="2016-08-03T17:53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846"/>
        <w:gridCol w:w="2402"/>
        <w:gridCol w:w="2513"/>
        <w:gridCol w:w="967"/>
        <w:tblGridChange w:id="5472">
          <w:tblGrid>
            <w:gridCol w:w="2694"/>
            <w:gridCol w:w="2402"/>
            <w:gridCol w:w="142"/>
            <w:gridCol w:w="2371"/>
            <w:gridCol w:w="904"/>
          </w:tblGrid>
        </w:tblGridChange>
      </w:tblGrid>
      <w:tr w:rsidR="00E24756" w14:paraId="47906040" w14:textId="77777777" w:rsidTr="00E24756">
        <w:trPr>
          <w:tblHeader/>
          <w:ins w:id="5473" w:author="Maxim Moinat" w:date="2016-08-03T17:50:00Z"/>
          <w:trPrChange w:id="5474" w:author="Maxim Moinat" w:date="2016-08-03T17:53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5475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7869E524" w14:textId="77777777" w:rsidR="00FD56E5" w:rsidRDefault="00FD56E5" w:rsidP="00173E82">
            <w:pPr>
              <w:rPr>
                <w:ins w:id="5476" w:author="Maxim Moinat" w:date="2016-08-03T17:50:00Z"/>
              </w:rPr>
            </w:pPr>
            <w:ins w:id="5477" w:author="Maxim Moinat" w:date="2016-08-03T17:50:00Z">
              <w:r>
                <w:t>Destination Field</w:t>
              </w:r>
            </w:ins>
          </w:p>
        </w:tc>
        <w:tc>
          <w:tcPr>
            <w:tcW w:w="2402" w:type="dxa"/>
            <w:shd w:val="clear" w:color="auto" w:fill="AAAAFF"/>
            <w:tcPrChange w:id="5478" w:author="Maxim Moinat" w:date="2016-08-03T17:53:00Z">
              <w:tcPr>
                <w:tcW w:w="2544" w:type="dxa"/>
                <w:gridSpan w:val="2"/>
                <w:shd w:val="clear" w:color="auto" w:fill="AAAAFF"/>
              </w:tcPr>
            </w:tcPrChange>
          </w:tcPr>
          <w:p w14:paraId="11889A7B" w14:textId="77777777" w:rsidR="00FD56E5" w:rsidRDefault="00FD56E5" w:rsidP="00173E82">
            <w:pPr>
              <w:rPr>
                <w:ins w:id="5479" w:author="Maxim Moinat" w:date="2016-08-03T17:50:00Z"/>
              </w:rPr>
            </w:pPr>
            <w:ins w:id="5480" w:author="Maxim Moinat" w:date="2016-08-03T17:50:00Z">
              <w:r>
                <w:t>Source Field</w:t>
              </w:r>
            </w:ins>
          </w:p>
        </w:tc>
        <w:tc>
          <w:tcPr>
            <w:tcW w:w="2513" w:type="dxa"/>
            <w:shd w:val="clear" w:color="auto" w:fill="AAAAFF"/>
            <w:tcPrChange w:id="5481" w:author="Maxim Moinat" w:date="2016-08-03T17:53:00Z">
              <w:tcPr>
                <w:tcW w:w="2371" w:type="dxa"/>
                <w:shd w:val="clear" w:color="auto" w:fill="AAAAFF"/>
              </w:tcPr>
            </w:tcPrChange>
          </w:tcPr>
          <w:p w14:paraId="409B12A9" w14:textId="77777777" w:rsidR="00FD56E5" w:rsidRDefault="00FD56E5" w:rsidP="00173E82">
            <w:pPr>
              <w:rPr>
                <w:ins w:id="5482" w:author="Maxim Moinat" w:date="2016-08-03T17:50:00Z"/>
              </w:rPr>
            </w:pPr>
            <w:ins w:id="5483" w:author="Maxim Moinat" w:date="2016-08-03T17:50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  <w:tcPrChange w:id="5484" w:author="Maxim Moinat" w:date="2016-08-03T17:53:00Z">
              <w:tcPr>
                <w:tcW w:w="0" w:type="auto"/>
                <w:shd w:val="clear" w:color="auto" w:fill="AAAAFF"/>
              </w:tcPr>
            </w:tcPrChange>
          </w:tcPr>
          <w:p w14:paraId="1827BD28" w14:textId="77777777" w:rsidR="00FD56E5" w:rsidRDefault="00FD56E5" w:rsidP="00173E82">
            <w:pPr>
              <w:rPr>
                <w:ins w:id="5485" w:author="Maxim Moinat" w:date="2016-08-03T17:50:00Z"/>
              </w:rPr>
            </w:pPr>
            <w:ins w:id="5486" w:author="Maxim Moinat" w:date="2016-08-03T17:50:00Z">
              <w:r>
                <w:t>Comment</w:t>
              </w:r>
            </w:ins>
          </w:p>
        </w:tc>
      </w:tr>
      <w:tr w:rsidR="00E24756" w14:paraId="4A27F94F" w14:textId="77777777" w:rsidTr="00E24756">
        <w:trPr>
          <w:ins w:id="5487" w:author="Maxim Moinat" w:date="2016-08-03T17:50:00Z"/>
        </w:trPr>
        <w:tc>
          <w:tcPr>
            <w:tcW w:w="0" w:type="auto"/>
            <w:tcPrChange w:id="5488" w:author="Maxim Moinat" w:date="2016-08-03T17:53:00Z">
              <w:tcPr>
                <w:tcW w:w="0" w:type="auto"/>
              </w:tcPr>
            </w:tcPrChange>
          </w:tcPr>
          <w:p w14:paraId="08C96459" w14:textId="77777777" w:rsidR="00FD56E5" w:rsidRDefault="00FD56E5" w:rsidP="00173E82">
            <w:pPr>
              <w:rPr>
                <w:ins w:id="5489" w:author="Maxim Moinat" w:date="2016-08-03T17:50:00Z"/>
              </w:rPr>
            </w:pPr>
            <w:ins w:id="5490" w:author="Maxim Moinat" w:date="2016-08-03T17:50:00Z">
              <w:r>
                <w:t>observation_id</w:t>
              </w:r>
            </w:ins>
          </w:p>
        </w:tc>
        <w:tc>
          <w:tcPr>
            <w:tcW w:w="2402" w:type="dxa"/>
            <w:tcPrChange w:id="5491" w:author="Maxim Moinat" w:date="2016-08-03T17:53:00Z">
              <w:tcPr>
                <w:tcW w:w="2544" w:type="dxa"/>
                <w:gridSpan w:val="2"/>
              </w:tcPr>
            </w:tcPrChange>
          </w:tcPr>
          <w:p w14:paraId="311B6FCB" w14:textId="77777777" w:rsidR="00FD56E5" w:rsidRDefault="00FD56E5" w:rsidP="00173E82">
            <w:pPr>
              <w:rPr>
                <w:ins w:id="5492" w:author="Maxim Moinat" w:date="2016-08-03T17:50:00Z"/>
              </w:rPr>
            </w:pPr>
          </w:p>
        </w:tc>
        <w:tc>
          <w:tcPr>
            <w:tcW w:w="2513" w:type="dxa"/>
            <w:tcPrChange w:id="5493" w:author="Maxim Moinat" w:date="2016-08-03T17:53:00Z">
              <w:tcPr>
                <w:tcW w:w="2371" w:type="dxa"/>
              </w:tcPr>
            </w:tcPrChange>
          </w:tcPr>
          <w:p w14:paraId="049C80D6" w14:textId="77777777" w:rsidR="00FD56E5" w:rsidRPr="00604C51" w:rsidRDefault="00FD56E5" w:rsidP="00173E82">
            <w:pPr>
              <w:rPr>
                <w:ins w:id="5494" w:author="Maxim Moinat" w:date="2016-08-03T17:50:00Z"/>
                <w:i/>
              </w:rPr>
            </w:pPr>
            <w:ins w:id="5495" w:author="Maxim Moinat" w:date="2016-08-03T17:50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496" w:author="Maxim Moinat" w:date="2016-08-03T17:53:00Z">
              <w:tcPr>
                <w:tcW w:w="0" w:type="auto"/>
              </w:tcPr>
            </w:tcPrChange>
          </w:tcPr>
          <w:p w14:paraId="03074D2A" w14:textId="77777777" w:rsidR="00FD56E5" w:rsidRDefault="00FD56E5" w:rsidP="00173E82">
            <w:pPr>
              <w:rPr>
                <w:ins w:id="5497" w:author="Maxim Moinat" w:date="2016-08-03T17:50:00Z"/>
              </w:rPr>
            </w:pPr>
          </w:p>
        </w:tc>
      </w:tr>
      <w:tr w:rsidR="00E24756" w14:paraId="4F40733A" w14:textId="77777777" w:rsidTr="00E24756">
        <w:trPr>
          <w:ins w:id="5498" w:author="Maxim Moinat" w:date="2016-08-03T17:50:00Z"/>
        </w:trPr>
        <w:tc>
          <w:tcPr>
            <w:tcW w:w="0" w:type="auto"/>
            <w:tcPrChange w:id="5499" w:author="Maxim Moinat" w:date="2016-08-03T17:53:00Z">
              <w:tcPr>
                <w:tcW w:w="0" w:type="auto"/>
              </w:tcPr>
            </w:tcPrChange>
          </w:tcPr>
          <w:p w14:paraId="7A941641" w14:textId="77777777" w:rsidR="00FD56E5" w:rsidRDefault="00FD56E5" w:rsidP="00173E82">
            <w:pPr>
              <w:rPr>
                <w:ins w:id="5500" w:author="Maxim Moinat" w:date="2016-08-03T17:50:00Z"/>
              </w:rPr>
            </w:pPr>
            <w:ins w:id="5501" w:author="Maxim Moinat" w:date="2016-08-03T17:50:00Z">
              <w:r>
                <w:t>person_id</w:t>
              </w:r>
            </w:ins>
          </w:p>
        </w:tc>
        <w:tc>
          <w:tcPr>
            <w:tcW w:w="2402" w:type="dxa"/>
            <w:tcPrChange w:id="5502" w:author="Maxim Moinat" w:date="2016-08-03T17:53:00Z">
              <w:tcPr>
                <w:tcW w:w="2544" w:type="dxa"/>
                <w:gridSpan w:val="2"/>
              </w:tcPr>
            </w:tcPrChange>
          </w:tcPr>
          <w:p w14:paraId="1E26A231" w14:textId="77777777" w:rsidR="00FD56E5" w:rsidRDefault="00FD56E5" w:rsidP="00173E82">
            <w:pPr>
              <w:rPr>
                <w:ins w:id="5503" w:author="Maxim Moinat" w:date="2016-08-03T17:50:00Z"/>
              </w:rPr>
            </w:pPr>
            <w:ins w:id="5504" w:author="Maxim Moinat" w:date="2016-08-03T17:50:00Z">
              <w:r>
                <w:t>PATREG.lpnr</w:t>
              </w:r>
            </w:ins>
          </w:p>
        </w:tc>
        <w:tc>
          <w:tcPr>
            <w:tcW w:w="2513" w:type="dxa"/>
            <w:tcPrChange w:id="5505" w:author="Maxim Moinat" w:date="2016-08-03T17:53:00Z">
              <w:tcPr>
                <w:tcW w:w="2371" w:type="dxa"/>
              </w:tcPr>
            </w:tcPrChange>
          </w:tcPr>
          <w:p w14:paraId="4B28FEE7" w14:textId="77777777" w:rsidR="00FD56E5" w:rsidRDefault="00FD56E5" w:rsidP="00173E82">
            <w:pPr>
              <w:rPr>
                <w:ins w:id="5506" w:author="Maxim Moinat" w:date="2016-08-03T17:50:00Z"/>
              </w:rPr>
            </w:pPr>
          </w:p>
        </w:tc>
        <w:tc>
          <w:tcPr>
            <w:tcW w:w="0" w:type="auto"/>
            <w:tcPrChange w:id="5507" w:author="Maxim Moinat" w:date="2016-08-03T17:53:00Z">
              <w:tcPr>
                <w:tcW w:w="0" w:type="auto"/>
              </w:tcPr>
            </w:tcPrChange>
          </w:tcPr>
          <w:p w14:paraId="7EC7BA3B" w14:textId="77777777" w:rsidR="00FD56E5" w:rsidRDefault="00FD56E5" w:rsidP="00173E82">
            <w:pPr>
              <w:rPr>
                <w:ins w:id="5508" w:author="Maxim Moinat" w:date="2016-08-03T17:50:00Z"/>
              </w:rPr>
            </w:pPr>
          </w:p>
        </w:tc>
      </w:tr>
      <w:tr w:rsidR="004B5017" w:rsidRPr="000D7D6A" w14:paraId="4FAA943B" w14:textId="77777777" w:rsidTr="00E24756">
        <w:trPr>
          <w:ins w:id="5509" w:author="Maxim Moinat" w:date="2016-08-03T17:50:00Z"/>
        </w:trPr>
        <w:tc>
          <w:tcPr>
            <w:tcW w:w="0" w:type="auto"/>
            <w:tcPrChange w:id="5510" w:author="Maxim Moinat" w:date="2016-08-03T17:53:00Z">
              <w:tcPr>
                <w:tcW w:w="0" w:type="auto"/>
              </w:tcPr>
            </w:tcPrChange>
          </w:tcPr>
          <w:p w14:paraId="76915368" w14:textId="77777777" w:rsidR="004B5017" w:rsidRDefault="004B5017" w:rsidP="00173E82">
            <w:pPr>
              <w:rPr>
                <w:ins w:id="5511" w:author="Maxim Moinat" w:date="2016-08-03T17:50:00Z"/>
              </w:rPr>
            </w:pPr>
            <w:ins w:id="5512" w:author="Maxim Moinat" w:date="2016-08-03T17:50:00Z">
              <w:r>
                <w:t>observation_concept_id</w:t>
              </w:r>
            </w:ins>
          </w:p>
        </w:tc>
        <w:tc>
          <w:tcPr>
            <w:tcW w:w="2402" w:type="dxa"/>
            <w:tcPrChange w:id="5513" w:author="Maxim Moinat" w:date="2016-08-03T17:53:00Z">
              <w:tcPr>
                <w:tcW w:w="2544" w:type="dxa"/>
                <w:gridSpan w:val="2"/>
              </w:tcPr>
            </w:tcPrChange>
          </w:tcPr>
          <w:p w14:paraId="4039A6BB" w14:textId="6FFEAA6D" w:rsidR="004B5017" w:rsidRDefault="004B5017" w:rsidP="00173E82">
            <w:pPr>
              <w:rPr>
                <w:ins w:id="5514" w:author="Maxim Moinat" w:date="2016-08-03T17:50:00Z"/>
              </w:rPr>
            </w:pPr>
            <w:ins w:id="5515" w:author="Maxim Moinat" w:date="2016-10-11T16:46:00Z">
              <w:r>
                <w:t>PATREG. pvard</w:t>
              </w:r>
            </w:ins>
          </w:p>
        </w:tc>
        <w:tc>
          <w:tcPr>
            <w:tcW w:w="2513" w:type="dxa"/>
            <w:tcPrChange w:id="5516" w:author="Maxim Moinat" w:date="2016-08-03T17:53:00Z">
              <w:tcPr>
                <w:tcW w:w="2371" w:type="dxa"/>
              </w:tcPr>
            </w:tcPrChange>
          </w:tcPr>
          <w:p w14:paraId="7EBE27C6" w14:textId="024C4E72" w:rsidR="004B5017" w:rsidRPr="00561632" w:rsidRDefault="004B5017">
            <w:pPr>
              <w:rPr>
                <w:ins w:id="5517" w:author="Maxim Moinat" w:date="2016-08-03T17:50:00Z"/>
                <w:szCs w:val="20"/>
                <w:lang w:val="en-GB" w:eastAsia="en-GB"/>
                <w:rPrChange w:id="5518" w:author="Maxim Moinat" w:date="2016-08-03T17:57:00Z">
                  <w:rPr>
                    <w:ins w:id="5519" w:author="Maxim Moinat" w:date="2016-08-03T17:50:00Z"/>
                  </w:rPr>
                </w:rPrChange>
              </w:rPr>
            </w:pPr>
            <w:ins w:id="5520" w:author="Maxim Moinat" w:date="2016-10-11T16:46:00Z">
              <w:r>
                <w:t>See mapping below</w:t>
              </w:r>
            </w:ins>
          </w:p>
        </w:tc>
        <w:tc>
          <w:tcPr>
            <w:tcW w:w="0" w:type="auto"/>
            <w:tcPrChange w:id="5521" w:author="Maxim Moinat" w:date="2016-08-03T17:53:00Z">
              <w:tcPr>
                <w:tcW w:w="0" w:type="auto"/>
              </w:tcPr>
            </w:tcPrChange>
          </w:tcPr>
          <w:p w14:paraId="6008E0F2" w14:textId="77777777" w:rsidR="004B5017" w:rsidRPr="00A74099" w:rsidRDefault="004B5017" w:rsidP="00173E82">
            <w:pPr>
              <w:rPr>
                <w:ins w:id="5522" w:author="Maxim Moinat" w:date="2016-08-03T17:50:00Z"/>
              </w:rPr>
            </w:pPr>
          </w:p>
        </w:tc>
      </w:tr>
      <w:tr w:rsidR="00E24756" w:rsidRPr="0015685C" w14:paraId="2490849D" w14:textId="77777777" w:rsidTr="00E24756">
        <w:trPr>
          <w:ins w:id="5523" w:author="Maxim Moinat" w:date="2016-08-03T17:50:00Z"/>
        </w:trPr>
        <w:tc>
          <w:tcPr>
            <w:tcW w:w="0" w:type="auto"/>
            <w:tcPrChange w:id="5524" w:author="Maxim Moinat" w:date="2016-08-03T17:53:00Z">
              <w:tcPr>
                <w:tcW w:w="0" w:type="auto"/>
              </w:tcPr>
            </w:tcPrChange>
          </w:tcPr>
          <w:p w14:paraId="5E057FFC" w14:textId="77777777" w:rsidR="00FD56E5" w:rsidRDefault="00FD56E5" w:rsidP="00173E82">
            <w:pPr>
              <w:rPr>
                <w:ins w:id="5525" w:author="Maxim Moinat" w:date="2016-08-03T17:50:00Z"/>
              </w:rPr>
            </w:pPr>
            <w:ins w:id="5526" w:author="Maxim Moinat" w:date="2016-08-03T17:50:00Z">
              <w:r>
                <w:t>observation_date</w:t>
              </w:r>
            </w:ins>
          </w:p>
        </w:tc>
        <w:tc>
          <w:tcPr>
            <w:tcW w:w="2402" w:type="dxa"/>
            <w:tcPrChange w:id="5527" w:author="Maxim Moinat" w:date="2016-08-03T17:53:00Z">
              <w:tcPr>
                <w:tcW w:w="2544" w:type="dxa"/>
                <w:gridSpan w:val="2"/>
              </w:tcPr>
            </w:tcPrChange>
          </w:tcPr>
          <w:p w14:paraId="140BDD9C" w14:textId="77777777" w:rsidR="00FD56E5" w:rsidRDefault="00FD56E5" w:rsidP="00173E82">
            <w:pPr>
              <w:rPr>
                <w:ins w:id="5528" w:author="Maxim Moinat" w:date="2016-08-03T17:50:00Z"/>
              </w:rPr>
            </w:pPr>
            <w:ins w:id="5529" w:author="Maxim Moinat" w:date="2016-08-03T17:50:00Z">
              <w:r>
                <w:t>PATREG.indatuma</w:t>
              </w:r>
            </w:ins>
          </w:p>
        </w:tc>
        <w:tc>
          <w:tcPr>
            <w:tcW w:w="2513" w:type="dxa"/>
            <w:tcPrChange w:id="5530" w:author="Maxim Moinat" w:date="2016-08-03T17:53:00Z">
              <w:tcPr>
                <w:tcW w:w="2371" w:type="dxa"/>
              </w:tcPr>
            </w:tcPrChange>
          </w:tcPr>
          <w:p w14:paraId="26417534" w14:textId="77777777" w:rsidR="00FD56E5" w:rsidRPr="00313023" w:rsidRDefault="00FD56E5" w:rsidP="00173E82">
            <w:pPr>
              <w:rPr>
                <w:ins w:id="5531" w:author="Maxim Moinat" w:date="2016-08-03T17:50:00Z"/>
              </w:rPr>
            </w:pPr>
          </w:p>
        </w:tc>
        <w:tc>
          <w:tcPr>
            <w:tcW w:w="0" w:type="auto"/>
            <w:tcPrChange w:id="5532" w:author="Maxim Moinat" w:date="2016-08-03T17:53:00Z">
              <w:tcPr>
                <w:tcW w:w="0" w:type="auto"/>
              </w:tcPr>
            </w:tcPrChange>
          </w:tcPr>
          <w:p w14:paraId="383A02F7" w14:textId="77777777" w:rsidR="00FD56E5" w:rsidRPr="00313023" w:rsidRDefault="00FD56E5" w:rsidP="00173E82">
            <w:pPr>
              <w:rPr>
                <w:ins w:id="5533" w:author="Maxim Moinat" w:date="2016-08-03T17:50:00Z"/>
              </w:rPr>
            </w:pPr>
          </w:p>
        </w:tc>
      </w:tr>
      <w:tr w:rsidR="00E24756" w:rsidRPr="000E1185" w14:paraId="70B35FD6" w14:textId="77777777" w:rsidTr="00E24756">
        <w:trPr>
          <w:ins w:id="5534" w:author="Maxim Moinat" w:date="2016-08-03T17:50:00Z"/>
        </w:trPr>
        <w:tc>
          <w:tcPr>
            <w:tcW w:w="0" w:type="auto"/>
            <w:tcPrChange w:id="5535" w:author="Maxim Moinat" w:date="2016-08-03T17:53:00Z">
              <w:tcPr>
                <w:tcW w:w="0" w:type="auto"/>
              </w:tcPr>
            </w:tcPrChange>
          </w:tcPr>
          <w:p w14:paraId="573C4E6E" w14:textId="77777777" w:rsidR="00FD56E5" w:rsidRDefault="00FD56E5" w:rsidP="00173E82">
            <w:pPr>
              <w:rPr>
                <w:ins w:id="5536" w:author="Maxim Moinat" w:date="2016-08-03T17:50:00Z"/>
              </w:rPr>
            </w:pPr>
            <w:ins w:id="5537" w:author="Maxim Moinat" w:date="2016-08-03T17:50:00Z">
              <w:r>
                <w:t>observation_type_concept_id</w:t>
              </w:r>
            </w:ins>
          </w:p>
        </w:tc>
        <w:tc>
          <w:tcPr>
            <w:tcW w:w="2402" w:type="dxa"/>
            <w:tcPrChange w:id="5538" w:author="Maxim Moinat" w:date="2016-08-03T17:53:00Z">
              <w:tcPr>
                <w:tcW w:w="2544" w:type="dxa"/>
                <w:gridSpan w:val="2"/>
              </w:tcPr>
            </w:tcPrChange>
          </w:tcPr>
          <w:p w14:paraId="3F99B22B" w14:textId="77777777" w:rsidR="00FD56E5" w:rsidRDefault="00FD56E5" w:rsidP="00173E82">
            <w:pPr>
              <w:rPr>
                <w:ins w:id="5539" w:author="Maxim Moinat" w:date="2016-08-03T17:50:00Z"/>
              </w:rPr>
            </w:pPr>
          </w:p>
        </w:tc>
        <w:tc>
          <w:tcPr>
            <w:tcW w:w="2513" w:type="dxa"/>
            <w:tcPrChange w:id="5540" w:author="Maxim Moinat" w:date="2016-08-03T17:53:00Z">
              <w:tcPr>
                <w:tcW w:w="2371" w:type="dxa"/>
              </w:tcPr>
            </w:tcPrChange>
          </w:tcPr>
          <w:p w14:paraId="0654FE28" w14:textId="77777777" w:rsidR="00FD56E5" w:rsidRDefault="00FD56E5" w:rsidP="00173E82">
            <w:pPr>
              <w:rPr>
                <w:ins w:id="5541" w:author="Maxim Moinat" w:date="2016-08-03T17:50:00Z"/>
              </w:rPr>
            </w:pPr>
            <w:ins w:id="5542" w:author="Maxim Moinat" w:date="2016-08-03T17:50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  <w:tcPrChange w:id="5543" w:author="Maxim Moinat" w:date="2016-08-03T17:53:00Z">
              <w:tcPr>
                <w:tcW w:w="0" w:type="auto"/>
              </w:tcPr>
            </w:tcPrChange>
          </w:tcPr>
          <w:p w14:paraId="05A6F28B" w14:textId="77777777" w:rsidR="00FD56E5" w:rsidRPr="00A74099" w:rsidRDefault="00FD56E5" w:rsidP="00173E82">
            <w:pPr>
              <w:rPr>
                <w:ins w:id="5544" w:author="Maxim Moinat" w:date="2016-08-03T17:50:00Z"/>
              </w:rPr>
            </w:pPr>
          </w:p>
        </w:tc>
      </w:tr>
      <w:tr w:rsidR="009C598E" w14:paraId="3AC7D4E8" w14:textId="77777777" w:rsidTr="00E24756">
        <w:trPr>
          <w:ins w:id="5545" w:author="Maxim Moinat" w:date="2016-08-03T17:50:00Z"/>
        </w:trPr>
        <w:tc>
          <w:tcPr>
            <w:tcW w:w="0" w:type="auto"/>
            <w:tcPrChange w:id="5546" w:author="Maxim Moinat" w:date="2016-08-03T17:53:00Z">
              <w:tcPr>
                <w:tcW w:w="0" w:type="auto"/>
              </w:tcPr>
            </w:tcPrChange>
          </w:tcPr>
          <w:p w14:paraId="2C708E6D" w14:textId="3727ADB8" w:rsidR="009C598E" w:rsidRDefault="009C598E" w:rsidP="00173E82">
            <w:pPr>
              <w:rPr>
                <w:ins w:id="5547" w:author="Maxim Moinat" w:date="2016-08-03T17:50:00Z"/>
              </w:rPr>
            </w:pPr>
            <w:ins w:id="5548" w:author="Maxim Moinat" w:date="2016-10-11T16:42:00Z">
              <w:r>
                <w:t>observation_source_value</w:t>
              </w:r>
            </w:ins>
          </w:p>
        </w:tc>
        <w:tc>
          <w:tcPr>
            <w:tcW w:w="2402" w:type="dxa"/>
            <w:tcPrChange w:id="5549" w:author="Maxim Moinat" w:date="2016-08-03T17:53:00Z">
              <w:tcPr>
                <w:tcW w:w="2544" w:type="dxa"/>
                <w:gridSpan w:val="2"/>
              </w:tcPr>
            </w:tcPrChange>
          </w:tcPr>
          <w:p w14:paraId="7514C4D6" w14:textId="163C01BD" w:rsidR="009C598E" w:rsidRDefault="009C598E">
            <w:pPr>
              <w:rPr>
                <w:ins w:id="5550" w:author="Maxim Moinat" w:date="2016-08-03T17:50:00Z"/>
              </w:rPr>
            </w:pPr>
            <w:ins w:id="5551" w:author="Maxim Moinat" w:date="2016-08-03T17:50:00Z">
              <w:r>
                <w:t>PATREG.pvard</w:t>
              </w:r>
            </w:ins>
          </w:p>
        </w:tc>
        <w:tc>
          <w:tcPr>
            <w:tcW w:w="2513" w:type="dxa"/>
            <w:tcPrChange w:id="5552" w:author="Maxim Moinat" w:date="2016-08-03T17:53:00Z">
              <w:tcPr>
                <w:tcW w:w="2371" w:type="dxa"/>
              </w:tcPr>
            </w:tcPrChange>
          </w:tcPr>
          <w:p w14:paraId="38D02C65" w14:textId="77777777" w:rsidR="009C598E" w:rsidRDefault="009C598E" w:rsidP="00173E82">
            <w:pPr>
              <w:rPr>
                <w:ins w:id="5553" w:author="Maxim Moinat" w:date="2016-08-03T17:50:00Z"/>
              </w:rPr>
            </w:pPr>
          </w:p>
        </w:tc>
        <w:tc>
          <w:tcPr>
            <w:tcW w:w="0" w:type="auto"/>
            <w:tcPrChange w:id="5554" w:author="Maxim Moinat" w:date="2016-08-03T17:53:00Z">
              <w:tcPr>
                <w:tcW w:w="0" w:type="auto"/>
              </w:tcPr>
            </w:tcPrChange>
          </w:tcPr>
          <w:p w14:paraId="2543F2D6" w14:textId="77777777" w:rsidR="009C598E" w:rsidRDefault="009C598E" w:rsidP="00173E82">
            <w:pPr>
              <w:rPr>
                <w:ins w:id="5555" w:author="Maxim Moinat" w:date="2016-08-03T17:50:00Z"/>
              </w:rPr>
            </w:pPr>
          </w:p>
        </w:tc>
      </w:tr>
      <w:tr w:rsidR="00C612E0" w14:paraId="7DE3C1C9" w14:textId="77777777" w:rsidTr="00E24756">
        <w:trPr>
          <w:ins w:id="5556" w:author="Maxim Moinat" w:date="2016-08-03T17:50:00Z"/>
        </w:trPr>
        <w:tc>
          <w:tcPr>
            <w:tcW w:w="0" w:type="auto"/>
            <w:tcPrChange w:id="5557" w:author="Maxim Moinat" w:date="2016-08-03T17:53:00Z">
              <w:tcPr>
                <w:tcW w:w="0" w:type="auto"/>
              </w:tcPr>
            </w:tcPrChange>
          </w:tcPr>
          <w:p w14:paraId="1F3FA7F8" w14:textId="620BEBBA" w:rsidR="00C612E0" w:rsidRPr="004B5017" w:rsidRDefault="00C612E0" w:rsidP="00173E82">
            <w:pPr>
              <w:rPr>
                <w:ins w:id="5558" w:author="Maxim Moinat" w:date="2016-08-03T17:50:00Z"/>
                <w:strike/>
                <w:rPrChange w:id="5559" w:author="Maxim Moinat" w:date="2016-10-11T16:46:00Z">
                  <w:rPr>
                    <w:ins w:id="5560" w:author="Maxim Moinat" w:date="2016-08-03T17:50:00Z"/>
                  </w:rPr>
                </w:rPrChange>
              </w:rPr>
            </w:pPr>
            <w:ins w:id="5561" w:author="Maxim Moinat" w:date="2017-05-09T15:17:00Z">
              <w:r w:rsidRPr="002D5097">
                <w:t>value_as_concept_id</w:t>
              </w:r>
            </w:ins>
          </w:p>
        </w:tc>
        <w:tc>
          <w:tcPr>
            <w:tcW w:w="2402" w:type="dxa"/>
            <w:tcPrChange w:id="5562" w:author="Maxim Moinat" w:date="2016-08-03T17:53:00Z">
              <w:tcPr>
                <w:tcW w:w="2544" w:type="dxa"/>
                <w:gridSpan w:val="2"/>
              </w:tcPr>
            </w:tcPrChange>
          </w:tcPr>
          <w:p w14:paraId="681B86D8" w14:textId="7E5F2119" w:rsidR="00C612E0" w:rsidRPr="004B5017" w:rsidRDefault="00C612E0" w:rsidP="00173E82">
            <w:pPr>
              <w:rPr>
                <w:ins w:id="5563" w:author="Maxim Moinat" w:date="2016-08-03T17:50:00Z"/>
                <w:strike/>
                <w:rPrChange w:id="5564" w:author="Maxim Moinat" w:date="2016-10-11T16:46:00Z">
                  <w:rPr>
                    <w:ins w:id="5565" w:author="Maxim Moinat" w:date="2016-08-03T17:50:00Z"/>
                  </w:rPr>
                </w:rPrChange>
              </w:rPr>
            </w:pPr>
          </w:p>
        </w:tc>
        <w:tc>
          <w:tcPr>
            <w:tcW w:w="2513" w:type="dxa"/>
            <w:tcPrChange w:id="5566" w:author="Maxim Moinat" w:date="2016-08-03T17:53:00Z">
              <w:tcPr>
                <w:tcW w:w="2371" w:type="dxa"/>
              </w:tcPr>
            </w:tcPrChange>
          </w:tcPr>
          <w:p w14:paraId="0310FDB0" w14:textId="7EC337C7" w:rsidR="00C612E0" w:rsidRPr="004B5017" w:rsidRDefault="00C612E0" w:rsidP="00173E82">
            <w:pPr>
              <w:rPr>
                <w:ins w:id="5567" w:author="Maxim Moinat" w:date="2016-08-03T17:50:00Z"/>
                <w:strike/>
                <w:rPrChange w:id="5568" w:author="Maxim Moinat" w:date="2016-10-11T16:46:00Z">
                  <w:rPr>
                    <w:ins w:id="5569" w:author="Maxim Moinat" w:date="2016-08-03T17:50:00Z"/>
                  </w:rPr>
                </w:rPrChange>
              </w:rPr>
            </w:pPr>
            <w:ins w:id="5570" w:author="Maxim Moinat" w:date="2017-05-09T15:17:00Z">
              <w:r w:rsidRPr="002D5097">
                <w:t>4188539 (Yes to suggestive statement)</w:t>
              </w:r>
            </w:ins>
          </w:p>
        </w:tc>
        <w:tc>
          <w:tcPr>
            <w:tcW w:w="0" w:type="auto"/>
            <w:tcPrChange w:id="5571" w:author="Maxim Moinat" w:date="2016-08-03T17:53:00Z">
              <w:tcPr>
                <w:tcW w:w="0" w:type="auto"/>
              </w:tcPr>
            </w:tcPrChange>
          </w:tcPr>
          <w:p w14:paraId="3DE10E06" w14:textId="77777777" w:rsidR="00C612E0" w:rsidRDefault="00C612E0" w:rsidP="00173E82">
            <w:pPr>
              <w:rPr>
                <w:ins w:id="5572" w:author="Maxim Moinat" w:date="2016-08-03T17:50:00Z"/>
              </w:rPr>
            </w:pPr>
          </w:p>
        </w:tc>
      </w:tr>
      <w:tr w:rsidR="009C598E" w:rsidRPr="0015685C" w14:paraId="112EC962" w14:textId="77777777" w:rsidTr="00E24756">
        <w:trPr>
          <w:ins w:id="5573" w:author="Maxim Moinat" w:date="2016-08-03T17:50:00Z"/>
        </w:trPr>
        <w:tc>
          <w:tcPr>
            <w:tcW w:w="0" w:type="auto"/>
            <w:tcPrChange w:id="5574" w:author="Maxim Moinat" w:date="2016-08-03T17:53:00Z">
              <w:tcPr>
                <w:tcW w:w="0" w:type="auto"/>
              </w:tcPr>
            </w:tcPrChange>
          </w:tcPr>
          <w:p w14:paraId="258E4969" w14:textId="0B353AF9" w:rsidR="009C598E" w:rsidRDefault="009C598E" w:rsidP="00173E82">
            <w:pPr>
              <w:rPr>
                <w:ins w:id="5575" w:author="Maxim Moinat" w:date="2016-08-03T17:50:00Z"/>
              </w:rPr>
            </w:pPr>
            <w:ins w:id="5576" w:author="Maxim Moinat" w:date="2016-10-11T16:42:00Z">
              <w:r>
                <w:t>qualifier_source_value</w:t>
              </w:r>
            </w:ins>
          </w:p>
        </w:tc>
        <w:tc>
          <w:tcPr>
            <w:tcW w:w="2402" w:type="dxa"/>
            <w:tcPrChange w:id="5577" w:author="Maxim Moinat" w:date="2016-08-03T17:53:00Z">
              <w:tcPr>
                <w:tcW w:w="2544" w:type="dxa"/>
                <w:gridSpan w:val="2"/>
              </w:tcPr>
            </w:tcPrChange>
          </w:tcPr>
          <w:p w14:paraId="5EA311B1" w14:textId="77777777" w:rsidR="009C598E" w:rsidRDefault="009C598E" w:rsidP="00173E82">
            <w:pPr>
              <w:rPr>
                <w:ins w:id="5578" w:author="Maxim Moinat" w:date="2016-08-03T17:50:00Z"/>
              </w:rPr>
            </w:pPr>
          </w:p>
        </w:tc>
        <w:tc>
          <w:tcPr>
            <w:tcW w:w="2513" w:type="dxa"/>
            <w:tcPrChange w:id="5579" w:author="Maxim Moinat" w:date="2016-08-03T17:53:00Z">
              <w:tcPr>
                <w:tcW w:w="2371" w:type="dxa"/>
              </w:tcPr>
            </w:tcPrChange>
          </w:tcPr>
          <w:p w14:paraId="30EA9742" w14:textId="31A05D2D" w:rsidR="009C598E" w:rsidRPr="00BE2952" w:rsidRDefault="009C598E" w:rsidP="00173E82">
            <w:pPr>
              <w:rPr>
                <w:ins w:id="5580" w:author="Maxim Moinat" w:date="2016-08-03T17:50:00Z"/>
              </w:rPr>
            </w:pPr>
            <w:ins w:id="5581" w:author="Maxim Moinat" w:date="2016-08-03T17:50:00Z">
              <w:r>
                <w:t>‘pvard’</w:t>
              </w:r>
            </w:ins>
          </w:p>
        </w:tc>
        <w:tc>
          <w:tcPr>
            <w:tcW w:w="0" w:type="auto"/>
            <w:tcPrChange w:id="5582" w:author="Maxim Moinat" w:date="2016-08-03T17:53:00Z">
              <w:tcPr>
                <w:tcW w:w="0" w:type="auto"/>
              </w:tcPr>
            </w:tcPrChange>
          </w:tcPr>
          <w:p w14:paraId="32B97E4B" w14:textId="77777777" w:rsidR="009C598E" w:rsidRPr="00BE2952" w:rsidRDefault="009C598E" w:rsidP="00173E82">
            <w:pPr>
              <w:rPr>
                <w:ins w:id="5583" w:author="Maxim Moinat" w:date="2016-08-03T17:50:00Z"/>
              </w:rPr>
            </w:pPr>
          </w:p>
        </w:tc>
      </w:tr>
      <w:tr w:rsidR="00E24756" w:rsidRPr="0015685C" w14:paraId="2A000DFB" w14:textId="77777777" w:rsidTr="00E24756">
        <w:trPr>
          <w:ins w:id="5584" w:author="Maxim Moinat" w:date="2016-08-03T17:50:00Z"/>
        </w:trPr>
        <w:tc>
          <w:tcPr>
            <w:tcW w:w="0" w:type="auto"/>
            <w:tcPrChange w:id="5585" w:author="Maxim Moinat" w:date="2016-08-03T17:53:00Z">
              <w:tcPr>
                <w:tcW w:w="0" w:type="auto"/>
              </w:tcPr>
            </w:tcPrChange>
          </w:tcPr>
          <w:p w14:paraId="4AF068AD" w14:textId="77777777" w:rsidR="00FD56E5" w:rsidRDefault="00FD56E5" w:rsidP="00173E82">
            <w:pPr>
              <w:rPr>
                <w:ins w:id="5586" w:author="Maxim Moinat" w:date="2016-08-03T17:50:00Z"/>
              </w:rPr>
            </w:pPr>
            <w:ins w:id="5587" w:author="Maxim Moinat" w:date="2016-08-03T17:50:00Z">
              <w:r>
                <w:t>visit_occurrence_id</w:t>
              </w:r>
            </w:ins>
          </w:p>
        </w:tc>
        <w:tc>
          <w:tcPr>
            <w:tcW w:w="2402" w:type="dxa"/>
            <w:tcPrChange w:id="5588" w:author="Maxim Moinat" w:date="2016-08-03T17:53:00Z">
              <w:tcPr>
                <w:tcW w:w="2402" w:type="dxa"/>
              </w:tcPr>
            </w:tcPrChange>
          </w:tcPr>
          <w:p w14:paraId="03EC97E8" w14:textId="77777777" w:rsidR="00FD56E5" w:rsidRDefault="00FD56E5" w:rsidP="00173E82">
            <w:pPr>
              <w:rPr>
                <w:ins w:id="5589" w:author="Maxim Moinat" w:date="2016-08-03T17:50:00Z"/>
              </w:rPr>
            </w:pPr>
          </w:p>
        </w:tc>
        <w:tc>
          <w:tcPr>
            <w:tcW w:w="2513" w:type="dxa"/>
            <w:tcPrChange w:id="5590" w:author="Maxim Moinat" w:date="2016-08-03T17:53:00Z">
              <w:tcPr>
                <w:tcW w:w="2513" w:type="dxa"/>
                <w:gridSpan w:val="2"/>
              </w:tcPr>
            </w:tcPrChange>
          </w:tcPr>
          <w:p w14:paraId="268C57B4" w14:textId="77777777" w:rsidR="00FD56E5" w:rsidRDefault="00FD56E5" w:rsidP="00173E82">
            <w:pPr>
              <w:rPr>
                <w:ins w:id="5591" w:author="Maxim Moinat" w:date="2016-08-03T17:50:00Z"/>
              </w:rPr>
            </w:pPr>
            <w:ins w:id="5592" w:author="Maxim Moinat" w:date="2016-08-03T17:50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  <w:tcPrChange w:id="5593" w:author="Maxim Moinat" w:date="2016-08-03T17:53:00Z">
              <w:tcPr>
                <w:tcW w:w="0" w:type="auto"/>
              </w:tcPr>
            </w:tcPrChange>
          </w:tcPr>
          <w:p w14:paraId="710D659C" w14:textId="77777777" w:rsidR="00FD56E5" w:rsidRPr="00BE2952" w:rsidRDefault="00FD56E5" w:rsidP="00173E82">
            <w:pPr>
              <w:rPr>
                <w:ins w:id="5594" w:author="Maxim Moinat" w:date="2016-08-03T17:50:00Z"/>
              </w:rPr>
            </w:pPr>
          </w:p>
        </w:tc>
      </w:tr>
    </w:tbl>
    <w:p w14:paraId="49D53820" w14:textId="63A48818" w:rsidR="007F5057" w:rsidRDefault="007F5057">
      <w:pPr>
        <w:rPr>
          <w:ins w:id="5595" w:author="Maxim Moinat" w:date="2017-05-09T15:12:00Z"/>
          <w:b/>
        </w:rPr>
      </w:pPr>
    </w:p>
    <w:p w14:paraId="28682664" w14:textId="77777777" w:rsidR="00A52A52" w:rsidRPr="00C612E0" w:rsidRDefault="00A52A52" w:rsidP="00A52A52">
      <w:pPr>
        <w:rPr>
          <w:ins w:id="5596" w:author="Maxim Moinat" w:date="2017-05-09T15:12:00Z"/>
          <w:rFonts w:ascii="Times" w:hAnsi="Times" w:cs="Arial"/>
          <w:szCs w:val="20"/>
          <w:highlight w:val="green"/>
          <w:lang w:val="en-GB"/>
          <w:rPrChange w:id="5597" w:author="Maxim Moinat" w:date="2017-05-09T15:14:00Z">
            <w:rPr>
              <w:ins w:id="5598" w:author="Maxim Moinat" w:date="2017-05-09T15:12:00Z"/>
              <w:rFonts w:cs="Arial"/>
              <w:szCs w:val="20"/>
              <w:highlight w:val="green"/>
              <w:lang w:val="en-GB"/>
            </w:rPr>
          </w:rPrChange>
        </w:rPr>
      </w:pPr>
      <w:ins w:id="5599" w:author="Maxim Moinat" w:date="2017-05-09T15:12:00Z">
        <w:r w:rsidRPr="00C612E0">
          <w:rPr>
            <w:rFonts w:ascii="Times" w:hAnsi="Times" w:cs="Arial"/>
            <w:szCs w:val="20"/>
            <w:lang w:val="en-GB"/>
            <w:rPrChange w:id="5600" w:author="Maxim Moinat" w:date="2017-05-09T15:14:00Z">
              <w:rPr>
                <w:rFonts w:cs="Arial"/>
                <w:szCs w:val="20"/>
                <w:lang w:val="en-GB"/>
              </w:rPr>
            </w:rPrChange>
          </w:rPr>
          <w:t>Concept mapping for source field PATREG.pvard (visit planned): SNOMED (available OMOP visit type concepts not applicable)</w:t>
        </w:r>
      </w:ins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</w:tblGrid>
      <w:tr w:rsidR="00A52A52" w:rsidRPr="00C612E0" w14:paraId="026136E7" w14:textId="77777777" w:rsidTr="00C612E0">
        <w:trPr>
          <w:trHeight w:val="240"/>
          <w:ins w:id="5601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E95969B" w14:textId="77777777" w:rsidR="00A52A52" w:rsidRPr="00C612E0" w:rsidRDefault="00A52A52" w:rsidP="00C612E0">
            <w:pPr>
              <w:jc w:val="center"/>
              <w:rPr>
                <w:ins w:id="5602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03" w:author="Maxim Moinat" w:date="2017-05-09T15:14:00Z">
                  <w:rPr>
                    <w:ins w:id="5604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05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06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Source code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BBF8EB4" w14:textId="77777777" w:rsidR="00A52A52" w:rsidRPr="00C612E0" w:rsidRDefault="00A52A52" w:rsidP="00C612E0">
            <w:pPr>
              <w:jc w:val="center"/>
              <w:rPr>
                <w:ins w:id="5607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08" w:author="Maxim Moinat" w:date="2017-05-09T15:14:00Z">
                  <w:rPr>
                    <w:ins w:id="5609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10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11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Source Description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ED2536D" w14:textId="77777777" w:rsidR="00A52A52" w:rsidRPr="00C612E0" w:rsidRDefault="00A52A52" w:rsidP="00C612E0">
            <w:pPr>
              <w:jc w:val="center"/>
              <w:rPr>
                <w:ins w:id="5612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13" w:author="Maxim Moinat" w:date="2017-05-09T15:14:00Z">
                  <w:rPr>
                    <w:ins w:id="5614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15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16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OMOP description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5D753BC" w14:textId="77777777" w:rsidR="00A52A52" w:rsidRPr="00C612E0" w:rsidRDefault="00A52A52" w:rsidP="00C612E0">
            <w:pPr>
              <w:jc w:val="center"/>
              <w:rPr>
                <w:ins w:id="5617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18" w:author="Maxim Moinat" w:date="2017-05-09T15:14:00Z">
                  <w:rPr>
                    <w:ins w:id="5619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20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21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OMOP Concept ID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0B45D03" w14:textId="77777777" w:rsidR="00A52A52" w:rsidRPr="00C612E0" w:rsidRDefault="00A52A52" w:rsidP="00C612E0">
            <w:pPr>
              <w:jc w:val="center"/>
              <w:rPr>
                <w:ins w:id="5622" w:author="Maxim Moinat" w:date="2017-05-09T15:12:00Z"/>
                <w:rFonts w:ascii="Times" w:hAnsi="Times"/>
                <w:b/>
                <w:bCs/>
                <w:szCs w:val="20"/>
                <w:lang w:val="en-GB" w:eastAsia="en-GB"/>
                <w:rPrChange w:id="5623" w:author="Maxim Moinat" w:date="2017-05-09T15:14:00Z">
                  <w:rPr>
                    <w:ins w:id="5624" w:author="Maxim Moinat" w:date="2017-05-09T15:12:00Z"/>
                    <w:b/>
                    <w:bCs/>
                    <w:szCs w:val="20"/>
                    <w:lang w:val="en-GB" w:eastAsia="en-GB"/>
                  </w:rPr>
                </w:rPrChange>
              </w:rPr>
            </w:pPr>
            <w:ins w:id="5625" w:author="Maxim Moinat" w:date="2017-05-09T15:12:00Z">
              <w:r w:rsidRPr="00C612E0">
                <w:rPr>
                  <w:rFonts w:ascii="Times" w:hAnsi="Times"/>
                  <w:b/>
                  <w:bCs/>
                  <w:szCs w:val="20"/>
                  <w:lang w:val="en-GB" w:eastAsia="en-GB"/>
                  <w:rPrChange w:id="5626" w:author="Maxim Moinat" w:date="2017-05-09T15:14:00Z">
                    <w:rPr>
                      <w:b/>
                      <w:bCs/>
                      <w:szCs w:val="20"/>
                      <w:lang w:val="en-GB" w:eastAsia="en-GB"/>
                    </w:rPr>
                  </w:rPrChange>
                </w:rPr>
                <w:t>Remarks</w:t>
              </w:r>
            </w:ins>
          </w:p>
        </w:tc>
      </w:tr>
      <w:tr w:rsidR="00A52A52" w:rsidRPr="00C612E0" w14:paraId="0FCB3895" w14:textId="77777777" w:rsidTr="00C612E0">
        <w:trPr>
          <w:trHeight w:val="571"/>
          <w:ins w:id="5627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E43A" w14:textId="77777777" w:rsidR="00A52A52" w:rsidRPr="00C612E0" w:rsidRDefault="00A52A52" w:rsidP="00C612E0">
            <w:pPr>
              <w:rPr>
                <w:ins w:id="5628" w:author="Maxim Moinat" w:date="2017-05-09T15:12:00Z"/>
                <w:rFonts w:ascii="Times" w:hAnsi="Times"/>
                <w:color w:val="000000"/>
                <w:rPrChange w:id="5629" w:author="Maxim Moinat" w:date="2017-05-09T15:14:00Z">
                  <w:rPr>
                    <w:ins w:id="5630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31" w:author="Maxim Moinat" w:date="2017-05-09T15:12:00Z">
              <w:r w:rsidRPr="00C612E0">
                <w:rPr>
                  <w:rFonts w:ascii="Times" w:hAnsi="Times"/>
                  <w:color w:val="000000"/>
                  <w:rPrChange w:id="5632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77AA2" w14:textId="77777777" w:rsidR="00A52A52" w:rsidRPr="00C612E0" w:rsidRDefault="00A52A52" w:rsidP="00C612E0">
            <w:pPr>
              <w:rPr>
                <w:ins w:id="5633" w:author="Maxim Moinat" w:date="2017-05-09T15:12:00Z"/>
                <w:rFonts w:ascii="Times" w:hAnsi="Times"/>
                <w:color w:val="000000"/>
                <w:rPrChange w:id="5634" w:author="Maxim Moinat" w:date="2017-05-09T15:14:00Z">
                  <w:rPr>
                    <w:ins w:id="5635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36" w:author="Maxim Moinat" w:date="2017-05-09T15:12:00Z">
              <w:r w:rsidRPr="00C612E0">
                <w:rPr>
                  <w:rFonts w:ascii="Times" w:hAnsi="Times"/>
                  <w:color w:val="000000"/>
                  <w:rPrChange w:id="5637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Yes, planned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88979" w14:textId="77777777" w:rsidR="00A52A52" w:rsidRPr="00C612E0" w:rsidRDefault="00A52A52" w:rsidP="00C612E0">
            <w:pPr>
              <w:rPr>
                <w:ins w:id="5638" w:author="Maxim Moinat" w:date="2017-05-09T15:12:00Z"/>
                <w:rFonts w:ascii="Times" w:hAnsi="Times"/>
                <w:szCs w:val="20"/>
                <w:lang w:val="en-GB" w:eastAsia="en-GB"/>
                <w:rPrChange w:id="5639" w:author="Maxim Moinat" w:date="2017-05-09T15:14:00Z">
                  <w:rPr>
                    <w:ins w:id="5640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41" w:author="Maxim Moinat" w:date="2017-05-09T15:12:00Z">
              <w:r w:rsidRPr="00C612E0">
                <w:rPr>
                  <w:rFonts w:ascii="Times" w:hAnsi="Times"/>
                  <w:szCs w:val="20"/>
                  <w:lang w:val="en-GB" w:eastAsia="en-GB"/>
                  <w:rPrChange w:id="5642" w:author="Maxim Moinat" w:date="2017-05-09T15:14:00Z">
                    <w:rPr>
                      <w:szCs w:val="20"/>
                      <w:lang w:val="en-GB" w:eastAsia="en-GB"/>
                    </w:rPr>
                  </w:rPrChange>
                </w:rPr>
                <w:t>Planned admission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9ABC" w14:textId="77777777" w:rsidR="00A52A52" w:rsidRPr="00C612E0" w:rsidRDefault="00A52A52" w:rsidP="00C612E0">
            <w:pPr>
              <w:rPr>
                <w:ins w:id="5643" w:author="Maxim Moinat" w:date="2017-05-09T15:12:00Z"/>
                <w:rFonts w:ascii="Times" w:eastAsia="Times New Roman" w:hAnsi="Times"/>
                <w:rPrChange w:id="5644" w:author="Maxim Moinat" w:date="2017-05-09T15:14:00Z">
                  <w:rPr>
                    <w:ins w:id="5645" w:author="Maxim Moinat" w:date="2017-05-09T15:12:00Z"/>
                    <w:rFonts w:eastAsia="Times New Roman"/>
                  </w:rPr>
                </w:rPrChange>
              </w:rPr>
            </w:pPr>
            <w:ins w:id="5646" w:author="Maxim Moinat" w:date="2017-05-09T15:12:00Z">
              <w:r w:rsidRPr="00C612E0">
                <w:rPr>
                  <w:rFonts w:ascii="Times" w:eastAsia="Times New Roman" w:hAnsi="Times"/>
                  <w:color w:val="333333"/>
                  <w:sz w:val="21"/>
                  <w:szCs w:val="21"/>
                  <w:shd w:val="clear" w:color="auto" w:fill="FFFFFF"/>
                  <w:rPrChange w:id="5647" w:author="Maxim Moinat" w:date="2017-05-09T15:14:00Z">
                    <w:rPr>
                      <w:rFonts w:ascii="Helvetica" w:eastAsia="Times New Roman" w:hAnsi="Helvetica"/>
                      <w:color w:val="333333"/>
                      <w:sz w:val="21"/>
                      <w:szCs w:val="21"/>
                      <w:shd w:val="clear" w:color="auto" w:fill="FFFFFF"/>
                    </w:rPr>
                  </w:rPrChange>
                </w:rPr>
                <w:t>4228491</w:t>
              </w:r>
            </w:ins>
          </w:p>
          <w:p w14:paraId="6152E57A" w14:textId="77777777" w:rsidR="00A52A52" w:rsidRPr="00C612E0" w:rsidRDefault="00A52A52" w:rsidP="00C612E0">
            <w:pPr>
              <w:ind w:right="90"/>
              <w:rPr>
                <w:ins w:id="5648" w:author="Maxim Moinat" w:date="2017-05-09T15:12:00Z"/>
                <w:rFonts w:ascii="Times" w:hAnsi="Times"/>
                <w:szCs w:val="20"/>
                <w:lang w:val="en-GB" w:eastAsia="en-GB"/>
                <w:rPrChange w:id="5649" w:author="Maxim Moinat" w:date="2017-05-09T15:14:00Z">
                  <w:rPr>
                    <w:ins w:id="5650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A6897" w14:textId="77777777" w:rsidR="00A52A52" w:rsidRPr="00C612E0" w:rsidRDefault="00A52A52" w:rsidP="00C612E0">
            <w:pPr>
              <w:rPr>
                <w:ins w:id="5651" w:author="Maxim Moinat" w:date="2017-05-09T15:12:00Z"/>
                <w:rFonts w:ascii="Times" w:hAnsi="Times"/>
                <w:szCs w:val="20"/>
                <w:lang w:val="en-GB" w:eastAsia="en-GB"/>
                <w:rPrChange w:id="5652" w:author="Maxim Moinat" w:date="2017-05-09T15:14:00Z">
                  <w:rPr>
                    <w:ins w:id="5653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</w:tr>
      <w:tr w:rsidR="00A52A52" w:rsidRPr="00C612E0" w14:paraId="31D6D336" w14:textId="77777777" w:rsidTr="00C612E0">
        <w:trPr>
          <w:trHeight w:val="240"/>
          <w:ins w:id="5654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669CD" w14:textId="77777777" w:rsidR="00A52A52" w:rsidRPr="00C612E0" w:rsidRDefault="00A52A52" w:rsidP="00C612E0">
            <w:pPr>
              <w:rPr>
                <w:ins w:id="5655" w:author="Maxim Moinat" w:date="2017-05-09T15:12:00Z"/>
                <w:rFonts w:ascii="Times" w:hAnsi="Times"/>
                <w:color w:val="000000"/>
                <w:rPrChange w:id="5656" w:author="Maxim Moinat" w:date="2017-05-09T15:14:00Z">
                  <w:rPr>
                    <w:ins w:id="5657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58" w:author="Maxim Moinat" w:date="2017-05-09T15:12:00Z">
              <w:r w:rsidRPr="00C612E0">
                <w:rPr>
                  <w:rFonts w:ascii="Times" w:hAnsi="Times"/>
                  <w:color w:val="000000"/>
                  <w:rPrChange w:id="5659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57D64" w14:textId="77777777" w:rsidR="00A52A52" w:rsidRPr="00C612E0" w:rsidRDefault="00A52A52" w:rsidP="00C612E0">
            <w:pPr>
              <w:rPr>
                <w:ins w:id="5660" w:author="Maxim Moinat" w:date="2017-05-09T15:12:00Z"/>
                <w:rFonts w:ascii="Times" w:hAnsi="Times"/>
                <w:color w:val="000000"/>
                <w:rPrChange w:id="5661" w:author="Maxim Moinat" w:date="2017-05-09T15:14:00Z">
                  <w:rPr>
                    <w:ins w:id="5662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63" w:author="Maxim Moinat" w:date="2017-05-09T15:12:00Z">
              <w:r w:rsidRPr="00C612E0">
                <w:rPr>
                  <w:rFonts w:ascii="Times" w:hAnsi="Times"/>
                  <w:color w:val="000000"/>
                  <w:rPrChange w:id="5664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No, not planned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84DB6" w14:textId="77777777" w:rsidR="00A52A52" w:rsidRPr="00C612E0" w:rsidRDefault="00A52A52" w:rsidP="00C612E0">
            <w:pPr>
              <w:rPr>
                <w:ins w:id="5665" w:author="Maxim Moinat" w:date="2017-05-09T15:12:00Z"/>
                <w:rFonts w:ascii="Times" w:hAnsi="Times"/>
                <w:szCs w:val="20"/>
                <w:lang w:val="en-GB" w:eastAsia="en-GB"/>
                <w:rPrChange w:id="5666" w:author="Maxim Moinat" w:date="2017-05-09T15:14:00Z">
                  <w:rPr>
                    <w:ins w:id="5667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68" w:author="Maxim Moinat" w:date="2017-05-09T15:12:00Z">
              <w:r w:rsidRPr="00C612E0">
                <w:rPr>
                  <w:rFonts w:ascii="Times" w:hAnsi="Times"/>
                  <w:szCs w:val="20"/>
                  <w:lang w:val="en-GB" w:eastAsia="en-GB"/>
                  <w:rPrChange w:id="5669" w:author="Maxim Moinat" w:date="2017-05-09T15:14:00Z">
                    <w:rPr>
                      <w:szCs w:val="20"/>
                      <w:lang w:val="en-GB" w:eastAsia="en-GB"/>
                    </w:rPr>
                  </w:rPrChange>
                </w:rPr>
                <w:t>Unplanned local admission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9E435" w14:textId="77777777" w:rsidR="00A52A52" w:rsidRPr="00C612E0" w:rsidRDefault="00A52A52" w:rsidP="00C612E0">
            <w:pPr>
              <w:rPr>
                <w:ins w:id="5670" w:author="Maxim Moinat" w:date="2017-05-09T15:12:00Z"/>
                <w:rFonts w:ascii="Times" w:hAnsi="Times"/>
                <w:szCs w:val="20"/>
                <w:lang w:val="en-GB" w:eastAsia="en-GB"/>
                <w:rPrChange w:id="5671" w:author="Maxim Moinat" w:date="2017-05-09T15:14:00Z">
                  <w:rPr>
                    <w:ins w:id="5672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73" w:author="Maxim Moinat" w:date="2017-05-09T15:12:00Z">
              <w:r w:rsidRPr="00C612E0">
                <w:rPr>
                  <w:rFonts w:ascii="Times" w:hAnsi="Times" w:cs="Arial"/>
                  <w:szCs w:val="20"/>
                  <w:lang w:val="en-GB"/>
                  <w:rPrChange w:id="5674" w:author="Maxim Moinat" w:date="2017-05-09T15:14:00Z">
                    <w:rPr>
                      <w:rFonts w:cs="Arial"/>
                      <w:szCs w:val="20"/>
                      <w:lang w:val="en-GB"/>
                    </w:rPr>
                  </w:rPrChange>
                </w:rPr>
                <w:t>44803024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49BB9" w14:textId="77777777" w:rsidR="00A52A52" w:rsidRPr="00C612E0" w:rsidRDefault="00A52A52" w:rsidP="00C612E0">
            <w:pPr>
              <w:rPr>
                <w:ins w:id="5675" w:author="Maxim Moinat" w:date="2017-05-09T15:12:00Z"/>
                <w:rFonts w:ascii="Times" w:hAnsi="Times"/>
                <w:szCs w:val="20"/>
                <w:lang w:val="en-GB" w:eastAsia="en-GB"/>
                <w:rPrChange w:id="5676" w:author="Maxim Moinat" w:date="2017-05-09T15:14:00Z">
                  <w:rPr>
                    <w:ins w:id="5677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</w:tr>
      <w:tr w:rsidR="00A52A52" w:rsidRPr="00C612E0" w14:paraId="6FA853D3" w14:textId="77777777" w:rsidTr="00C612E0">
        <w:trPr>
          <w:trHeight w:val="240"/>
          <w:ins w:id="5678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91A4" w14:textId="2DB49264" w:rsidR="00A52A52" w:rsidRPr="00C612E0" w:rsidRDefault="00C612E0" w:rsidP="00C612E0">
            <w:pPr>
              <w:rPr>
                <w:ins w:id="5679" w:author="Maxim Moinat" w:date="2017-05-09T15:12:00Z"/>
                <w:rFonts w:ascii="Times" w:hAnsi="Times"/>
                <w:color w:val="000000"/>
                <w:rPrChange w:id="5680" w:author="Maxim Moinat" w:date="2017-05-09T15:14:00Z">
                  <w:rPr>
                    <w:ins w:id="5681" w:author="Maxim Moinat" w:date="2017-05-09T15:12:00Z"/>
                    <w:rFonts w:ascii="Calibri" w:hAnsi="Calibri"/>
                    <w:color w:val="000000"/>
                  </w:rPr>
                </w:rPrChange>
              </w:rPr>
            </w:pPr>
            <w:ins w:id="5682" w:author="Maxim Moinat" w:date="2017-05-09T15:13:00Z">
              <w:r w:rsidRPr="00C612E0">
                <w:rPr>
                  <w:rFonts w:ascii="Times" w:hAnsi="Times"/>
                  <w:color w:val="000000"/>
                  <w:rPrChange w:id="5683" w:author="Maxim Moinat" w:date="2017-05-09T15:14:00Z">
                    <w:rPr>
                      <w:rFonts w:ascii="Calibri" w:hAnsi="Calibri"/>
                      <w:color w:val="000000"/>
                    </w:rPr>
                  </w:rPrChange>
                </w:rPr>
                <w:t>(empty)</w:t>
              </w:r>
            </w:ins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CFDF2" w14:textId="0360C25A" w:rsidR="00A52A52" w:rsidRPr="00C612E0" w:rsidRDefault="00A52A52" w:rsidP="00C612E0">
            <w:pPr>
              <w:rPr>
                <w:ins w:id="5684" w:author="Maxim Moinat" w:date="2017-05-09T15:12:00Z"/>
                <w:rFonts w:ascii="Times" w:hAnsi="Times"/>
                <w:i/>
                <w:color w:val="000000"/>
                <w:rPrChange w:id="5685" w:author="Maxim Moinat" w:date="2017-05-09T15:14:00Z">
                  <w:rPr>
                    <w:ins w:id="5686" w:author="Maxim Moinat" w:date="2017-05-09T15:12:00Z"/>
                    <w:rFonts w:ascii="Calibri" w:hAnsi="Calibri"/>
                    <w:i/>
                    <w:color w:val="000000"/>
                  </w:rPr>
                </w:rPrChange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6FDB1" w14:textId="77777777" w:rsidR="00A52A52" w:rsidRPr="00C612E0" w:rsidRDefault="00A52A52" w:rsidP="00C612E0">
            <w:pPr>
              <w:rPr>
                <w:ins w:id="5687" w:author="Maxim Moinat" w:date="2017-05-09T15:12:00Z"/>
                <w:rFonts w:ascii="Times" w:hAnsi="Times"/>
                <w:szCs w:val="20"/>
                <w:lang w:val="en-GB" w:eastAsia="en-GB"/>
                <w:rPrChange w:id="5688" w:author="Maxim Moinat" w:date="2017-05-09T15:14:00Z">
                  <w:rPr>
                    <w:ins w:id="5689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F1B70" w14:textId="77777777" w:rsidR="00A52A52" w:rsidRPr="00C612E0" w:rsidRDefault="00A52A52" w:rsidP="00C612E0">
            <w:pPr>
              <w:rPr>
                <w:ins w:id="5690" w:author="Maxim Moinat" w:date="2017-05-09T15:12:00Z"/>
                <w:rFonts w:ascii="Times" w:hAnsi="Times"/>
                <w:szCs w:val="20"/>
                <w:lang w:val="en-GB" w:eastAsia="en-GB"/>
                <w:rPrChange w:id="5691" w:author="Maxim Moinat" w:date="2017-05-09T15:14:00Z">
                  <w:rPr>
                    <w:ins w:id="5692" w:author="Maxim Moinat" w:date="2017-05-09T15:12:00Z"/>
                    <w:szCs w:val="20"/>
                    <w:lang w:val="en-GB" w:eastAsia="en-GB"/>
                  </w:rPr>
                </w:rPrChange>
              </w:rPr>
            </w:pPr>
            <w:ins w:id="5693" w:author="Maxim Moinat" w:date="2017-05-09T15:12:00Z">
              <w:r w:rsidRPr="00C612E0">
                <w:rPr>
                  <w:rFonts w:ascii="Times" w:hAnsi="Times"/>
                  <w:szCs w:val="20"/>
                  <w:lang w:val="en-GB" w:eastAsia="en-GB"/>
                  <w:rPrChange w:id="5694" w:author="Maxim Moinat" w:date="2017-05-09T15:14:00Z">
                    <w:rPr>
                      <w:szCs w:val="20"/>
                      <w:lang w:val="en-GB" w:eastAsia="en-GB"/>
                    </w:rPr>
                  </w:rPrChange>
                </w:rPr>
                <w:t>0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C4AA5" w14:textId="77777777" w:rsidR="00A52A52" w:rsidRPr="00C612E0" w:rsidRDefault="00A52A52" w:rsidP="00C612E0">
            <w:pPr>
              <w:rPr>
                <w:ins w:id="5695" w:author="Maxim Moinat" w:date="2017-05-09T15:12:00Z"/>
                <w:rFonts w:ascii="Times" w:hAnsi="Times"/>
                <w:szCs w:val="20"/>
                <w:lang w:val="en-GB" w:eastAsia="en-GB"/>
                <w:rPrChange w:id="5696" w:author="Maxim Moinat" w:date="2017-05-09T15:14:00Z">
                  <w:rPr>
                    <w:ins w:id="5697" w:author="Maxim Moinat" w:date="2017-05-09T15:12:00Z"/>
                    <w:szCs w:val="20"/>
                    <w:lang w:val="en-GB" w:eastAsia="en-GB"/>
                  </w:rPr>
                </w:rPrChange>
              </w:rPr>
            </w:pPr>
          </w:p>
        </w:tc>
      </w:tr>
    </w:tbl>
    <w:p w14:paraId="5294E161" w14:textId="77777777" w:rsidR="00A52A52" w:rsidRDefault="00A52A52">
      <w:pPr>
        <w:rPr>
          <w:ins w:id="5698" w:author="Maxim Moinat" w:date="2017-05-09T15:12:00Z"/>
          <w:b/>
        </w:rPr>
      </w:pPr>
    </w:p>
    <w:p w14:paraId="349738BB" w14:textId="77777777" w:rsidR="00A52A52" w:rsidRDefault="00A52A52">
      <w:pPr>
        <w:rPr>
          <w:ins w:id="5699" w:author="Maxim Moinat" w:date="2016-08-03T17:42:00Z"/>
          <w:b/>
        </w:rPr>
      </w:pPr>
    </w:p>
    <w:p w14:paraId="5959D76B" w14:textId="7DCD8A78" w:rsidR="00831433" w:rsidRDefault="00831433">
      <w:pPr>
        <w:pStyle w:val="Heading4"/>
        <w:rPr>
          <w:ins w:id="5700" w:author="Maxim Moinat" w:date="2016-08-03T17:55:00Z"/>
        </w:rPr>
        <w:pPrChange w:id="5701" w:author="Maxim Moinat" w:date="2017-05-09T15:33:00Z">
          <w:pPr/>
        </w:pPrChange>
      </w:pPr>
      <w:ins w:id="5702" w:author="Maxim Moinat" w:date="2016-08-03T17:55:00Z">
        <w:r>
          <w:lastRenderedPageBreak/>
          <w:t>Ekod (</w:t>
        </w:r>
      </w:ins>
      <w:ins w:id="5703" w:author="Maxim Moinat" w:date="2016-08-03T17:56:00Z">
        <w:r w:rsidR="00561632">
          <w:t>accident</w:t>
        </w:r>
      </w:ins>
      <w:ins w:id="5704" w:author="Maxim Moinat" w:date="2016-08-03T17:55:00Z">
        <w:r w:rsidR="00821AF1">
          <w:t>)</w:t>
        </w:r>
        <w:r>
          <w:tab/>
        </w:r>
        <w:r>
          <w:tab/>
        </w:r>
        <w:r>
          <w:tab/>
        </w:r>
        <w:r w:rsidRPr="00604C51">
          <w:t xml:space="preserve"> </w:t>
        </w:r>
      </w:ins>
    </w:p>
    <w:p w14:paraId="66AA195B" w14:textId="77777777" w:rsidR="00831433" w:rsidRPr="00604C51" w:rsidRDefault="00831433" w:rsidP="00831433">
      <w:pPr>
        <w:rPr>
          <w:ins w:id="5705" w:author="Maxim Moinat" w:date="2016-08-03T17:55:00Z"/>
        </w:rPr>
      </w:pPr>
      <w:ins w:id="5706" w:author="Maxim Moinat" w:date="2016-08-03T17:55:00Z">
        <w:r>
          <w:t>From patient_sluten and patient_oppen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0"/>
        <w:gridCol w:w="2402"/>
        <w:gridCol w:w="2513"/>
        <w:gridCol w:w="1097"/>
      </w:tblGrid>
      <w:tr w:rsidR="00831433" w14:paraId="4227EEF9" w14:textId="77777777" w:rsidTr="00173E82">
        <w:trPr>
          <w:tblHeader/>
          <w:ins w:id="5707" w:author="Maxim Moinat" w:date="2016-08-03T17:55:00Z"/>
        </w:trPr>
        <w:tc>
          <w:tcPr>
            <w:tcW w:w="0" w:type="auto"/>
            <w:shd w:val="clear" w:color="auto" w:fill="AAAAFF"/>
          </w:tcPr>
          <w:p w14:paraId="269BB112" w14:textId="77777777" w:rsidR="00831433" w:rsidRDefault="00831433" w:rsidP="00173E82">
            <w:pPr>
              <w:rPr>
                <w:ins w:id="5708" w:author="Maxim Moinat" w:date="2016-08-03T17:55:00Z"/>
              </w:rPr>
            </w:pPr>
            <w:ins w:id="5709" w:author="Maxim Moinat" w:date="2016-08-03T17:55:00Z">
              <w:r>
                <w:t>Destination Field</w:t>
              </w:r>
            </w:ins>
          </w:p>
        </w:tc>
        <w:tc>
          <w:tcPr>
            <w:tcW w:w="2402" w:type="dxa"/>
            <w:shd w:val="clear" w:color="auto" w:fill="AAAAFF"/>
          </w:tcPr>
          <w:p w14:paraId="3DE4C06D" w14:textId="77777777" w:rsidR="00831433" w:rsidRDefault="00831433" w:rsidP="00173E82">
            <w:pPr>
              <w:rPr>
                <w:ins w:id="5710" w:author="Maxim Moinat" w:date="2016-08-03T17:55:00Z"/>
              </w:rPr>
            </w:pPr>
            <w:ins w:id="5711" w:author="Maxim Moinat" w:date="2016-08-03T17:55:00Z">
              <w:r>
                <w:t>Source Field</w:t>
              </w:r>
            </w:ins>
          </w:p>
        </w:tc>
        <w:tc>
          <w:tcPr>
            <w:tcW w:w="2513" w:type="dxa"/>
            <w:shd w:val="clear" w:color="auto" w:fill="AAAAFF"/>
          </w:tcPr>
          <w:p w14:paraId="0BB6FAFB" w14:textId="77777777" w:rsidR="00831433" w:rsidRDefault="00831433" w:rsidP="00173E82">
            <w:pPr>
              <w:rPr>
                <w:ins w:id="5712" w:author="Maxim Moinat" w:date="2016-08-03T17:55:00Z"/>
              </w:rPr>
            </w:pPr>
            <w:ins w:id="5713" w:author="Maxim Moinat" w:date="2016-08-03T17:55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05C71972" w14:textId="77777777" w:rsidR="00831433" w:rsidRDefault="00831433" w:rsidP="00173E82">
            <w:pPr>
              <w:rPr>
                <w:ins w:id="5714" w:author="Maxim Moinat" w:date="2016-08-03T17:55:00Z"/>
              </w:rPr>
            </w:pPr>
            <w:ins w:id="5715" w:author="Maxim Moinat" w:date="2016-08-03T17:55:00Z">
              <w:r>
                <w:t>Comment</w:t>
              </w:r>
            </w:ins>
          </w:p>
        </w:tc>
      </w:tr>
      <w:tr w:rsidR="00831433" w14:paraId="134367C1" w14:textId="77777777" w:rsidTr="00173E82">
        <w:trPr>
          <w:ins w:id="5716" w:author="Maxim Moinat" w:date="2016-08-03T17:55:00Z"/>
        </w:trPr>
        <w:tc>
          <w:tcPr>
            <w:tcW w:w="0" w:type="auto"/>
          </w:tcPr>
          <w:p w14:paraId="1107A804" w14:textId="77777777" w:rsidR="00831433" w:rsidRDefault="00831433" w:rsidP="00173E82">
            <w:pPr>
              <w:rPr>
                <w:ins w:id="5717" w:author="Maxim Moinat" w:date="2016-08-03T17:55:00Z"/>
              </w:rPr>
            </w:pPr>
            <w:ins w:id="5718" w:author="Maxim Moinat" w:date="2016-08-03T17:55:00Z">
              <w:r>
                <w:t>observation_id</w:t>
              </w:r>
            </w:ins>
          </w:p>
        </w:tc>
        <w:tc>
          <w:tcPr>
            <w:tcW w:w="2402" w:type="dxa"/>
          </w:tcPr>
          <w:p w14:paraId="6DC567F5" w14:textId="77777777" w:rsidR="00831433" w:rsidRDefault="00831433" w:rsidP="00173E82">
            <w:pPr>
              <w:rPr>
                <w:ins w:id="5719" w:author="Maxim Moinat" w:date="2016-08-03T17:55:00Z"/>
              </w:rPr>
            </w:pPr>
          </w:p>
        </w:tc>
        <w:tc>
          <w:tcPr>
            <w:tcW w:w="2513" w:type="dxa"/>
          </w:tcPr>
          <w:p w14:paraId="49321F49" w14:textId="77777777" w:rsidR="00831433" w:rsidRPr="00604C51" w:rsidRDefault="00831433" w:rsidP="00173E82">
            <w:pPr>
              <w:rPr>
                <w:ins w:id="5720" w:author="Maxim Moinat" w:date="2016-08-03T17:55:00Z"/>
                <w:i/>
              </w:rPr>
            </w:pPr>
            <w:ins w:id="5721" w:author="Maxim Moinat" w:date="2016-08-03T17:55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22E701F9" w14:textId="77777777" w:rsidR="00831433" w:rsidRDefault="00831433" w:rsidP="00173E82">
            <w:pPr>
              <w:rPr>
                <w:ins w:id="5722" w:author="Maxim Moinat" w:date="2016-08-03T17:55:00Z"/>
              </w:rPr>
            </w:pPr>
          </w:p>
        </w:tc>
      </w:tr>
      <w:tr w:rsidR="00831433" w14:paraId="7BB7FEC0" w14:textId="77777777" w:rsidTr="00173E82">
        <w:trPr>
          <w:ins w:id="5723" w:author="Maxim Moinat" w:date="2016-08-03T17:55:00Z"/>
        </w:trPr>
        <w:tc>
          <w:tcPr>
            <w:tcW w:w="0" w:type="auto"/>
          </w:tcPr>
          <w:p w14:paraId="1BF016BB" w14:textId="77777777" w:rsidR="00831433" w:rsidRDefault="00831433" w:rsidP="00173E82">
            <w:pPr>
              <w:rPr>
                <w:ins w:id="5724" w:author="Maxim Moinat" w:date="2016-08-03T17:55:00Z"/>
              </w:rPr>
            </w:pPr>
            <w:ins w:id="5725" w:author="Maxim Moinat" w:date="2016-08-03T17:55:00Z">
              <w:r>
                <w:t>person_id</w:t>
              </w:r>
            </w:ins>
          </w:p>
        </w:tc>
        <w:tc>
          <w:tcPr>
            <w:tcW w:w="2402" w:type="dxa"/>
          </w:tcPr>
          <w:p w14:paraId="64A4BF93" w14:textId="77777777" w:rsidR="00831433" w:rsidRDefault="00831433" w:rsidP="00173E82">
            <w:pPr>
              <w:rPr>
                <w:ins w:id="5726" w:author="Maxim Moinat" w:date="2016-08-03T17:55:00Z"/>
              </w:rPr>
            </w:pPr>
            <w:ins w:id="5727" w:author="Maxim Moinat" w:date="2016-08-03T17:55:00Z">
              <w:r>
                <w:t>PATREG.lpnr</w:t>
              </w:r>
            </w:ins>
          </w:p>
        </w:tc>
        <w:tc>
          <w:tcPr>
            <w:tcW w:w="2513" w:type="dxa"/>
          </w:tcPr>
          <w:p w14:paraId="1F565AB9" w14:textId="77777777" w:rsidR="00831433" w:rsidRDefault="00831433" w:rsidP="00173E82">
            <w:pPr>
              <w:rPr>
                <w:ins w:id="5728" w:author="Maxim Moinat" w:date="2016-08-03T17:55:00Z"/>
              </w:rPr>
            </w:pPr>
          </w:p>
        </w:tc>
        <w:tc>
          <w:tcPr>
            <w:tcW w:w="0" w:type="auto"/>
          </w:tcPr>
          <w:p w14:paraId="4EE32966" w14:textId="77777777" w:rsidR="00831433" w:rsidRDefault="00831433" w:rsidP="00173E82">
            <w:pPr>
              <w:rPr>
                <w:ins w:id="5729" w:author="Maxim Moinat" w:date="2016-08-03T17:55:00Z"/>
              </w:rPr>
            </w:pPr>
          </w:p>
        </w:tc>
      </w:tr>
      <w:tr w:rsidR="00831433" w:rsidRPr="000D7D6A" w14:paraId="0E718D6D" w14:textId="77777777" w:rsidTr="00173E82">
        <w:trPr>
          <w:ins w:id="5730" w:author="Maxim Moinat" w:date="2016-08-03T17:55:00Z"/>
        </w:trPr>
        <w:tc>
          <w:tcPr>
            <w:tcW w:w="0" w:type="auto"/>
          </w:tcPr>
          <w:p w14:paraId="5CB4FDA4" w14:textId="77777777" w:rsidR="00831433" w:rsidRDefault="00831433" w:rsidP="00173E82">
            <w:pPr>
              <w:rPr>
                <w:ins w:id="5731" w:author="Maxim Moinat" w:date="2016-08-03T17:55:00Z"/>
              </w:rPr>
            </w:pPr>
            <w:ins w:id="5732" w:author="Maxim Moinat" w:date="2016-08-03T17:55:00Z">
              <w:r>
                <w:t>observation_concept_id</w:t>
              </w:r>
            </w:ins>
          </w:p>
        </w:tc>
        <w:tc>
          <w:tcPr>
            <w:tcW w:w="2402" w:type="dxa"/>
          </w:tcPr>
          <w:p w14:paraId="26735A04" w14:textId="6F05FD87" w:rsidR="00831433" w:rsidRDefault="004B5017" w:rsidP="00173E82">
            <w:pPr>
              <w:rPr>
                <w:ins w:id="5733" w:author="Maxim Moinat" w:date="2016-08-03T17:55:00Z"/>
              </w:rPr>
            </w:pPr>
            <w:ins w:id="5734" w:author="Maxim Moinat" w:date="2016-10-11T16:46:00Z">
              <w:r>
                <w:t>PATREG. ekod1-ekod5</w:t>
              </w:r>
            </w:ins>
          </w:p>
        </w:tc>
        <w:tc>
          <w:tcPr>
            <w:tcW w:w="2513" w:type="dxa"/>
          </w:tcPr>
          <w:p w14:paraId="32511256" w14:textId="75CFEEE5" w:rsidR="00831433" w:rsidRPr="00A74099" w:rsidRDefault="006A3BAE" w:rsidP="00173E82">
            <w:pPr>
              <w:rPr>
                <w:ins w:id="5735" w:author="Maxim Moinat" w:date="2016-08-03T17:55:00Z"/>
              </w:rPr>
            </w:pPr>
            <w:ins w:id="5736" w:author="Maxim Moinat" w:date="2017-07-18T18:56:00Z">
              <w:r>
                <w:t>Trailing ‘-‘, ‘X’, ‘P’ and ‘T’ are removed first</w:t>
              </w:r>
            </w:ins>
            <w:ins w:id="5737" w:author="Maxim Moinat" w:date="2017-07-18T18:08:00Z">
              <w:r w:rsidR="00377584">
                <w:t xml:space="preserve">, </w:t>
              </w:r>
            </w:ins>
            <w:ins w:id="5738" w:author="Maxim Moinat" w:date="2017-07-18T18:09:00Z">
              <w:r w:rsidR="00377584">
                <w:t xml:space="preserve">then </w:t>
              </w:r>
            </w:ins>
            <w:ins w:id="5739" w:author="Maxim Moinat" w:date="2016-10-11T16:46:00Z">
              <w:r w:rsidR="00377584">
                <w:t>m</w:t>
              </w:r>
              <w:r w:rsidR="004B5017">
                <w:t>apped to SNOMED</w:t>
              </w:r>
            </w:ins>
            <w:ins w:id="5740" w:author="Maxim Moinat" w:date="2016-08-03T17:55:00Z">
              <w:r w:rsidR="00831433">
                <w:t xml:space="preserve"> </w:t>
              </w:r>
            </w:ins>
          </w:p>
        </w:tc>
        <w:tc>
          <w:tcPr>
            <w:tcW w:w="0" w:type="auto"/>
          </w:tcPr>
          <w:p w14:paraId="6B3940A3" w14:textId="77777777" w:rsidR="00831433" w:rsidRPr="00A74099" w:rsidRDefault="00831433" w:rsidP="00173E82">
            <w:pPr>
              <w:rPr>
                <w:ins w:id="5741" w:author="Maxim Moinat" w:date="2016-08-03T17:55:00Z"/>
              </w:rPr>
            </w:pPr>
          </w:p>
        </w:tc>
      </w:tr>
      <w:tr w:rsidR="00831433" w:rsidRPr="0015685C" w14:paraId="7F1C7C02" w14:textId="77777777" w:rsidTr="00173E82">
        <w:trPr>
          <w:ins w:id="5742" w:author="Maxim Moinat" w:date="2016-08-03T17:55:00Z"/>
        </w:trPr>
        <w:tc>
          <w:tcPr>
            <w:tcW w:w="0" w:type="auto"/>
          </w:tcPr>
          <w:p w14:paraId="354B4AC4" w14:textId="77777777" w:rsidR="00831433" w:rsidRDefault="00831433" w:rsidP="00173E82">
            <w:pPr>
              <w:rPr>
                <w:ins w:id="5743" w:author="Maxim Moinat" w:date="2016-08-03T17:55:00Z"/>
              </w:rPr>
            </w:pPr>
            <w:ins w:id="5744" w:author="Maxim Moinat" w:date="2016-08-03T17:55:00Z">
              <w:r>
                <w:t>observation_date</w:t>
              </w:r>
            </w:ins>
          </w:p>
        </w:tc>
        <w:tc>
          <w:tcPr>
            <w:tcW w:w="2402" w:type="dxa"/>
          </w:tcPr>
          <w:p w14:paraId="24801593" w14:textId="77777777" w:rsidR="00831433" w:rsidRDefault="00831433" w:rsidP="00173E82">
            <w:pPr>
              <w:rPr>
                <w:ins w:id="5745" w:author="Maxim Moinat" w:date="2016-08-03T17:55:00Z"/>
              </w:rPr>
            </w:pPr>
            <w:ins w:id="5746" w:author="Maxim Moinat" w:date="2016-08-03T17:55:00Z">
              <w:r>
                <w:t>PATREG.indatuma</w:t>
              </w:r>
            </w:ins>
          </w:p>
        </w:tc>
        <w:tc>
          <w:tcPr>
            <w:tcW w:w="2513" w:type="dxa"/>
          </w:tcPr>
          <w:p w14:paraId="60C8701B" w14:textId="34B03E19" w:rsidR="00831433" w:rsidRPr="00313023" w:rsidRDefault="00831433" w:rsidP="00173E82">
            <w:pPr>
              <w:rPr>
                <w:ins w:id="5747" w:author="Maxim Moinat" w:date="2016-08-03T17:55:00Z"/>
              </w:rPr>
            </w:pPr>
          </w:p>
        </w:tc>
        <w:tc>
          <w:tcPr>
            <w:tcW w:w="0" w:type="auto"/>
          </w:tcPr>
          <w:p w14:paraId="0481B57F" w14:textId="684B1447" w:rsidR="00831433" w:rsidRPr="00313023" w:rsidRDefault="00652FA1" w:rsidP="00173E82">
            <w:pPr>
              <w:rPr>
                <w:ins w:id="5748" w:author="Maxim Moinat" w:date="2016-08-03T17:55:00Z"/>
              </w:rPr>
            </w:pPr>
            <w:ins w:id="5749" w:author="Maxim Moinat" w:date="2016-08-03T18:03:00Z">
              <w:r>
                <w:t>Actual date is not known, use intake date.</w:t>
              </w:r>
            </w:ins>
          </w:p>
        </w:tc>
      </w:tr>
      <w:tr w:rsidR="00831433" w:rsidRPr="000E1185" w14:paraId="4CCD9FCE" w14:textId="77777777" w:rsidTr="00173E82">
        <w:trPr>
          <w:ins w:id="5750" w:author="Maxim Moinat" w:date="2016-08-03T17:55:00Z"/>
        </w:trPr>
        <w:tc>
          <w:tcPr>
            <w:tcW w:w="0" w:type="auto"/>
          </w:tcPr>
          <w:p w14:paraId="02CE65BF" w14:textId="77777777" w:rsidR="00831433" w:rsidRDefault="00831433" w:rsidP="00173E82">
            <w:pPr>
              <w:rPr>
                <w:ins w:id="5751" w:author="Maxim Moinat" w:date="2016-08-03T17:55:00Z"/>
              </w:rPr>
            </w:pPr>
            <w:ins w:id="5752" w:author="Maxim Moinat" w:date="2016-08-03T17:55:00Z">
              <w:r>
                <w:t>observation_type_concept_id</w:t>
              </w:r>
            </w:ins>
          </w:p>
        </w:tc>
        <w:tc>
          <w:tcPr>
            <w:tcW w:w="2402" w:type="dxa"/>
          </w:tcPr>
          <w:p w14:paraId="4321FE2B" w14:textId="77777777" w:rsidR="00831433" w:rsidRDefault="00831433" w:rsidP="00173E82">
            <w:pPr>
              <w:rPr>
                <w:ins w:id="5753" w:author="Maxim Moinat" w:date="2016-08-03T17:55:00Z"/>
              </w:rPr>
            </w:pPr>
          </w:p>
        </w:tc>
        <w:tc>
          <w:tcPr>
            <w:tcW w:w="2513" w:type="dxa"/>
          </w:tcPr>
          <w:p w14:paraId="0A2090CB" w14:textId="77777777" w:rsidR="00831433" w:rsidRDefault="00831433" w:rsidP="00173E82">
            <w:pPr>
              <w:rPr>
                <w:ins w:id="5754" w:author="Maxim Moinat" w:date="2016-08-03T17:55:00Z"/>
              </w:rPr>
            </w:pPr>
            <w:ins w:id="5755" w:author="Maxim Moinat" w:date="2016-08-03T17:55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1E5F65B5" w14:textId="77777777" w:rsidR="00831433" w:rsidRPr="00A74099" w:rsidRDefault="00831433" w:rsidP="00173E82">
            <w:pPr>
              <w:rPr>
                <w:ins w:id="5756" w:author="Maxim Moinat" w:date="2016-08-03T17:55:00Z"/>
              </w:rPr>
            </w:pPr>
          </w:p>
        </w:tc>
      </w:tr>
      <w:tr w:rsidR="00BA6FAA" w14:paraId="52D4E132" w14:textId="77777777" w:rsidTr="00173E82">
        <w:trPr>
          <w:ins w:id="5757" w:author="Maxim Moinat" w:date="2016-08-03T17:55:00Z"/>
        </w:trPr>
        <w:tc>
          <w:tcPr>
            <w:tcW w:w="0" w:type="auto"/>
          </w:tcPr>
          <w:p w14:paraId="07786D84" w14:textId="5B22D685" w:rsidR="00BA6FAA" w:rsidRDefault="00BA6FAA" w:rsidP="00173E82">
            <w:pPr>
              <w:rPr>
                <w:ins w:id="5758" w:author="Maxim Moinat" w:date="2016-08-03T17:55:00Z"/>
              </w:rPr>
            </w:pPr>
            <w:ins w:id="5759" w:author="Maxim Moinat" w:date="2016-10-11T16:42:00Z">
              <w:r>
                <w:t>observation_source_value</w:t>
              </w:r>
            </w:ins>
          </w:p>
        </w:tc>
        <w:tc>
          <w:tcPr>
            <w:tcW w:w="2402" w:type="dxa"/>
          </w:tcPr>
          <w:p w14:paraId="320E25F7" w14:textId="38E0FD1C" w:rsidR="00BA6FAA" w:rsidRDefault="00BA6FAA">
            <w:pPr>
              <w:rPr>
                <w:ins w:id="5760" w:author="Maxim Moinat" w:date="2016-08-03T17:55:00Z"/>
              </w:rPr>
            </w:pPr>
            <w:ins w:id="5761" w:author="Maxim Moinat" w:date="2016-08-03T17:55:00Z">
              <w:r>
                <w:t>PATREG.</w:t>
              </w:r>
            </w:ins>
            <w:ins w:id="5762" w:author="Maxim Moinat" w:date="2016-08-03T17:56:00Z">
              <w:r>
                <w:t>ekod1-ekod5</w:t>
              </w:r>
            </w:ins>
          </w:p>
        </w:tc>
        <w:tc>
          <w:tcPr>
            <w:tcW w:w="2513" w:type="dxa"/>
          </w:tcPr>
          <w:p w14:paraId="63D3335E" w14:textId="77777777" w:rsidR="00BA6FAA" w:rsidRDefault="00BA6FAA" w:rsidP="00173E82">
            <w:pPr>
              <w:rPr>
                <w:ins w:id="5763" w:author="Maxim Moinat" w:date="2016-08-03T17:55:00Z"/>
              </w:rPr>
            </w:pPr>
          </w:p>
        </w:tc>
        <w:tc>
          <w:tcPr>
            <w:tcW w:w="0" w:type="auto"/>
          </w:tcPr>
          <w:p w14:paraId="386697A8" w14:textId="77777777" w:rsidR="00BA6FAA" w:rsidRDefault="00BA6FAA" w:rsidP="00173E82">
            <w:pPr>
              <w:rPr>
                <w:ins w:id="5764" w:author="Maxim Moinat" w:date="2016-08-03T17:55:00Z"/>
              </w:rPr>
            </w:pPr>
          </w:p>
        </w:tc>
      </w:tr>
      <w:tr w:rsidR="00BA6FAA" w14:paraId="7B4A7A4B" w14:textId="77777777" w:rsidTr="00173E82">
        <w:trPr>
          <w:ins w:id="5765" w:author="Maxim Moinat" w:date="2016-08-03T17:55:00Z"/>
        </w:trPr>
        <w:tc>
          <w:tcPr>
            <w:tcW w:w="0" w:type="auto"/>
          </w:tcPr>
          <w:p w14:paraId="4BD01AD9" w14:textId="32773BE4" w:rsidR="00BA6FAA" w:rsidRDefault="009C598E" w:rsidP="00173E82">
            <w:pPr>
              <w:rPr>
                <w:ins w:id="5766" w:author="Maxim Moinat" w:date="2016-08-03T17:55:00Z"/>
              </w:rPr>
            </w:pPr>
            <w:ins w:id="5767" w:author="Maxim Moinat" w:date="2016-10-11T16:43:00Z">
              <w:r>
                <w:t>observation_source_concept_id</w:t>
              </w:r>
            </w:ins>
          </w:p>
        </w:tc>
        <w:tc>
          <w:tcPr>
            <w:tcW w:w="2402" w:type="dxa"/>
          </w:tcPr>
          <w:p w14:paraId="09A2CEF4" w14:textId="30059E93" w:rsidR="00BA6FAA" w:rsidRDefault="00BA6FAA" w:rsidP="00173E82">
            <w:pPr>
              <w:rPr>
                <w:ins w:id="5768" w:author="Maxim Moinat" w:date="2016-08-03T17:55:00Z"/>
              </w:rPr>
            </w:pPr>
            <w:ins w:id="5769" w:author="Maxim Moinat" w:date="2016-08-03T17:55:00Z">
              <w:r>
                <w:t xml:space="preserve">PATREG. </w:t>
              </w:r>
            </w:ins>
            <w:ins w:id="5770" w:author="Maxim Moinat" w:date="2016-08-03T17:56:00Z">
              <w:r>
                <w:t>ekod1-ekod5</w:t>
              </w:r>
            </w:ins>
          </w:p>
        </w:tc>
        <w:tc>
          <w:tcPr>
            <w:tcW w:w="2513" w:type="dxa"/>
          </w:tcPr>
          <w:p w14:paraId="45EA0B21" w14:textId="7C2B649B" w:rsidR="00BA6FAA" w:rsidRPr="008A2C89" w:rsidRDefault="00BA6FAA">
            <w:pPr>
              <w:rPr>
                <w:ins w:id="5771" w:author="Maxim Moinat" w:date="2016-08-03T17:55:00Z"/>
              </w:rPr>
            </w:pPr>
            <w:ins w:id="5772" w:author="Maxim Moinat" w:date="2016-08-09T16:09:00Z">
              <w:r>
                <w:t xml:space="preserve">Mapped </w:t>
              </w:r>
            </w:ins>
            <w:ins w:id="5773" w:author="Maxim Moinat" w:date="2017-05-09T15:23:00Z">
              <w:r w:rsidR="00C612E0">
                <w:t>from</w:t>
              </w:r>
            </w:ins>
            <w:ins w:id="5774" w:author="Maxim Moinat" w:date="2016-08-09T16:09:00Z">
              <w:r>
                <w:t xml:space="preserve"> ICD10</w:t>
              </w:r>
            </w:ins>
            <w:ins w:id="5775" w:author="Maxim Moinat" w:date="2017-05-09T15:23:00Z">
              <w:r w:rsidR="00C612E0">
                <w:t>-SE to SNOMED</w:t>
              </w:r>
            </w:ins>
          </w:p>
        </w:tc>
        <w:tc>
          <w:tcPr>
            <w:tcW w:w="0" w:type="auto"/>
          </w:tcPr>
          <w:p w14:paraId="3EB9DC70" w14:textId="77777777" w:rsidR="00BA6FAA" w:rsidRDefault="00BA6FAA" w:rsidP="00173E82">
            <w:pPr>
              <w:rPr>
                <w:ins w:id="5776" w:author="Maxim Moinat" w:date="2016-08-03T17:55:00Z"/>
              </w:rPr>
            </w:pPr>
          </w:p>
        </w:tc>
      </w:tr>
      <w:tr w:rsidR="00BA6FAA" w:rsidRPr="0015685C" w14:paraId="7B3AE522" w14:textId="77777777" w:rsidTr="00173E82">
        <w:trPr>
          <w:ins w:id="5777" w:author="Maxim Moinat" w:date="2016-08-03T17:55:00Z"/>
        </w:trPr>
        <w:tc>
          <w:tcPr>
            <w:tcW w:w="0" w:type="auto"/>
          </w:tcPr>
          <w:p w14:paraId="734285A1" w14:textId="1B217C65" w:rsidR="00BA6FAA" w:rsidRDefault="00BA6FAA" w:rsidP="00173E82">
            <w:pPr>
              <w:rPr>
                <w:ins w:id="5778" w:author="Maxim Moinat" w:date="2016-08-03T17:55:00Z"/>
              </w:rPr>
            </w:pPr>
            <w:ins w:id="5779" w:author="Maxim Moinat" w:date="2016-10-11T16:42:00Z">
              <w:r>
                <w:t>qualifier_source_value</w:t>
              </w:r>
            </w:ins>
          </w:p>
        </w:tc>
        <w:tc>
          <w:tcPr>
            <w:tcW w:w="2402" w:type="dxa"/>
          </w:tcPr>
          <w:p w14:paraId="5A0D7164" w14:textId="77777777" w:rsidR="00BA6FAA" w:rsidRDefault="00BA6FAA" w:rsidP="00173E82">
            <w:pPr>
              <w:rPr>
                <w:ins w:id="5780" w:author="Maxim Moinat" w:date="2016-08-03T17:55:00Z"/>
              </w:rPr>
            </w:pPr>
          </w:p>
        </w:tc>
        <w:tc>
          <w:tcPr>
            <w:tcW w:w="2513" w:type="dxa"/>
          </w:tcPr>
          <w:p w14:paraId="50C3E590" w14:textId="41D56EB0" w:rsidR="00BA6FAA" w:rsidRPr="00BE2952" w:rsidRDefault="00BA6FAA">
            <w:pPr>
              <w:rPr>
                <w:ins w:id="5781" w:author="Maxim Moinat" w:date="2016-08-03T17:55:00Z"/>
              </w:rPr>
            </w:pPr>
            <w:ins w:id="5782" w:author="Maxim Moinat" w:date="2016-08-03T17:55:00Z">
              <w:r>
                <w:t>‘</w:t>
              </w:r>
            </w:ins>
            <w:ins w:id="5783" w:author="Maxim Moinat" w:date="2016-08-03T17:56:00Z">
              <w:r>
                <w:t>ekod</w:t>
              </w:r>
            </w:ins>
            <w:ins w:id="5784" w:author="Maxim Moinat" w:date="2016-08-03T17:55:00Z">
              <w:r>
                <w:t>’</w:t>
              </w:r>
            </w:ins>
          </w:p>
        </w:tc>
        <w:tc>
          <w:tcPr>
            <w:tcW w:w="0" w:type="auto"/>
          </w:tcPr>
          <w:p w14:paraId="064AB629" w14:textId="77777777" w:rsidR="00BA6FAA" w:rsidRPr="00BE2952" w:rsidRDefault="00BA6FAA" w:rsidP="00173E82">
            <w:pPr>
              <w:rPr>
                <w:ins w:id="5785" w:author="Maxim Moinat" w:date="2016-08-03T17:55:00Z"/>
              </w:rPr>
            </w:pPr>
          </w:p>
        </w:tc>
      </w:tr>
      <w:tr w:rsidR="00831433" w:rsidRPr="0015685C" w14:paraId="4791B279" w14:textId="77777777" w:rsidTr="00173E82">
        <w:trPr>
          <w:ins w:id="5786" w:author="Maxim Moinat" w:date="2016-08-03T17:55:00Z"/>
        </w:trPr>
        <w:tc>
          <w:tcPr>
            <w:tcW w:w="0" w:type="auto"/>
          </w:tcPr>
          <w:p w14:paraId="1D7549EE" w14:textId="77777777" w:rsidR="00831433" w:rsidRDefault="00831433" w:rsidP="00173E82">
            <w:pPr>
              <w:rPr>
                <w:ins w:id="5787" w:author="Maxim Moinat" w:date="2016-08-03T17:55:00Z"/>
              </w:rPr>
            </w:pPr>
            <w:ins w:id="5788" w:author="Maxim Moinat" w:date="2016-08-03T17:55:00Z">
              <w:r>
                <w:t>visit_occurrence_id</w:t>
              </w:r>
            </w:ins>
          </w:p>
        </w:tc>
        <w:tc>
          <w:tcPr>
            <w:tcW w:w="2402" w:type="dxa"/>
          </w:tcPr>
          <w:p w14:paraId="37A1FD9D" w14:textId="77777777" w:rsidR="00831433" w:rsidRDefault="00831433" w:rsidP="00173E82">
            <w:pPr>
              <w:rPr>
                <w:ins w:id="5789" w:author="Maxim Moinat" w:date="2016-08-03T17:55:00Z"/>
              </w:rPr>
            </w:pPr>
          </w:p>
        </w:tc>
        <w:tc>
          <w:tcPr>
            <w:tcW w:w="2513" w:type="dxa"/>
          </w:tcPr>
          <w:p w14:paraId="5C8B34D1" w14:textId="77777777" w:rsidR="00831433" w:rsidRDefault="00831433" w:rsidP="00173E82">
            <w:pPr>
              <w:rPr>
                <w:ins w:id="5790" w:author="Maxim Moinat" w:date="2016-08-03T17:55:00Z"/>
              </w:rPr>
            </w:pPr>
            <w:ins w:id="5791" w:author="Maxim Moinat" w:date="2016-08-03T17:55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63762C63" w14:textId="77777777" w:rsidR="00831433" w:rsidRPr="00BE2952" w:rsidRDefault="00831433" w:rsidP="00173E82">
            <w:pPr>
              <w:rPr>
                <w:ins w:id="5792" w:author="Maxim Moinat" w:date="2016-08-03T17:55:00Z"/>
              </w:rPr>
            </w:pPr>
          </w:p>
        </w:tc>
      </w:tr>
    </w:tbl>
    <w:p w14:paraId="28CC589F" w14:textId="77777777" w:rsidR="00D57C5E" w:rsidRDefault="00D57C5E">
      <w:pPr>
        <w:rPr>
          <w:ins w:id="5793" w:author="Maxim Moinat" w:date="2016-08-03T17:56:00Z"/>
          <w:b/>
        </w:rPr>
      </w:pPr>
    </w:p>
    <w:p w14:paraId="35F68FCD" w14:textId="4A2E8510" w:rsidR="00561632" w:rsidRDefault="00821AF1">
      <w:pPr>
        <w:pStyle w:val="Heading4"/>
        <w:rPr>
          <w:ins w:id="5794" w:author="Maxim Moinat" w:date="2016-08-03T17:56:00Z"/>
        </w:rPr>
        <w:pPrChange w:id="5795" w:author="Maxim Moinat" w:date="2017-05-09T15:33:00Z">
          <w:pPr/>
        </w:pPrChange>
      </w:pPr>
      <w:ins w:id="5796" w:author="Maxim Moinat" w:date="2017-05-09T15:33:00Z">
        <w:r>
          <w:t>Marriage status</w:t>
        </w:r>
      </w:ins>
      <w:ins w:id="5797" w:author="Maxim Moinat" w:date="2016-08-03T17:56:00Z">
        <w:r w:rsidR="00561632">
          <w:tab/>
        </w:r>
        <w:r w:rsidR="00561632">
          <w:tab/>
        </w:r>
        <w:r w:rsidR="00561632" w:rsidRPr="00604C51">
          <w:t xml:space="preserve"> </w:t>
        </w:r>
      </w:ins>
    </w:p>
    <w:p w14:paraId="4EF78A1B" w14:textId="77777777" w:rsidR="00561632" w:rsidRPr="00604C51" w:rsidRDefault="00561632" w:rsidP="00561632">
      <w:pPr>
        <w:rPr>
          <w:ins w:id="5798" w:author="Maxim Moinat" w:date="2016-08-03T17:56:00Z"/>
        </w:rPr>
      </w:pPr>
      <w:ins w:id="5799" w:author="Maxim Moinat" w:date="2016-08-03T17:56:00Z">
        <w:r>
          <w:t>From patient_sluten and patient_oppen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2402"/>
        <w:gridCol w:w="2513"/>
        <w:gridCol w:w="967"/>
      </w:tblGrid>
      <w:tr w:rsidR="00561632" w14:paraId="4459DA14" w14:textId="77777777" w:rsidTr="00173E82">
        <w:trPr>
          <w:tblHeader/>
          <w:ins w:id="5800" w:author="Maxim Moinat" w:date="2016-08-03T17:56:00Z"/>
        </w:trPr>
        <w:tc>
          <w:tcPr>
            <w:tcW w:w="0" w:type="auto"/>
            <w:shd w:val="clear" w:color="auto" w:fill="AAAAFF"/>
          </w:tcPr>
          <w:p w14:paraId="097A1776" w14:textId="77777777" w:rsidR="00561632" w:rsidRDefault="00561632" w:rsidP="00173E82">
            <w:pPr>
              <w:rPr>
                <w:ins w:id="5801" w:author="Maxim Moinat" w:date="2016-08-03T17:56:00Z"/>
              </w:rPr>
            </w:pPr>
            <w:ins w:id="5802" w:author="Maxim Moinat" w:date="2016-08-03T17:56:00Z">
              <w:r>
                <w:t>Destination Field</w:t>
              </w:r>
            </w:ins>
          </w:p>
        </w:tc>
        <w:tc>
          <w:tcPr>
            <w:tcW w:w="2402" w:type="dxa"/>
            <w:shd w:val="clear" w:color="auto" w:fill="AAAAFF"/>
          </w:tcPr>
          <w:p w14:paraId="2BE2C1B1" w14:textId="77777777" w:rsidR="00561632" w:rsidRDefault="00561632" w:rsidP="00173E82">
            <w:pPr>
              <w:rPr>
                <w:ins w:id="5803" w:author="Maxim Moinat" w:date="2016-08-03T17:56:00Z"/>
              </w:rPr>
            </w:pPr>
            <w:ins w:id="5804" w:author="Maxim Moinat" w:date="2016-08-03T17:56:00Z">
              <w:r>
                <w:t>Source Field</w:t>
              </w:r>
            </w:ins>
          </w:p>
        </w:tc>
        <w:tc>
          <w:tcPr>
            <w:tcW w:w="2513" w:type="dxa"/>
            <w:shd w:val="clear" w:color="auto" w:fill="AAAAFF"/>
          </w:tcPr>
          <w:p w14:paraId="352D6324" w14:textId="77777777" w:rsidR="00561632" w:rsidRDefault="00561632" w:rsidP="00173E82">
            <w:pPr>
              <w:rPr>
                <w:ins w:id="5805" w:author="Maxim Moinat" w:date="2016-08-03T17:56:00Z"/>
              </w:rPr>
            </w:pPr>
            <w:ins w:id="5806" w:author="Maxim Moinat" w:date="2016-08-03T17:56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29412CA1" w14:textId="77777777" w:rsidR="00561632" w:rsidRDefault="00561632" w:rsidP="00173E82">
            <w:pPr>
              <w:rPr>
                <w:ins w:id="5807" w:author="Maxim Moinat" w:date="2016-08-03T17:56:00Z"/>
              </w:rPr>
            </w:pPr>
            <w:ins w:id="5808" w:author="Maxim Moinat" w:date="2016-08-03T17:56:00Z">
              <w:r>
                <w:t>Comment</w:t>
              </w:r>
            </w:ins>
          </w:p>
        </w:tc>
      </w:tr>
      <w:tr w:rsidR="00561632" w14:paraId="580D08E9" w14:textId="77777777" w:rsidTr="00173E82">
        <w:trPr>
          <w:ins w:id="5809" w:author="Maxim Moinat" w:date="2016-08-03T17:56:00Z"/>
        </w:trPr>
        <w:tc>
          <w:tcPr>
            <w:tcW w:w="0" w:type="auto"/>
          </w:tcPr>
          <w:p w14:paraId="461016F1" w14:textId="77777777" w:rsidR="00561632" w:rsidRDefault="00561632" w:rsidP="00173E82">
            <w:pPr>
              <w:rPr>
                <w:ins w:id="5810" w:author="Maxim Moinat" w:date="2016-08-03T17:56:00Z"/>
              </w:rPr>
            </w:pPr>
            <w:ins w:id="5811" w:author="Maxim Moinat" w:date="2016-08-03T17:56:00Z">
              <w:r>
                <w:t>observation_id</w:t>
              </w:r>
            </w:ins>
          </w:p>
        </w:tc>
        <w:tc>
          <w:tcPr>
            <w:tcW w:w="2402" w:type="dxa"/>
          </w:tcPr>
          <w:p w14:paraId="724D080B" w14:textId="77777777" w:rsidR="00561632" w:rsidRDefault="00561632" w:rsidP="00173E82">
            <w:pPr>
              <w:rPr>
                <w:ins w:id="5812" w:author="Maxim Moinat" w:date="2016-08-03T17:56:00Z"/>
              </w:rPr>
            </w:pPr>
          </w:p>
        </w:tc>
        <w:tc>
          <w:tcPr>
            <w:tcW w:w="2513" w:type="dxa"/>
          </w:tcPr>
          <w:p w14:paraId="103A8ECD" w14:textId="77777777" w:rsidR="00561632" w:rsidRPr="00604C51" w:rsidRDefault="00561632" w:rsidP="00173E82">
            <w:pPr>
              <w:rPr>
                <w:ins w:id="5813" w:author="Maxim Moinat" w:date="2016-08-03T17:56:00Z"/>
                <w:i/>
              </w:rPr>
            </w:pPr>
            <w:ins w:id="5814" w:author="Maxim Moinat" w:date="2016-08-03T17:56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31850B3E" w14:textId="77777777" w:rsidR="00561632" w:rsidRDefault="00561632" w:rsidP="00173E82">
            <w:pPr>
              <w:rPr>
                <w:ins w:id="5815" w:author="Maxim Moinat" w:date="2016-08-03T17:56:00Z"/>
              </w:rPr>
            </w:pPr>
          </w:p>
        </w:tc>
      </w:tr>
      <w:tr w:rsidR="00561632" w14:paraId="58B1BC21" w14:textId="77777777" w:rsidTr="00173E82">
        <w:trPr>
          <w:ins w:id="5816" w:author="Maxim Moinat" w:date="2016-08-03T17:56:00Z"/>
        </w:trPr>
        <w:tc>
          <w:tcPr>
            <w:tcW w:w="0" w:type="auto"/>
          </w:tcPr>
          <w:p w14:paraId="071BC61D" w14:textId="77777777" w:rsidR="00561632" w:rsidRDefault="00561632" w:rsidP="00173E82">
            <w:pPr>
              <w:rPr>
                <w:ins w:id="5817" w:author="Maxim Moinat" w:date="2016-08-03T17:56:00Z"/>
              </w:rPr>
            </w:pPr>
            <w:ins w:id="5818" w:author="Maxim Moinat" w:date="2016-08-03T17:56:00Z">
              <w:r>
                <w:t>person_id</w:t>
              </w:r>
            </w:ins>
          </w:p>
        </w:tc>
        <w:tc>
          <w:tcPr>
            <w:tcW w:w="2402" w:type="dxa"/>
          </w:tcPr>
          <w:p w14:paraId="4F8BF67D" w14:textId="77777777" w:rsidR="00561632" w:rsidRDefault="00561632" w:rsidP="00173E82">
            <w:pPr>
              <w:rPr>
                <w:ins w:id="5819" w:author="Maxim Moinat" w:date="2016-08-03T17:56:00Z"/>
              </w:rPr>
            </w:pPr>
            <w:ins w:id="5820" w:author="Maxim Moinat" w:date="2016-08-03T17:56:00Z">
              <w:r>
                <w:t>PATREG.lpnr</w:t>
              </w:r>
            </w:ins>
          </w:p>
        </w:tc>
        <w:tc>
          <w:tcPr>
            <w:tcW w:w="2513" w:type="dxa"/>
          </w:tcPr>
          <w:p w14:paraId="477BFCD7" w14:textId="77777777" w:rsidR="00561632" w:rsidRDefault="00561632" w:rsidP="00173E82">
            <w:pPr>
              <w:rPr>
                <w:ins w:id="5821" w:author="Maxim Moinat" w:date="2016-08-03T17:56:00Z"/>
              </w:rPr>
            </w:pPr>
          </w:p>
        </w:tc>
        <w:tc>
          <w:tcPr>
            <w:tcW w:w="0" w:type="auto"/>
          </w:tcPr>
          <w:p w14:paraId="7A9F9F5D" w14:textId="77777777" w:rsidR="00561632" w:rsidRDefault="00561632" w:rsidP="00173E82">
            <w:pPr>
              <w:rPr>
                <w:ins w:id="5822" w:author="Maxim Moinat" w:date="2016-08-03T17:56:00Z"/>
              </w:rPr>
            </w:pPr>
          </w:p>
        </w:tc>
      </w:tr>
      <w:tr w:rsidR="004B5017" w:rsidRPr="000D7D6A" w14:paraId="65A32F2E" w14:textId="77777777" w:rsidTr="00173E82">
        <w:trPr>
          <w:ins w:id="5823" w:author="Maxim Moinat" w:date="2016-08-03T17:56:00Z"/>
        </w:trPr>
        <w:tc>
          <w:tcPr>
            <w:tcW w:w="0" w:type="auto"/>
          </w:tcPr>
          <w:p w14:paraId="358B15E1" w14:textId="77777777" w:rsidR="004B5017" w:rsidRDefault="004B5017" w:rsidP="00173E82">
            <w:pPr>
              <w:rPr>
                <w:ins w:id="5824" w:author="Maxim Moinat" w:date="2016-08-03T17:56:00Z"/>
              </w:rPr>
            </w:pPr>
            <w:ins w:id="5825" w:author="Maxim Moinat" w:date="2016-08-03T17:56:00Z">
              <w:r>
                <w:t>observation_concept_id</w:t>
              </w:r>
            </w:ins>
          </w:p>
        </w:tc>
        <w:tc>
          <w:tcPr>
            <w:tcW w:w="2402" w:type="dxa"/>
          </w:tcPr>
          <w:p w14:paraId="33D3350D" w14:textId="5F4EE5D6" w:rsidR="004B5017" w:rsidRDefault="004B5017" w:rsidP="00173E82">
            <w:pPr>
              <w:rPr>
                <w:ins w:id="5826" w:author="Maxim Moinat" w:date="2016-08-03T17:56:00Z"/>
              </w:rPr>
            </w:pPr>
            <w:ins w:id="5827" w:author="Maxim Moinat" w:date="2016-10-11T16:47:00Z">
              <w:r>
                <w:t>PATREG.civil</w:t>
              </w:r>
            </w:ins>
          </w:p>
        </w:tc>
        <w:tc>
          <w:tcPr>
            <w:tcW w:w="2513" w:type="dxa"/>
          </w:tcPr>
          <w:p w14:paraId="48A7052B" w14:textId="79FB017A" w:rsidR="004B5017" w:rsidRPr="00A74099" w:rsidRDefault="004B5017">
            <w:pPr>
              <w:rPr>
                <w:ins w:id="5828" w:author="Maxim Moinat" w:date="2016-08-03T17:56:00Z"/>
              </w:rPr>
            </w:pPr>
            <w:ins w:id="5829" w:author="Maxim Moinat" w:date="2016-10-11T16:47:00Z">
              <w:r>
                <w:t>See mapping below</w:t>
              </w:r>
            </w:ins>
          </w:p>
        </w:tc>
        <w:tc>
          <w:tcPr>
            <w:tcW w:w="0" w:type="auto"/>
          </w:tcPr>
          <w:p w14:paraId="4A7E2D78" w14:textId="77777777" w:rsidR="004B5017" w:rsidRPr="00A74099" w:rsidRDefault="004B5017" w:rsidP="00173E82">
            <w:pPr>
              <w:rPr>
                <w:ins w:id="5830" w:author="Maxim Moinat" w:date="2016-08-03T17:56:00Z"/>
              </w:rPr>
            </w:pPr>
          </w:p>
        </w:tc>
      </w:tr>
      <w:tr w:rsidR="00561632" w:rsidRPr="0015685C" w14:paraId="5DF812D4" w14:textId="77777777" w:rsidTr="00173E82">
        <w:trPr>
          <w:ins w:id="5831" w:author="Maxim Moinat" w:date="2016-08-03T17:56:00Z"/>
        </w:trPr>
        <w:tc>
          <w:tcPr>
            <w:tcW w:w="0" w:type="auto"/>
          </w:tcPr>
          <w:p w14:paraId="4055E8B4" w14:textId="77777777" w:rsidR="00561632" w:rsidRDefault="00561632" w:rsidP="00173E82">
            <w:pPr>
              <w:rPr>
                <w:ins w:id="5832" w:author="Maxim Moinat" w:date="2016-08-03T17:56:00Z"/>
              </w:rPr>
            </w:pPr>
            <w:ins w:id="5833" w:author="Maxim Moinat" w:date="2016-08-03T17:56:00Z">
              <w:r>
                <w:t>observation_date</w:t>
              </w:r>
            </w:ins>
          </w:p>
        </w:tc>
        <w:tc>
          <w:tcPr>
            <w:tcW w:w="2402" w:type="dxa"/>
          </w:tcPr>
          <w:p w14:paraId="3ACD17EF" w14:textId="77777777" w:rsidR="00561632" w:rsidRDefault="00561632" w:rsidP="00173E82">
            <w:pPr>
              <w:rPr>
                <w:ins w:id="5834" w:author="Maxim Moinat" w:date="2016-08-03T17:56:00Z"/>
              </w:rPr>
            </w:pPr>
            <w:ins w:id="5835" w:author="Maxim Moinat" w:date="2016-08-03T17:56:00Z">
              <w:r>
                <w:t>PATREG.indatuma</w:t>
              </w:r>
            </w:ins>
          </w:p>
        </w:tc>
        <w:tc>
          <w:tcPr>
            <w:tcW w:w="2513" w:type="dxa"/>
          </w:tcPr>
          <w:p w14:paraId="691BFDCB" w14:textId="77777777" w:rsidR="00561632" w:rsidRPr="00313023" w:rsidRDefault="00561632" w:rsidP="00173E82">
            <w:pPr>
              <w:rPr>
                <w:ins w:id="5836" w:author="Maxim Moinat" w:date="2016-08-03T17:56:00Z"/>
              </w:rPr>
            </w:pPr>
          </w:p>
        </w:tc>
        <w:tc>
          <w:tcPr>
            <w:tcW w:w="0" w:type="auto"/>
          </w:tcPr>
          <w:p w14:paraId="71E44A02" w14:textId="77777777" w:rsidR="00561632" w:rsidRPr="00313023" w:rsidRDefault="00561632" w:rsidP="00173E82">
            <w:pPr>
              <w:rPr>
                <w:ins w:id="5837" w:author="Maxim Moinat" w:date="2016-08-03T17:56:00Z"/>
              </w:rPr>
            </w:pPr>
          </w:p>
        </w:tc>
      </w:tr>
      <w:tr w:rsidR="00561632" w:rsidRPr="000E1185" w14:paraId="64910D4B" w14:textId="77777777" w:rsidTr="00173E82">
        <w:trPr>
          <w:ins w:id="5838" w:author="Maxim Moinat" w:date="2016-08-03T17:56:00Z"/>
        </w:trPr>
        <w:tc>
          <w:tcPr>
            <w:tcW w:w="0" w:type="auto"/>
          </w:tcPr>
          <w:p w14:paraId="10F742A2" w14:textId="77777777" w:rsidR="00561632" w:rsidRDefault="00561632" w:rsidP="00173E82">
            <w:pPr>
              <w:rPr>
                <w:ins w:id="5839" w:author="Maxim Moinat" w:date="2016-08-03T17:56:00Z"/>
              </w:rPr>
            </w:pPr>
            <w:ins w:id="5840" w:author="Maxim Moinat" w:date="2016-08-03T17:56:00Z">
              <w:r>
                <w:t>observation_type_concept_id</w:t>
              </w:r>
            </w:ins>
          </w:p>
        </w:tc>
        <w:tc>
          <w:tcPr>
            <w:tcW w:w="2402" w:type="dxa"/>
          </w:tcPr>
          <w:p w14:paraId="78C3FEBD" w14:textId="77777777" w:rsidR="00561632" w:rsidRDefault="00561632" w:rsidP="00173E82">
            <w:pPr>
              <w:rPr>
                <w:ins w:id="5841" w:author="Maxim Moinat" w:date="2016-08-03T17:56:00Z"/>
              </w:rPr>
            </w:pPr>
          </w:p>
        </w:tc>
        <w:tc>
          <w:tcPr>
            <w:tcW w:w="2513" w:type="dxa"/>
          </w:tcPr>
          <w:p w14:paraId="12109A37" w14:textId="77777777" w:rsidR="00561632" w:rsidRDefault="00561632" w:rsidP="00173E82">
            <w:pPr>
              <w:rPr>
                <w:ins w:id="5842" w:author="Maxim Moinat" w:date="2016-08-03T17:56:00Z"/>
              </w:rPr>
            </w:pPr>
            <w:ins w:id="5843" w:author="Maxim Moinat" w:date="2016-08-03T17:56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21F8E5B5" w14:textId="77777777" w:rsidR="00561632" w:rsidRPr="00A74099" w:rsidRDefault="00561632" w:rsidP="00173E82">
            <w:pPr>
              <w:rPr>
                <w:ins w:id="5844" w:author="Maxim Moinat" w:date="2016-08-03T17:56:00Z"/>
              </w:rPr>
            </w:pPr>
          </w:p>
        </w:tc>
      </w:tr>
      <w:tr w:rsidR="00561632" w14:paraId="0A27D34F" w14:textId="77777777" w:rsidTr="00173E82">
        <w:trPr>
          <w:ins w:id="5845" w:author="Maxim Moinat" w:date="2016-08-03T17:56:00Z"/>
        </w:trPr>
        <w:tc>
          <w:tcPr>
            <w:tcW w:w="0" w:type="auto"/>
          </w:tcPr>
          <w:p w14:paraId="2BB7ED75" w14:textId="07C46A0B" w:rsidR="00561632" w:rsidRDefault="00BA6FAA" w:rsidP="00173E82">
            <w:pPr>
              <w:rPr>
                <w:ins w:id="5846" w:author="Maxim Moinat" w:date="2016-08-03T17:56:00Z"/>
              </w:rPr>
            </w:pPr>
            <w:ins w:id="5847" w:author="Maxim Moinat" w:date="2016-10-11T16:42:00Z">
              <w:r>
                <w:t>observation_source_value</w:t>
              </w:r>
            </w:ins>
          </w:p>
        </w:tc>
        <w:tc>
          <w:tcPr>
            <w:tcW w:w="2402" w:type="dxa"/>
          </w:tcPr>
          <w:p w14:paraId="4A1D7AF8" w14:textId="3559BD74" w:rsidR="00561632" w:rsidRDefault="00561632">
            <w:pPr>
              <w:rPr>
                <w:ins w:id="5848" w:author="Maxim Moinat" w:date="2016-08-03T17:56:00Z"/>
              </w:rPr>
            </w:pPr>
            <w:ins w:id="5849" w:author="Maxim Moinat" w:date="2016-08-03T17:56:00Z">
              <w:r>
                <w:t>PATREG.</w:t>
              </w:r>
            </w:ins>
            <w:ins w:id="5850" w:author="Maxim Moinat" w:date="2016-08-03T17:58:00Z">
              <w:r>
                <w:t>civil</w:t>
              </w:r>
            </w:ins>
          </w:p>
        </w:tc>
        <w:tc>
          <w:tcPr>
            <w:tcW w:w="2513" w:type="dxa"/>
          </w:tcPr>
          <w:p w14:paraId="68035149" w14:textId="77777777" w:rsidR="00561632" w:rsidRDefault="00561632" w:rsidP="00173E82">
            <w:pPr>
              <w:rPr>
                <w:ins w:id="5851" w:author="Maxim Moinat" w:date="2016-08-03T17:56:00Z"/>
              </w:rPr>
            </w:pPr>
          </w:p>
        </w:tc>
        <w:tc>
          <w:tcPr>
            <w:tcW w:w="0" w:type="auto"/>
          </w:tcPr>
          <w:p w14:paraId="62524B83" w14:textId="77777777" w:rsidR="00561632" w:rsidRDefault="00561632" w:rsidP="00173E82">
            <w:pPr>
              <w:rPr>
                <w:ins w:id="5852" w:author="Maxim Moinat" w:date="2016-08-03T17:56:00Z"/>
              </w:rPr>
            </w:pPr>
          </w:p>
        </w:tc>
      </w:tr>
      <w:tr w:rsidR="00C612E0" w14:paraId="7A6F19C7" w14:textId="77777777" w:rsidTr="00173E82">
        <w:trPr>
          <w:ins w:id="5853" w:author="Maxim Moinat" w:date="2016-08-03T17:56:00Z"/>
        </w:trPr>
        <w:tc>
          <w:tcPr>
            <w:tcW w:w="0" w:type="auto"/>
          </w:tcPr>
          <w:p w14:paraId="34E234B3" w14:textId="6576060D" w:rsidR="00C612E0" w:rsidRPr="004B5017" w:rsidRDefault="00C612E0" w:rsidP="00173E82">
            <w:pPr>
              <w:rPr>
                <w:ins w:id="5854" w:author="Maxim Moinat" w:date="2016-08-03T17:56:00Z"/>
                <w:strike/>
                <w:rPrChange w:id="5855" w:author="Maxim Moinat" w:date="2016-10-11T16:47:00Z">
                  <w:rPr>
                    <w:ins w:id="5856" w:author="Maxim Moinat" w:date="2016-08-03T17:56:00Z"/>
                  </w:rPr>
                </w:rPrChange>
              </w:rPr>
            </w:pPr>
            <w:ins w:id="5857" w:author="Maxim Moinat" w:date="2017-05-09T15:17:00Z">
              <w:r w:rsidRPr="002D5097">
                <w:t>value_as_concept_id</w:t>
              </w:r>
            </w:ins>
          </w:p>
        </w:tc>
        <w:tc>
          <w:tcPr>
            <w:tcW w:w="2402" w:type="dxa"/>
          </w:tcPr>
          <w:p w14:paraId="650C76F0" w14:textId="6D4F9984" w:rsidR="00C612E0" w:rsidRPr="004B5017" w:rsidRDefault="00C612E0">
            <w:pPr>
              <w:rPr>
                <w:ins w:id="5858" w:author="Maxim Moinat" w:date="2016-08-03T17:56:00Z"/>
                <w:strike/>
                <w:rPrChange w:id="5859" w:author="Maxim Moinat" w:date="2016-10-11T16:47:00Z">
                  <w:rPr>
                    <w:ins w:id="5860" w:author="Maxim Moinat" w:date="2016-08-03T17:56:00Z"/>
                  </w:rPr>
                </w:rPrChange>
              </w:rPr>
            </w:pPr>
          </w:p>
        </w:tc>
        <w:tc>
          <w:tcPr>
            <w:tcW w:w="2513" w:type="dxa"/>
          </w:tcPr>
          <w:p w14:paraId="2A3BD312" w14:textId="12BAD24C" w:rsidR="00C612E0" w:rsidRPr="004B5017" w:rsidRDefault="00C612E0" w:rsidP="00173E82">
            <w:pPr>
              <w:rPr>
                <w:ins w:id="5861" w:author="Maxim Moinat" w:date="2016-08-03T17:56:00Z"/>
                <w:strike/>
                <w:rPrChange w:id="5862" w:author="Maxim Moinat" w:date="2016-10-11T16:47:00Z">
                  <w:rPr>
                    <w:ins w:id="5863" w:author="Maxim Moinat" w:date="2016-08-03T17:56:00Z"/>
                  </w:rPr>
                </w:rPrChange>
              </w:rPr>
            </w:pPr>
            <w:ins w:id="5864" w:author="Maxim Moinat" w:date="2017-05-09T15:17:00Z">
              <w:r w:rsidRPr="002D5097">
                <w:t>4188539 (Yes to suggestive statement)</w:t>
              </w:r>
            </w:ins>
          </w:p>
        </w:tc>
        <w:tc>
          <w:tcPr>
            <w:tcW w:w="0" w:type="auto"/>
          </w:tcPr>
          <w:p w14:paraId="541D1302" w14:textId="77777777" w:rsidR="00C612E0" w:rsidRDefault="00C612E0" w:rsidP="00173E82">
            <w:pPr>
              <w:rPr>
                <w:ins w:id="5865" w:author="Maxim Moinat" w:date="2016-08-03T17:56:00Z"/>
              </w:rPr>
            </w:pPr>
          </w:p>
        </w:tc>
      </w:tr>
      <w:tr w:rsidR="00561632" w:rsidRPr="0015685C" w14:paraId="6A18EA31" w14:textId="77777777" w:rsidTr="00173E82">
        <w:trPr>
          <w:ins w:id="5866" w:author="Maxim Moinat" w:date="2016-08-03T17:56:00Z"/>
        </w:trPr>
        <w:tc>
          <w:tcPr>
            <w:tcW w:w="0" w:type="auto"/>
          </w:tcPr>
          <w:p w14:paraId="133CD045" w14:textId="2BA4B119" w:rsidR="00BA6FAA" w:rsidRDefault="00BA6FAA" w:rsidP="00173E82">
            <w:pPr>
              <w:rPr>
                <w:ins w:id="5867" w:author="Maxim Moinat" w:date="2016-08-03T17:56:00Z"/>
              </w:rPr>
            </w:pPr>
            <w:ins w:id="5868" w:author="Maxim Moinat" w:date="2016-10-11T16:42:00Z">
              <w:r>
                <w:t>qualifier_source_value</w:t>
              </w:r>
            </w:ins>
          </w:p>
        </w:tc>
        <w:tc>
          <w:tcPr>
            <w:tcW w:w="2402" w:type="dxa"/>
          </w:tcPr>
          <w:p w14:paraId="1F0EACFA" w14:textId="77777777" w:rsidR="00561632" w:rsidRDefault="00561632" w:rsidP="00173E82">
            <w:pPr>
              <w:rPr>
                <w:ins w:id="5869" w:author="Maxim Moinat" w:date="2016-08-03T17:56:00Z"/>
              </w:rPr>
            </w:pPr>
          </w:p>
        </w:tc>
        <w:tc>
          <w:tcPr>
            <w:tcW w:w="2513" w:type="dxa"/>
          </w:tcPr>
          <w:p w14:paraId="110EB85B" w14:textId="4A589417" w:rsidR="00561632" w:rsidRPr="00BE2952" w:rsidRDefault="00561632">
            <w:pPr>
              <w:rPr>
                <w:ins w:id="5870" w:author="Maxim Moinat" w:date="2016-08-03T17:56:00Z"/>
              </w:rPr>
            </w:pPr>
            <w:ins w:id="5871" w:author="Maxim Moinat" w:date="2016-08-03T17:56:00Z">
              <w:r>
                <w:t>‘</w:t>
              </w:r>
              <w:r w:rsidR="00BC5F95">
                <w:t>civil</w:t>
              </w:r>
              <w:r>
                <w:t>’</w:t>
              </w:r>
            </w:ins>
          </w:p>
        </w:tc>
        <w:tc>
          <w:tcPr>
            <w:tcW w:w="0" w:type="auto"/>
          </w:tcPr>
          <w:p w14:paraId="7CC3441C" w14:textId="77777777" w:rsidR="00561632" w:rsidRPr="00BE2952" w:rsidRDefault="00561632" w:rsidP="00173E82">
            <w:pPr>
              <w:rPr>
                <w:ins w:id="5872" w:author="Maxim Moinat" w:date="2016-08-03T17:56:00Z"/>
              </w:rPr>
            </w:pPr>
          </w:p>
        </w:tc>
      </w:tr>
      <w:tr w:rsidR="00561632" w:rsidRPr="0015685C" w14:paraId="4E78BED8" w14:textId="77777777" w:rsidTr="00173E82">
        <w:trPr>
          <w:ins w:id="5873" w:author="Maxim Moinat" w:date="2016-08-03T17:56:00Z"/>
        </w:trPr>
        <w:tc>
          <w:tcPr>
            <w:tcW w:w="0" w:type="auto"/>
          </w:tcPr>
          <w:p w14:paraId="58DD5C1A" w14:textId="77777777" w:rsidR="00561632" w:rsidRDefault="00561632" w:rsidP="00173E82">
            <w:pPr>
              <w:rPr>
                <w:ins w:id="5874" w:author="Maxim Moinat" w:date="2016-08-03T17:56:00Z"/>
              </w:rPr>
            </w:pPr>
            <w:ins w:id="5875" w:author="Maxim Moinat" w:date="2016-08-03T17:56:00Z">
              <w:r>
                <w:t>visit_occurrence_id</w:t>
              </w:r>
            </w:ins>
          </w:p>
        </w:tc>
        <w:tc>
          <w:tcPr>
            <w:tcW w:w="2402" w:type="dxa"/>
          </w:tcPr>
          <w:p w14:paraId="3F23266A" w14:textId="77777777" w:rsidR="00561632" w:rsidRDefault="00561632" w:rsidP="00173E82">
            <w:pPr>
              <w:rPr>
                <w:ins w:id="5876" w:author="Maxim Moinat" w:date="2016-08-03T17:56:00Z"/>
              </w:rPr>
            </w:pPr>
          </w:p>
        </w:tc>
        <w:tc>
          <w:tcPr>
            <w:tcW w:w="2513" w:type="dxa"/>
          </w:tcPr>
          <w:p w14:paraId="42858999" w14:textId="77777777" w:rsidR="00561632" w:rsidRDefault="00561632" w:rsidP="00173E82">
            <w:pPr>
              <w:rPr>
                <w:ins w:id="5877" w:author="Maxim Moinat" w:date="2016-08-03T17:56:00Z"/>
              </w:rPr>
            </w:pPr>
            <w:ins w:id="5878" w:author="Maxim Moinat" w:date="2016-08-03T17:56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17FC8B4D" w14:textId="77777777" w:rsidR="00561632" w:rsidRPr="00BE2952" w:rsidRDefault="00561632" w:rsidP="00173E82">
            <w:pPr>
              <w:rPr>
                <w:ins w:id="5879" w:author="Maxim Moinat" w:date="2016-08-03T17:56:00Z"/>
              </w:rPr>
            </w:pPr>
          </w:p>
        </w:tc>
      </w:tr>
    </w:tbl>
    <w:p w14:paraId="112AD39C" w14:textId="77777777" w:rsidR="00C612E0" w:rsidRDefault="00C612E0" w:rsidP="00C612E0">
      <w:pPr>
        <w:rPr>
          <w:ins w:id="5880" w:author="Maxim Moinat" w:date="2017-05-09T15:21:00Z"/>
          <w:rFonts w:cs="Arial"/>
          <w:szCs w:val="20"/>
          <w:lang w:val="en-GB"/>
        </w:rPr>
      </w:pPr>
    </w:p>
    <w:p w14:paraId="3304B860" w14:textId="77777777" w:rsidR="00C612E0" w:rsidRPr="00BC18AD" w:rsidRDefault="00C612E0" w:rsidP="00C612E0">
      <w:pPr>
        <w:rPr>
          <w:ins w:id="5881" w:author="Maxim Moinat" w:date="2017-05-09T15:21:00Z"/>
          <w:rFonts w:cs="Arial"/>
          <w:szCs w:val="20"/>
          <w:lang w:val="en-GB"/>
        </w:rPr>
      </w:pPr>
      <w:ins w:id="5882" w:author="Maxim Moinat" w:date="2017-05-09T15:21:00Z">
        <w:r w:rsidRPr="00BC18AD">
          <w:rPr>
            <w:rFonts w:cs="Arial"/>
            <w:szCs w:val="20"/>
            <w:lang w:val="en-GB"/>
          </w:rPr>
          <w:t>Concept mappi</w:t>
        </w:r>
        <w:r>
          <w:rPr>
            <w:rFonts w:cs="Arial"/>
            <w:szCs w:val="20"/>
            <w:lang w:val="en-GB"/>
          </w:rPr>
          <w:t>ng for source field PATREG.civil</w:t>
        </w:r>
        <w:r w:rsidRPr="00BC18AD">
          <w:rPr>
            <w:rFonts w:cs="Arial"/>
            <w:szCs w:val="20"/>
            <w:lang w:val="en-GB"/>
          </w:rPr>
          <w:t xml:space="preserve">: </w:t>
        </w:r>
      </w:ins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876"/>
        <w:gridCol w:w="1555"/>
        <w:gridCol w:w="1417"/>
        <w:gridCol w:w="2410"/>
      </w:tblGrid>
      <w:tr w:rsidR="00821AF1" w:rsidRPr="00225E58" w14:paraId="3816693E" w14:textId="77777777" w:rsidTr="00821AF1">
        <w:trPr>
          <w:trHeight w:val="240"/>
          <w:ins w:id="588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7221743" w14:textId="77777777" w:rsidR="00C612E0" w:rsidRPr="00CF2DF7" w:rsidRDefault="00C612E0" w:rsidP="00C612E0">
            <w:pPr>
              <w:jc w:val="center"/>
              <w:rPr>
                <w:ins w:id="5884" w:author="Maxim Moinat" w:date="2017-05-09T15:21:00Z"/>
                <w:b/>
                <w:bCs/>
                <w:szCs w:val="20"/>
                <w:lang w:val="en-GB" w:eastAsia="en-GB"/>
              </w:rPr>
            </w:pPr>
            <w:ins w:id="5885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code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51E33DC1" w14:textId="77777777" w:rsidR="00C612E0" w:rsidRPr="00CF2DF7" w:rsidRDefault="00C612E0" w:rsidP="00C612E0">
            <w:pPr>
              <w:jc w:val="center"/>
              <w:rPr>
                <w:ins w:id="5886" w:author="Maxim Moinat" w:date="2017-05-09T15:21:00Z"/>
                <w:b/>
                <w:bCs/>
                <w:szCs w:val="20"/>
                <w:lang w:val="en-GB" w:eastAsia="en-GB"/>
              </w:rPr>
            </w:pPr>
            <w:ins w:id="5887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 xml:space="preserve">Source </w:t>
              </w:r>
              <w:r w:rsidRPr="001757EC"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5C4FBD8" w14:textId="77777777" w:rsidR="00C612E0" w:rsidRPr="00CF2DF7" w:rsidRDefault="00C612E0" w:rsidP="00C612E0">
            <w:pPr>
              <w:jc w:val="center"/>
              <w:rPr>
                <w:ins w:id="5888" w:author="Maxim Moinat" w:date="2017-05-09T15:21:00Z"/>
                <w:b/>
                <w:bCs/>
                <w:szCs w:val="20"/>
                <w:lang w:val="en-GB" w:eastAsia="en-GB"/>
              </w:rPr>
            </w:pPr>
            <w:ins w:id="5889" w:author="Maxim Moinat" w:date="2017-05-09T15:21:00Z">
              <w:r w:rsidRPr="001757EC">
                <w:rPr>
                  <w:b/>
                  <w:bCs/>
                  <w:szCs w:val="20"/>
                  <w:lang w:val="en-GB" w:eastAsia="en-GB"/>
                </w:rPr>
                <w:t xml:space="preserve">OMOP </w:t>
              </w:r>
              <w:r>
                <w:rPr>
                  <w:b/>
                  <w:bCs/>
                  <w:szCs w:val="20"/>
                  <w:lang w:val="en-GB" w:eastAsia="en-GB"/>
                </w:rPr>
                <w:t>description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0FE4212" w14:textId="77777777" w:rsidR="00C612E0" w:rsidRPr="00CF2DF7" w:rsidRDefault="00C612E0" w:rsidP="00C612E0">
            <w:pPr>
              <w:jc w:val="center"/>
              <w:rPr>
                <w:ins w:id="5890" w:author="Maxim Moinat" w:date="2017-05-09T15:21:00Z"/>
                <w:b/>
                <w:bCs/>
                <w:szCs w:val="20"/>
                <w:lang w:val="en-GB" w:eastAsia="en-GB"/>
              </w:rPr>
            </w:pPr>
            <w:ins w:id="5891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>OMOP Concept ID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753973A5" w14:textId="77777777" w:rsidR="00C612E0" w:rsidRPr="00CF2DF7" w:rsidRDefault="00C612E0" w:rsidP="00C612E0">
            <w:pPr>
              <w:jc w:val="center"/>
              <w:rPr>
                <w:ins w:id="5892" w:author="Maxim Moinat" w:date="2017-05-09T15:21:00Z"/>
                <w:b/>
                <w:bCs/>
                <w:szCs w:val="20"/>
                <w:lang w:val="en-GB" w:eastAsia="en-GB"/>
              </w:rPr>
            </w:pPr>
            <w:ins w:id="5893" w:author="Maxim Moinat" w:date="2017-05-09T15:21:00Z">
              <w:r>
                <w:rPr>
                  <w:b/>
                  <w:bCs/>
                  <w:szCs w:val="20"/>
                  <w:lang w:val="en-GB" w:eastAsia="en-GB"/>
                </w:rPr>
                <w:t>Remarks</w:t>
              </w:r>
            </w:ins>
          </w:p>
        </w:tc>
      </w:tr>
      <w:tr w:rsidR="00821AF1" w:rsidRPr="008E6423" w14:paraId="24514397" w14:textId="77777777" w:rsidTr="00821AF1">
        <w:trPr>
          <w:trHeight w:val="240"/>
          <w:ins w:id="589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435E" w14:textId="77777777" w:rsidR="00C612E0" w:rsidRDefault="00C612E0" w:rsidP="00C612E0">
            <w:pPr>
              <w:rPr>
                <w:ins w:id="5895" w:author="Maxim Moinat" w:date="2017-05-09T15:21:00Z"/>
                <w:rFonts w:ascii="Calibri" w:hAnsi="Calibri"/>
                <w:color w:val="000000"/>
              </w:rPr>
            </w:pPr>
            <w:ins w:id="5896" w:author="Maxim Moinat" w:date="2017-05-09T15:21:00Z">
              <w:r>
                <w:rPr>
                  <w:rFonts w:ascii="Calibri" w:hAnsi="Calibri"/>
                  <w:color w:val="000000"/>
                </w:rPr>
                <w:t>G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50CE" w14:textId="77777777" w:rsidR="00C612E0" w:rsidRDefault="00C612E0" w:rsidP="00C612E0">
            <w:pPr>
              <w:rPr>
                <w:ins w:id="5897" w:author="Maxim Moinat" w:date="2017-05-09T15:21:00Z"/>
                <w:rFonts w:ascii="Calibri" w:hAnsi="Calibri"/>
                <w:color w:val="000000"/>
              </w:rPr>
            </w:pPr>
            <w:ins w:id="5898" w:author="Maxim Moinat" w:date="2017-05-09T15:21:00Z">
              <w:r>
                <w:rPr>
                  <w:rFonts w:ascii="Calibri" w:hAnsi="Calibri"/>
                  <w:color w:val="000000"/>
                </w:rPr>
                <w:t>married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9B8A5" w14:textId="77777777" w:rsidR="00C612E0" w:rsidRPr="00CF2DF7" w:rsidRDefault="00C612E0" w:rsidP="00C612E0">
            <w:pPr>
              <w:rPr>
                <w:ins w:id="5899" w:author="Maxim Moinat" w:date="2017-05-09T15:21:00Z"/>
                <w:szCs w:val="20"/>
                <w:lang w:val="en-GB" w:eastAsia="en-GB"/>
              </w:rPr>
            </w:pPr>
            <w:ins w:id="5900" w:author="Maxim Moinat" w:date="2017-05-09T15:21:00Z">
              <w:r>
                <w:rPr>
                  <w:szCs w:val="20"/>
                  <w:lang w:val="en-GB" w:eastAsia="en-GB"/>
                </w:rPr>
                <w:t>Married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D4231" w14:textId="77777777" w:rsidR="00C612E0" w:rsidRPr="00CF2DF7" w:rsidRDefault="00C612E0" w:rsidP="00C612E0">
            <w:pPr>
              <w:ind w:right="90"/>
              <w:rPr>
                <w:ins w:id="5901" w:author="Maxim Moinat" w:date="2017-05-09T15:21:00Z"/>
                <w:szCs w:val="20"/>
                <w:lang w:val="en-GB" w:eastAsia="en-GB"/>
              </w:rPr>
            </w:pPr>
            <w:ins w:id="5902" w:author="Maxim Moinat" w:date="2017-05-09T15:21:00Z">
              <w:r w:rsidRPr="00096A52">
                <w:rPr>
                  <w:szCs w:val="20"/>
                  <w:lang w:val="en-GB" w:eastAsia="en-GB"/>
                </w:rPr>
                <w:t>4338692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1511B" w14:textId="77777777" w:rsidR="00C612E0" w:rsidRPr="00CF2DF7" w:rsidRDefault="00C612E0" w:rsidP="00C612E0">
            <w:pPr>
              <w:ind w:right="90"/>
              <w:rPr>
                <w:ins w:id="5903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15685C" w14:paraId="5FDE1B69" w14:textId="77777777" w:rsidTr="00821AF1">
        <w:trPr>
          <w:trHeight w:val="240"/>
          <w:ins w:id="590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B5F8" w14:textId="77777777" w:rsidR="00C612E0" w:rsidRDefault="00C612E0" w:rsidP="00C612E0">
            <w:pPr>
              <w:rPr>
                <w:ins w:id="5905" w:author="Maxim Moinat" w:date="2017-05-09T15:21:00Z"/>
                <w:rFonts w:ascii="Calibri" w:hAnsi="Calibri"/>
                <w:color w:val="000000"/>
              </w:rPr>
            </w:pPr>
            <w:ins w:id="5906" w:author="Maxim Moinat" w:date="2017-05-09T15:21:00Z">
              <w:r>
                <w:rPr>
                  <w:rFonts w:ascii="Calibri" w:hAnsi="Calibri"/>
                  <w:color w:val="000000"/>
                </w:rPr>
                <w:t>OG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DB30" w14:textId="77777777" w:rsidR="00C612E0" w:rsidRDefault="00C612E0" w:rsidP="00C612E0">
            <w:pPr>
              <w:rPr>
                <w:ins w:id="5907" w:author="Maxim Moinat" w:date="2017-05-09T15:21:00Z"/>
                <w:rFonts w:ascii="Calibri" w:hAnsi="Calibri"/>
                <w:color w:val="000000"/>
              </w:rPr>
            </w:pPr>
            <w:ins w:id="5908" w:author="Maxim Moinat" w:date="2017-05-09T15:21:00Z">
              <w:r>
                <w:rPr>
                  <w:rFonts w:ascii="Calibri" w:hAnsi="Calibri"/>
                  <w:color w:val="000000"/>
                </w:rPr>
                <w:t>not married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C9016" w14:textId="77777777" w:rsidR="00C612E0" w:rsidRPr="002917C0" w:rsidRDefault="00C612E0" w:rsidP="00C612E0">
            <w:pPr>
              <w:rPr>
                <w:ins w:id="5909" w:author="Maxim Moinat" w:date="2017-05-09T15:21:00Z"/>
                <w:szCs w:val="20"/>
                <w:lang w:val="en-GB" w:eastAsia="en-GB"/>
              </w:rPr>
            </w:pPr>
            <w:ins w:id="5910" w:author="Maxim Moinat" w:date="2017-05-09T15:21:00Z">
              <w:r w:rsidRPr="002917C0">
                <w:rPr>
                  <w:szCs w:val="20"/>
                  <w:lang w:val="en-GB" w:eastAsia="en-GB"/>
                </w:rPr>
                <w:t>Single person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0790F" w14:textId="77777777" w:rsidR="00C612E0" w:rsidRPr="002917C0" w:rsidRDefault="00C612E0" w:rsidP="00C612E0">
            <w:pPr>
              <w:rPr>
                <w:ins w:id="5911" w:author="Maxim Moinat" w:date="2017-05-09T15:21:00Z"/>
                <w:szCs w:val="20"/>
                <w:lang w:val="en-GB" w:eastAsia="en-GB"/>
              </w:rPr>
            </w:pPr>
            <w:ins w:id="5912" w:author="Maxim Moinat" w:date="2017-05-09T15:21:00Z">
              <w:r w:rsidRPr="002917C0">
                <w:rPr>
                  <w:szCs w:val="20"/>
                  <w:lang w:val="en-GB" w:eastAsia="en-GB"/>
                </w:rPr>
                <w:t>4053842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0D87E" w14:textId="709375F2" w:rsidR="00C612E0" w:rsidRPr="00CF2DF7" w:rsidRDefault="00C612E0" w:rsidP="00C612E0">
            <w:pPr>
              <w:rPr>
                <w:ins w:id="5913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15685C" w14:paraId="067A6CF8" w14:textId="77777777" w:rsidTr="00821AF1">
        <w:trPr>
          <w:trHeight w:val="240"/>
          <w:ins w:id="591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E807B" w14:textId="77777777" w:rsidR="00C612E0" w:rsidRPr="000D4864" w:rsidRDefault="00C612E0" w:rsidP="00C612E0">
            <w:pPr>
              <w:rPr>
                <w:ins w:id="5915" w:author="Maxim Moinat" w:date="2017-05-09T15:21:00Z"/>
                <w:rFonts w:ascii="Calibri" w:hAnsi="Calibri"/>
                <w:color w:val="000000"/>
                <w:highlight w:val="yellow"/>
              </w:rPr>
            </w:pPr>
            <w:ins w:id="5916" w:author="Maxim Moinat" w:date="2017-05-09T15:21:00Z">
              <w:r w:rsidRPr="002917C0">
                <w:rPr>
                  <w:rFonts w:ascii="Calibri" w:hAnsi="Calibri"/>
                  <w:color w:val="000000"/>
                </w:rPr>
                <w:t>O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D9C2" w14:textId="77777777" w:rsidR="00C612E0" w:rsidRPr="000D4864" w:rsidRDefault="00C612E0" w:rsidP="00C612E0">
            <w:pPr>
              <w:rPr>
                <w:ins w:id="5917" w:author="Maxim Moinat" w:date="2017-05-09T15:21:00Z"/>
                <w:rFonts w:ascii="Calibri" w:hAnsi="Calibri"/>
                <w:color w:val="000000"/>
                <w:highlight w:val="yellow"/>
              </w:rPr>
            </w:pPr>
            <w:ins w:id="5918" w:author="Maxim Moinat" w:date="2017-05-09T15:21:00Z">
              <w:r>
                <w:rPr>
                  <w:rFonts w:ascii="Calibri" w:hAnsi="Calibri"/>
                  <w:color w:val="000000"/>
                </w:rPr>
                <w:t>not married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B09B" w14:textId="0466A34D" w:rsidR="00C612E0" w:rsidRPr="002917C0" w:rsidRDefault="00C612E0" w:rsidP="00C612E0">
            <w:pPr>
              <w:rPr>
                <w:ins w:id="5919" w:author="Maxim Moinat" w:date="2017-05-09T15:21:00Z"/>
                <w:szCs w:val="20"/>
                <w:lang w:val="en-GB"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0EF0" w14:textId="71DF188D" w:rsidR="00C612E0" w:rsidRPr="002917C0" w:rsidRDefault="00C612E0" w:rsidP="00C612E0">
            <w:pPr>
              <w:rPr>
                <w:ins w:id="5920" w:author="Maxim Moinat" w:date="2017-05-09T15:21:00Z"/>
                <w:szCs w:val="20"/>
                <w:lang w:val="en-GB" w:eastAsia="en-GB"/>
              </w:rPr>
            </w:pPr>
            <w:ins w:id="5921" w:author="Maxim Moinat" w:date="2017-05-09T15:21:00Z">
              <w:r>
                <w:rPr>
                  <w:szCs w:val="20"/>
                  <w:lang w:val="en-GB" w:eastAsia="en-GB"/>
                </w:rPr>
                <w:t>0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E4DA" w14:textId="0CCF3666" w:rsidR="00C612E0" w:rsidRPr="00CF2DF7" w:rsidRDefault="00C612E0" w:rsidP="00C612E0">
            <w:pPr>
              <w:rPr>
                <w:ins w:id="592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63E686FD" w14:textId="77777777" w:rsidTr="00821AF1">
        <w:trPr>
          <w:trHeight w:val="240"/>
          <w:ins w:id="592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31D8B" w14:textId="77777777" w:rsidR="00C612E0" w:rsidRDefault="00C612E0" w:rsidP="00C612E0">
            <w:pPr>
              <w:rPr>
                <w:ins w:id="5924" w:author="Maxim Moinat" w:date="2017-05-09T15:21:00Z"/>
                <w:rFonts w:ascii="Calibri" w:hAnsi="Calibri"/>
                <w:color w:val="000000"/>
              </w:rPr>
            </w:pPr>
            <w:ins w:id="5925" w:author="Maxim Moinat" w:date="2017-05-09T15:21:00Z">
              <w:r>
                <w:rPr>
                  <w:rFonts w:ascii="Calibri" w:hAnsi="Calibri"/>
                  <w:color w:val="000000"/>
                </w:rPr>
                <w:t>S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120DB" w14:textId="77777777" w:rsidR="00C612E0" w:rsidRDefault="00C612E0" w:rsidP="00C612E0">
            <w:pPr>
              <w:rPr>
                <w:ins w:id="5926" w:author="Maxim Moinat" w:date="2017-05-09T15:21:00Z"/>
                <w:rFonts w:ascii="Calibri" w:hAnsi="Calibri"/>
                <w:color w:val="000000"/>
              </w:rPr>
            </w:pPr>
            <w:ins w:id="5927" w:author="Maxim Moinat" w:date="2017-05-09T15:21:00Z">
              <w:r>
                <w:rPr>
                  <w:rFonts w:ascii="Calibri" w:hAnsi="Calibri"/>
                  <w:color w:val="000000"/>
                </w:rPr>
                <w:t>divorced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56B6" w14:textId="77777777" w:rsidR="00C612E0" w:rsidRPr="00CF2DF7" w:rsidRDefault="00C612E0" w:rsidP="00C612E0">
            <w:pPr>
              <w:rPr>
                <w:ins w:id="5928" w:author="Maxim Moinat" w:date="2017-05-09T15:21:00Z"/>
                <w:szCs w:val="20"/>
                <w:lang w:val="en-GB" w:eastAsia="en-GB"/>
              </w:rPr>
            </w:pPr>
            <w:ins w:id="5929" w:author="Maxim Moinat" w:date="2017-05-09T15:21:00Z">
              <w:r>
                <w:rPr>
                  <w:szCs w:val="20"/>
                  <w:lang w:val="en-GB" w:eastAsia="en-GB"/>
                </w:rPr>
                <w:t>Divorced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9665A" w14:textId="77777777" w:rsidR="00C612E0" w:rsidRPr="00CF2DF7" w:rsidRDefault="00C612E0" w:rsidP="00C612E0">
            <w:pPr>
              <w:rPr>
                <w:ins w:id="5930" w:author="Maxim Moinat" w:date="2017-05-09T15:21:00Z"/>
                <w:szCs w:val="20"/>
                <w:lang w:val="en-GB" w:eastAsia="en-GB"/>
              </w:rPr>
            </w:pPr>
            <w:ins w:id="5931" w:author="Maxim Moinat" w:date="2017-05-09T15:21:00Z">
              <w:r w:rsidRPr="00096A52">
                <w:rPr>
                  <w:szCs w:val="20"/>
                  <w:lang w:val="en-GB" w:eastAsia="en-GB"/>
                </w:rPr>
                <w:t>4069297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84331" w14:textId="77777777" w:rsidR="00C612E0" w:rsidRPr="00CF2DF7" w:rsidRDefault="00C612E0" w:rsidP="00C612E0">
            <w:pPr>
              <w:rPr>
                <w:ins w:id="593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55C9FCBC" w14:textId="77777777" w:rsidTr="00821AF1">
        <w:trPr>
          <w:trHeight w:val="240"/>
          <w:ins w:id="593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59019" w14:textId="77777777" w:rsidR="00C612E0" w:rsidRDefault="00C612E0" w:rsidP="00C612E0">
            <w:pPr>
              <w:rPr>
                <w:ins w:id="5934" w:author="Maxim Moinat" w:date="2017-05-09T15:21:00Z"/>
                <w:rFonts w:ascii="Calibri" w:hAnsi="Calibri"/>
                <w:color w:val="000000"/>
              </w:rPr>
            </w:pPr>
            <w:ins w:id="5935" w:author="Maxim Moinat" w:date="2017-05-09T15:21:00Z">
              <w:r>
                <w:rPr>
                  <w:rFonts w:ascii="Calibri" w:hAnsi="Calibri"/>
                  <w:color w:val="000000"/>
                </w:rPr>
                <w:t>Ä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5D00C" w14:textId="77777777" w:rsidR="00C612E0" w:rsidRDefault="00C612E0" w:rsidP="00C612E0">
            <w:pPr>
              <w:rPr>
                <w:ins w:id="5936" w:author="Maxim Moinat" w:date="2017-05-09T15:21:00Z"/>
                <w:rFonts w:ascii="Calibri" w:hAnsi="Calibri"/>
                <w:color w:val="000000"/>
              </w:rPr>
            </w:pPr>
            <w:ins w:id="5937" w:author="Maxim Moinat" w:date="2017-05-09T15:21:00Z">
              <w:r>
                <w:rPr>
                  <w:rFonts w:ascii="Calibri" w:hAnsi="Calibri"/>
                  <w:color w:val="000000"/>
                </w:rPr>
                <w:t>widow/widower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2257" w14:textId="77777777" w:rsidR="00C612E0" w:rsidRPr="00CF2DF7" w:rsidRDefault="00C612E0" w:rsidP="00C612E0">
            <w:pPr>
              <w:rPr>
                <w:ins w:id="5938" w:author="Maxim Moinat" w:date="2017-05-09T15:21:00Z"/>
                <w:szCs w:val="20"/>
                <w:lang w:val="en-GB" w:eastAsia="en-GB"/>
              </w:rPr>
            </w:pPr>
            <w:ins w:id="5939" w:author="Maxim Moinat" w:date="2017-05-09T15:21:00Z">
              <w:r>
                <w:rPr>
                  <w:szCs w:val="20"/>
                  <w:lang w:val="en-GB" w:eastAsia="en-GB"/>
                </w:rPr>
                <w:t>Widowed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15679" w14:textId="77777777" w:rsidR="00C612E0" w:rsidRPr="00CF2DF7" w:rsidRDefault="00C612E0" w:rsidP="00C612E0">
            <w:pPr>
              <w:rPr>
                <w:ins w:id="5940" w:author="Maxim Moinat" w:date="2017-05-09T15:21:00Z"/>
                <w:szCs w:val="20"/>
                <w:lang w:val="en-GB" w:eastAsia="en-GB"/>
              </w:rPr>
            </w:pPr>
            <w:ins w:id="5941" w:author="Maxim Moinat" w:date="2017-05-09T15:21:00Z">
              <w:r w:rsidRPr="00096A52">
                <w:rPr>
                  <w:szCs w:val="20"/>
                  <w:lang w:val="en-GB" w:eastAsia="en-GB"/>
                </w:rPr>
                <w:t>4143188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F24F7" w14:textId="77777777" w:rsidR="00C612E0" w:rsidRPr="00CF2DF7" w:rsidRDefault="00C612E0" w:rsidP="00C612E0">
            <w:pPr>
              <w:rPr>
                <w:ins w:id="594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1CC01698" w14:textId="77777777" w:rsidTr="00821AF1">
        <w:trPr>
          <w:trHeight w:val="240"/>
          <w:ins w:id="594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18C71" w14:textId="77777777" w:rsidR="00C612E0" w:rsidRDefault="00C612E0" w:rsidP="00C612E0">
            <w:pPr>
              <w:rPr>
                <w:ins w:id="5944" w:author="Maxim Moinat" w:date="2017-05-09T15:21:00Z"/>
                <w:rFonts w:ascii="Calibri" w:hAnsi="Calibri"/>
                <w:color w:val="000000"/>
              </w:rPr>
            </w:pPr>
            <w:ins w:id="5945" w:author="Maxim Moinat" w:date="2017-05-09T15:21:00Z">
              <w:r>
                <w:rPr>
                  <w:rFonts w:ascii="Calibri" w:hAnsi="Calibri"/>
                  <w:color w:val="000000"/>
                </w:rPr>
                <w:t>RP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5A438" w14:textId="77777777" w:rsidR="00C612E0" w:rsidRDefault="00C612E0" w:rsidP="00C612E0">
            <w:pPr>
              <w:rPr>
                <w:ins w:id="5946" w:author="Maxim Moinat" w:date="2017-05-09T15:21:00Z"/>
                <w:rFonts w:ascii="Calibri" w:hAnsi="Calibri"/>
                <w:color w:val="000000"/>
              </w:rPr>
            </w:pPr>
            <w:ins w:id="5947" w:author="Maxim Moinat" w:date="2017-05-09T15:21:00Z">
              <w:r>
                <w:rPr>
                  <w:rFonts w:ascii="Calibri" w:hAnsi="Calibri"/>
                  <w:color w:val="000000"/>
                </w:rPr>
                <w:t>registered partnership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9B1AA" w14:textId="77777777" w:rsidR="00C612E0" w:rsidRPr="00CF2DF7" w:rsidRDefault="00C612E0" w:rsidP="00C612E0">
            <w:pPr>
              <w:rPr>
                <w:ins w:id="5948" w:author="Maxim Moinat" w:date="2017-05-09T15:21:00Z"/>
                <w:szCs w:val="20"/>
                <w:lang w:val="en-GB" w:eastAsia="en-GB"/>
              </w:rPr>
            </w:pPr>
            <w:ins w:id="5949" w:author="Maxim Moinat" w:date="2017-05-09T15:21:00Z">
              <w:r w:rsidRPr="00096A52">
                <w:rPr>
                  <w:szCs w:val="20"/>
                  <w:lang w:val="en-GB" w:eastAsia="en-GB"/>
                </w:rPr>
                <w:t>Domestic partnership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9EDF" w14:textId="77777777" w:rsidR="00C612E0" w:rsidRPr="00CF2DF7" w:rsidRDefault="00C612E0" w:rsidP="00C612E0">
            <w:pPr>
              <w:rPr>
                <w:ins w:id="5950" w:author="Maxim Moinat" w:date="2017-05-09T15:21:00Z"/>
                <w:szCs w:val="20"/>
                <w:lang w:val="en-GB" w:eastAsia="en-GB"/>
              </w:rPr>
            </w:pPr>
            <w:ins w:id="5951" w:author="Maxim Moinat" w:date="2017-05-09T15:21:00Z">
              <w:r w:rsidRPr="00096A52">
                <w:rPr>
                  <w:szCs w:val="20"/>
                  <w:lang w:val="en-GB" w:eastAsia="en-GB"/>
                </w:rPr>
                <w:t>4325710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C23A" w14:textId="77777777" w:rsidR="00C612E0" w:rsidRPr="00CF2DF7" w:rsidRDefault="00C612E0" w:rsidP="00C612E0">
            <w:pPr>
              <w:rPr>
                <w:ins w:id="595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77253A5B" w14:textId="77777777" w:rsidTr="00821AF1">
        <w:trPr>
          <w:trHeight w:val="240"/>
          <w:ins w:id="595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91E0" w14:textId="77777777" w:rsidR="00C612E0" w:rsidRDefault="00C612E0" w:rsidP="00C612E0">
            <w:pPr>
              <w:rPr>
                <w:ins w:id="5954" w:author="Maxim Moinat" w:date="2017-05-09T15:21:00Z"/>
                <w:rFonts w:ascii="Calibri" w:hAnsi="Calibri"/>
                <w:color w:val="000000"/>
              </w:rPr>
            </w:pPr>
            <w:ins w:id="5955" w:author="Maxim Moinat" w:date="2017-05-09T15:21:00Z">
              <w:r>
                <w:rPr>
                  <w:rFonts w:ascii="Calibri" w:hAnsi="Calibri"/>
                  <w:color w:val="000000"/>
                </w:rPr>
                <w:t>SP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BEAE3" w14:textId="77777777" w:rsidR="00C612E0" w:rsidRDefault="00C612E0" w:rsidP="00C612E0">
            <w:pPr>
              <w:rPr>
                <w:ins w:id="5956" w:author="Maxim Moinat" w:date="2017-05-09T15:21:00Z"/>
                <w:rFonts w:ascii="Calibri" w:hAnsi="Calibri"/>
                <w:color w:val="000000"/>
              </w:rPr>
            </w:pPr>
            <w:ins w:id="5957" w:author="Maxim Moinat" w:date="2017-05-09T15:21:00Z">
              <w:r>
                <w:rPr>
                  <w:rFonts w:ascii="Calibri" w:hAnsi="Calibri"/>
                  <w:color w:val="000000"/>
                </w:rPr>
                <w:t>divorced partnership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EB5E5" w14:textId="77777777" w:rsidR="00C612E0" w:rsidRPr="005A3284" w:rsidRDefault="00C612E0" w:rsidP="00C612E0">
            <w:pPr>
              <w:rPr>
                <w:ins w:id="5958" w:author="Maxim Moinat" w:date="2017-05-09T15:21:00Z"/>
                <w:szCs w:val="20"/>
                <w:lang w:val="en-GB" w:eastAsia="en-GB"/>
              </w:rPr>
            </w:pPr>
            <w:ins w:id="5959" w:author="Maxim Moinat" w:date="2017-05-09T15:21:00Z">
              <w:r w:rsidRPr="005A3284">
                <w:rPr>
                  <w:szCs w:val="20"/>
                  <w:lang w:val="en-GB" w:eastAsia="en-GB"/>
                </w:rPr>
                <w:t>Divorced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4EB34" w14:textId="77777777" w:rsidR="00C612E0" w:rsidRPr="005A3284" w:rsidRDefault="00C612E0" w:rsidP="00C612E0">
            <w:pPr>
              <w:rPr>
                <w:ins w:id="5960" w:author="Maxim Moinat" w:date="2017-05-09T15:21:00Z"/>
                <w:szCs w:val="20"/>
                <w:lang w:val="en-GB" w:eastAsia="en-GB"/>
              </w:rPr>
            </w:pPr>
            <w:ins w:id="5961" w:author="Maxim Moinat" w:date="2017-05-09T15:21:00Z">
              <w:r w:rsidRPr="005A3284">
                <w:rPr>
                  <w:szCs w:val="20"/>
                  <w:lang w:val="en-GB" w:eastAsia="en-GB"/>
                </w:rPr>
                <w:t>4069297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02200" w14:textId="77777777" w:rsidR="00C612E0" w:rsidRPr="00CF2DF7" w:rsidRDefault="00C612E0" w:rsidP="00C612E0">
            <w:pPr>
              <w:rPr>
                <w:ins w:id="5962" w:author="Maxim Moinat" w:date="2017-05-09T15:21:00Z"/>
                <w:szCs w:val="20"/>
                <w:lang w:val="en-GB" w:eastAsia="en-GB"/>
              </w:rPr>
            </w:pPr>
          </w:p>
        </w:tc>
      </w:tr>
      <w:tr w:rsidR="00821AF1" w:rsidRPr="008E6423" w14:paraId="25F4ED0D" w14:textId="77777777" w:rsidTr="00821AF1">
        <w:trPr>
          <w:trHeight w:val="240"/>
          <w:ins w:id="5963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CA586" w14:textId="77777777" w:rsidR="00C612E0" w:rsidRDefault="00C612E0" w:rsidP="00C612E0">
            <w:pPr>
              <w:rPr>
                <w:ins w:id="5964" w:author="Maxim Moinat" w:date="2017-05-09T15:21:00Z"/>
                <w:rFonts w:ascii="Calibri" w:hAnsi="Calibri"/>
                <w:color w:val="000000"/>
              </w:rPr>
            </w:pPr>
            <w:ins w:id="5965" w:author="Maxim Moinat" w:date="2017-05-09T15:21:00Z">
              <w:r>
                <w:rPr>
                  <w:rFonts w:ascii="Calibri" w:hAnsi="Calibri"/>
                  <w:color w:val="000000"/>
                </w:rPr>
                <w:lastRenderedPageBreak/>
                <w:t>EP</w:t>
              </w:r>
            </w:ins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6F83F" w14:textId="77777777" w:rsidR="00C612E0" w:rsidRDefault="00C612E0" w:rsidP="00C612E0">
            <w:pPr>
              <w:rPr>
                <w:ins w:id="5966" w:author="Maxim Moinat" w:date="2017-05-09T15:21:00Z"/>
                <w:rFonts w:ascii="Calibri" w:hAnsi="Calibri"/>
                <w:color w:val="000000"/>
              </w:rPr>
            </w:pPr>
            <w:ins w:id="5967" w:author="Maxim Moinat" w:date="2017-05-09T15:21:00Z">
              <w:r>
                <w:rPr>
                  <w:rFonts w:ascii="Calibri" w:hAnsi="Calibri"/>
                  <w:color w:val="000000"/>
                </w:rPr>
                <w:t>widowed partnership</w:t>
              </w:r>
            </w:ins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5850" w14:textId="77777777" w:rsidR="00C612E0" w:rsidRPr="005A3284" w:rsidRDefault="00C612E0" w:rsidP="00C612E0">
            <w:pPr>
              <w:rPr>
                <w:ins w:id="5968" w:author="Maxim Moinat" w:date="2017-05-09T15:21:00Z"/>
                <w:szCs w:val="20"/>
                <w:lang w:val="en-GB" w:eastAsia="en-GB"/>
              </w:rPr>
            </w:pPr>
            <w:ins w:id="5969" w:author="Maxim Moinat" w:date="2017-05-09T15:21:00Z">
              <w:r w:rsidRPr="005A3284">
                <w:rPr>
                  <w:szCs w:val="20"/>
                  <w:lang w:val="en-GB" w:eastAsia="en-GB"/>
                </w:rPr>
                <w:t>Widowed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EBD39" w14:textId="77777777" w:rsidR="00C612E0" w:rsidRPr="005A3284" w:rsidRDefault="00C612E0" w:rsidP="00C612E0">
            <w:pPr>
              <w:rPr>
                <w:ins w:id="5970" w:author="Maxim Moinat" w:date="2017-05-09T15:21:00Z"/>
                <w:szCs w:val="20"/>
                <w:lang w:val="en-GB" w:eastAsia="en-GB"/>
              </w:rPr>
            </w:pPr>
            <w:ins w:id="5971" w:author="Maxim Moinat" w:date="2017-05-09T15:21:00Z">
              <w:r w:rsidRPr="005A3284">
                <w:rPr>
                  <w:szCs w:val="20"/>
                  <w:lang w:val="en-GB" w:eastAsia="en-GB"/>
                </w:rPr>
                <w:t>4143188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DE41C" w14:textId="77777777" w:rsidR="00C612E0" w:rsidRPr="00CF2DF7" w:rsidRDefault="00C612E0" w:rsidP="00C612E0">
            <w:pPr>
              <w:rPr>
                <w:ins w:id="5972" w:author="Maxim Moinat" w:date="2017-05-09T15:21:00Z"/>
                <w:szCs w:val="20"/>
                <w:lang w:val="en-GB" w:eastAsia="en-GB"/>
              </w:rPr>
            </w:pPr>
          </w:p>
        </w:tc>
      </w:tr>
    </w:tbl>
    <w:p w14:paraId="4036CE56" w14:textId="77777777" w:rsidR="00C612E0" w:rsidRDefault="00C612E0" w:rsidP="00C612E0">
      <w:pPr>
        <w:autoSpaceDE w:val="0"/>
        <w:autoSpaceDN w:val="0"/>
        <w:adjustRightInd w:val="0"/>
        <w:rPr>
          <w:ins w:id="5973" w:author="Maxim Moinat" w:date="2017-05-09T15:47:00Z"/>
          <w:rFonts w:ascii="Courier New" w:hAnsi="Courier New" w:cs="Courier New"/>
          <w:sz w:val="18"/>
          <w:szCs w:val="18"/>
        </w:rPr>
      </w:pPr>
    </w:p>
    <w:p w14:paraId="2AD12F40" w14:textId="77777777" w:rsidR="0059451A" w:rsidRDefault="0059451A" w:rsidP="0059451A">
      <w:pPr>
        <w:pStyle w:val="Heading4"/>
        <w:rPr>
          <w:ins w:id="5974" w:author="Maxim Moinat" w:date="2017-05-09T15:47:00Z"/>
        </w:rPr>
      </w:pPr>
      <w:ins w:id="5975" w:author="Maxim Moinat" w:date="2017-05-09T15:47:00Z">
        <w:r>
          <w:t>Additional death causes</w:t>
        </w:r>
        <w:r>
          <w:tab/>
        </w:r>
        <w:r w:rsidRPr="00604C51">
          <w:t xml:space="preserve"> </w:t>
        </w:r>
      </w:ins>
    </w:p>
    <w:p w14:paraId="360E7554" w14:textId="77777777" w:rsidR="0059451A" w:rsidRPr="00604C51" w:rsidRDefault="0059451A" w:rsidP="0059451A">
      <w:pPr>
        <w:rPr>
          <w:ins w:id="5976" w:author="Maxim Moinat" w:date="2017-05-09T15:47:00Z"/>
        </w:rPr>
      </w:pPr>
      <w:ins w:id="5977" w:author="Maxim Moinat" w:date="2017-05-09T15:47:00Z">
        <w:r>
          <w:t>From patient_sluten and patient_oppen</w:t>
        </w:r>
      </w:ins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6"/>
        <w:gridCol w:w="2120"/>
        <w:gridCol w:w="2795"/>
        <w:gridCol w:w="967"/>
      </w:tblGrid>
      <w:tr w:rsidR="0059451A" w14:paraId="79BDA5BA" w14:textId="77777777" w:rsidTr="00986A6D">
        <w:trPr>
          <w:tblHeader/>
          <w:ins w:id="5978" w:author="Maxim Moinat" w:date="2017-05-09T15:47:00Z"/>
        </w:trPr>
        <w:tc>
          <w:tcPr>
            <w:tcW w:w="0" w:type="auto"/>
            <w:shd w:val="clear" w:color="auto" w:fill="AAAAFF"/>
          </w:tcPr>
          <w:p w14:paraId="63B7F181" w14:textId="77777777" w:rsidR="0059451A" w:rsidRDefault="0059451A" w:rsidP="00986A6D">
            <w:pPr>
              <w:rPr>
                <w:ins w:id="5979" w:author="Maxim Moinat" w:date="2017-05-09T15:47:00Z"/>
              </w:rPr>
            </w:pPr>
            <w:ins w:id="5980" w:author="Maxim Moinat" w:date="2017-05-09T15:47:00Z">
              <w:r>
                <w:t>Destination Field</w:t>
              </w:r>
            </w:ins>
          </w:p>
        </w:tc>
        <w:tc>
          <w:tcPr>
            <w:tcW w:w="2120" w:type="dxa"/>
            <w:shd w:val="clear" w:color="auto" w:fill="AAAAFF"/>
          </w:tcPr>
          <w:p w14:paraId="22B8C179" w14:textId="77777777" w:rsidR="0059451A" w:rsidRDefault="0059451A" w:rsidP="00986A6D">
            <w:pPr>
              <w:rPr>
                <w:ins w:id="5981" w:author="Maxim Moinat" w:date="2017-05-09T15:47:00Z"/>
              </w:rPr>
            </w:pPr>
            <w:ins w:id="5982" w:author="Maxim Moinat" w:date="2017-05-09T15:47:00Z">
              <w:r>
                <w:t>Source Field</w:t>
              </w:r>
            </w:ins>
          </w:p>
        </w:tc>
        <w:tc>
          <w:tcPr>
            <w:tcW w:w="2795" w:type="dxa"/>
            <w:shd w:val="clear" w:color="auto" w:fill="AAAAFF"/>
          </w:tcPr>
          <w:p w14:paraId="24E3101B" w14:textId="77777777" w:rsidR="0059451A" w:rsidRDefault="0059451A" w:rsidP="00986A6D">
            <w:pPr>
              <w:rPr>
                <w:ins w:id="5983" w:author="Maxim Moinat" w:date="2017-05-09T15:47:00Z"/>
              </w:rPr>
            </w:pPr>
            <w:ins w:id="5984" w:author="Maxim Moinat" w:date="2017-05-09T15:47:00Z">
              <w:r>
                <w:t>Logic</w:t>
              </w:r>
            </w:ins>
          </w:p>
        </w:tc>
        <w:tc>
          <w:tcPr>
            <w:tcW w:w="0" w:type="auto"/>
            <w:shd w:val="clear" w:color="auto" w:fill="AAAAFF"/>
          </w:tcPr>
          <w:p w14:paraId="35EDAAC9" w14:textId="77777777" w:rsidR="0059451A" w:rsidRDefault="0059451A" w:rsidP="00986A6D">
            <w:pPr>
              <w:rPr>
                <w:ins w:id="5985" w:author="Maxim Moinat" w:date="2017-05-09T15:47:00Z"/>
              </w:rPr>
            </w:pPr>
            <w:ins w:id="5986" w:author="Maxim Moinat" w:date="2017-05-09T15:47:00Z">
              <w:r>
                <w:t>Comment</w:t>
              </w:r>
            </w:ins>
          </w:p>
        </w:tc>
      </w:tr>
      <w:tr w:rsidR="0059451A" w14:paraId="726438F3" w14:textId="77777777" w:rsidTr="00986A6D">
        <w:trPr>
          <w:ins w:id="5987" w:author="Maxim Moinat" w:date="2017-05-09T15:47:00Z"/>
        </w:trPr>
        <w:tc>
          <w:tcPr>
            <w:tcW w:w="0" w:type="auto"/>
          </w:tcPr>
          <w:p w14:paraId="7B8BC00F" w14:textId="77777777" w:rsidR="0059451A" w:rsidRDefault="0059451A" w:rsidP="00986A6D">
            <w:pPr>
              <w:rPr>
                <w:ins w:id="5988" w:author="Maxim Moinat" w:date="2017-05-09T15:47:00Z"/>
              </w:rPr>
            </w:pPr>
            <w:ins w:id="5989" w:author="Maxim Moinat" w:date="2017-05-09T15:47:00Z">
              <w:r>
                <w:t>observation_id</w:t>
              </w:r>
            </w:ins>
          </w:p>
        </w:tc>
        <w:tc>
          <w:tcPr>
            <w:tcW w:w="2120" w:type="dxa"/>
          </w:tcPr>
          <w:p w14:paraId="3B540A71" w14:textId="77777777" w:rsidR="0059451A" w:rsidRDefault="0059451A" w:rsidP="00986A6D">
            <w:pPr>
              <w:rPr>
                <w:ins w:id="5990" w:author="Maxim Moinat" w:date="2017-05-09T15:47:00Z"/>
              </w:rPr>
            </w:pPr>
          </w:p>
        </w:tc>
        <w:tc>
          <w:tcPr>
            <w:tcW w:w="2795" w:type="dxa"/>
          </w:tcPr>
          <w:p w14:paraId="222168CB" w14:textId="77777777" w:rsidR="0059451A" w:rsidRPr="00604C51" w:rsidRDefault="0059451A" w:rsidP="00986A6D">
            <w:pPr>
              <w:rPr>
                <w:ins w:id="5991" w:author="Maxim Moinat" w:date="2017-05-09T15:47:00Z"/>
                <w:i/>
              </w:rPr>
            </w:pPr>
            <w:ins w:id="5992" w:author="Maxim Moinat" w:date="2017-05-09T15:47:00Z">
              <w:r w:rsidRPr="00604C51">
                <w:rPr>
                  <w:i/>
                </w:rPr>
                <w:t>Auto</w:t>
              </w:r>
              <w:r>
                <w:rPr>
                  <w:i/>
                </w:rPr>
                <w:t>matically generated</w:t>
              </w:r>
            </w:ins>
          </w:p>
        </w:tc>
        <w:tc>
          <w:tcPr>
            <w:tcW w:w="0" w:type="auto"/>
          </w:tcPr>
          <w:p w14:paraId="76BE021E" w14:textId="77777777" w:rsidR="0059451A" w:rsidRDefault="0059451A" w:rsidP="00986A6D">
            <w:pPr>
              <w:rPr>
                <w:ins w:id="5993" w:author="Maxim Moinat" w:date="2017-05-09T15:47:00Z"/>
              </w:rPr>
            </w:pPr>
          </w:p>
        </w:tc>
      </w:tr>
      <w:tr w:rsidR="0059451A" w14:paraId="40E08BD6" w14:textId="77777777" w:rsidTr="00986A6D">
        <w:trPr>
          <w:ins w:id="5994" w:author="Maxim Moinat" w:date="2017-05-09T15:47:00Z"/>
        </w:trPr>
        <w:tc>
          <w:tcPr>
            <w:tcW w:w="0" w:type="auto"/>
          </w:tcPr>
          <w:p w14:paraId="09E9AC74" w14:textId="77777777" w:rsidR="0059451A" w:rsidRDefault="0059451A" w:rsidP="00986A6D">
            <w:pPr>
              <w:rPr>
                <w:ins w:id="5995" w:author="Maxim Moinat" w:date="2017-05-09T15:47:00Z"/>
              </w:rPr>
            </w:pPr>
            <w:ins w:id="5996" w:author="Maxim Moinat" w:date="2017-05-09T15:47:00Z">
              <w:r>
                <w:t>person_id</w:t>
              </w:r>
            </w:ins>
          </w:p>
        </w:tc>
        <w:tc>
          <w:tcPr>
            <w:tcW w:w="2120" w:type="dxa"/>
          </w:tcPr>
          <w:p w14:paraId="6489A073" w14:textId="77777777" w:rsidR="0059451A" w:rsidRDefault="0059451A" w:rsidP="00986A6D">
            <w:pPr>
              <w:rPr>
                <w:ins w:id="5997" w:author="Maxim Moinat" w:date="2017-05-09T15:47:00Z"/>
              </w:rPr>
            </w:pPr>
            <w:ins w:id="5998" w:author="Maxim Moinat" w:date="2017-05-09T15:47:00Z">
              <w:r>
                <w:t>DEATH.lpnr</w:t>
              </w:r>
            </w:ins>
          </w:p>
        </w:tc>
        <w:tc>
          <w:tcPr>
            <w:tcW w:w="2795" w:type="dxa"/>
          </w:tcPr>
          <w:p w14:paraId="0EDD5278" w14:textId="77777777" w:rsidR="0059451A" w:rsidRDefault="0059451A" w:rsidP="00986A6D">
            <w:pPr>
              <w:rPr>
                <w:ins w:id="5999" w:author="Maxim Moinat" w:date="2017-05-09T15:47:00Z"/>
              </w:rPr>
            </w:pPr>
          </w:p>
        </w:tc>
        <w:tc>
          <w:tcPr>
            <w:tcW w:w="0" w:type="auto"/>
          </w:tcPr>
          <w:p w14:paraId="5BB16E47" w14:textId="77777777" w:rsidR="0059451A" w:rsidRDefault="0059451A" w:rsidP="00986A6D">
            <w:pPr>
              <w:rPr>
                <w:ins w:id="6000" w:author="Maxim Moinat" w:date="2017-05-09T15:47:00Z"/>
              </w:rPr>
            </w:pPr>
          </w:p>
        </w:tc>
      </w:tr>
      <w:tr w:rsidR="0059451A" w:rsidRPr="000D7D6A" w14:paraId="56EDA0E9" w14:textId="77777777" w:rsidTr="00986A6D">
        <w:trPr>
          <w:ins w:id="6001" w:author="Maxim Moinat" w:date="2017-05-09T15:47:00Z"/>
        </w:trPr>
        <w:tc>
          <w:tcPr>
            <w:tcW w:w="0" w:type="auto"/>
          </w:tcPr>
          <w:p w14:paraId="016155C1" w14:textId="77777777" w:rsidR="0059451A" w:rsidRDefault="0059451A" w:rsidP="00986A6D">
            <w:pPr>
              <w:rPr>
                <w:ins w:id="6002" w:author="Maxim Moinat" w:date="2017-05-09T15:47:00Z"/>
              </w:rPr>
            </w:pPr>
            <w:ins w:id="6003" w:author="Maxim Moinat" w:date="2017-05-09T15:47:00Z">
              <w:r>
                <w:t>observation_concept_id</w:t>
              </w:r>
            </w:ins>
          </w:p>
        </w:tc>
        <w:tc>
          <w:tcPr>
            <w:tcW w:w="2120" w:type="dxa"/>
          </w:tcPr>
          <w:p w14:paraId="0E238BC2" w14:textId="77777777" w:rsidR="0059451A" w:rsidRDefault="0059451A" w:rsidP="00986A6D">
            <w:pPr>
              <w:rPr>
                <w:ins w:id="6004" w:author="Maxim Moinat" w:date="2017-05-09T15:47:00Z"/>
              </w:rPr>
            </w:pPr>
          </w:p>
        </w:tc>
        <w:tc>
          <w:tcPr>
            <w:tcW w:w="2795" w:type="dxa"/>
          </w:tcPr>
          <w:p w14:paraId="04B53F43" w14:textId="77777777" w:rsidR="0059451A" w:rsidRPr="00A74099" w:rsidRDefault="0059451A" w:rsidP="00986A6D">
            <w:pPr>
              <w:rPr>
                <w:ins w:id="6005" w:author="Maxim Moinat" w:date="2017-05-09T15:47:00Z"/>
              </w:rPr>
            </w:pPr>
            <w:ins w:id="6006" w:author="Maxim Moinat" w:date="2017-05-09T15:47:00Z">
              <w:r>
                <w:t xml:space="preserve">4083743 (Cause of Death) </w:t>
              </w:r>
            </w:ins>
          </w:p>
        </w:tc>
        <w:tc>
          <w:tcPr>
            <w:tcW w:w="0" w:type="auto"/>
          </w:tcPr>
          <w:p w14:paraId="3848ABA5" w14:textId="77777777" w:rsidR="0059451A" w:rsidRPr="00A74099" w:rsidRDefault="0059451A" w:rsidP="00986A6D">
            <w:pPr>
              <w:rPr>
                <w:ins w:id="6007" w:author="Maxim Moinat" w:date="2017-05-09T15:47:00Z"/>
              </w:rPr>
            </w:pPr>
          </w:p>
        </w:tc>
      </w:tr>
      <w:tr w:rsidR="0059451A" w:rsidRPr="0015685C" w14:paraId="30F6D88D" w14:textId="77777777" w:rsidTr="00986A6D">
        <w:trPr>
          <w:ins w:id="6008" w:author="Maxim Moinat" w:date="2017-05-09T15:47:00Z"/>
        </w:trPr>
        <w:tc>
          <w:tcPr>
            <w:tcW w:w="0" w:type="auto"/>
          </w:tcPr>
          <w:p w14:paraId="7542E335" w14:textId="77777777" w:rsidR="0059451A" w:rsidRDefault="0059451A" w:rsidP="00986A6D">
            <w:pPr>
              <w:rPr>
                <w:ins w:id="6009" w:author="Maxim Moinat" w:date="2017-05-09T15:47:00Z"/>
              </w:rPr>
            </w:pPr>
            <w:ins w:id="6010" w:author="Maxim Moinat" w:date="2017-05-09T15:47:00Z">
              <w:r>
                <w:t>observation_date</w:t>
              </w:r>
            </w:ins>
          </w:p>
        </w:tc>
        <w:tc>
          <w:tcPr>
            <w:tcW w:w="2120" w:type="dxa"/>
          </w:tcPr>
          <w:p w14:paraId="22135CEB" w14:textId="77777777" w:rsidR="0059451A" w:rsidRDefault="0059451A" w:rsidP="00986A6D">
            <w:pPr>
              <w:rPr>
                <w:ins w:id="6011" w:author="Maxim Moinat" w:date="2017-05-09T15:47:00Z"/>
              </w:rPr>
            </w:pPr>
            <w:ins w:id="6012" w:author="Maxim Moinat" w:date="2017-05-09T15:47:00Z">
              <w:r>
                <w:t>DEATH.dodsdat</w:t>
              </w:r>
            </w:ins>
          </w:p>
        </w:tc>
        <w:tc>
          <w:tcPr>
            <w:tcW w:w="2795" w:type="dxa"/>
          </w:tcPr>
          <w:p w14:paraId="5BE0762A" w14:textId="77777777" w:rsidR="0059451A" w:rsidRPr="00313023" w:rsidRDefault="0059451A" w:rsidP="00986A6D">
            <w:pPr>
              <w:rPr>
                <w:ins w:id="6013" w:author="Maxim Moinat" w:date="2017-05-09T15:47:00Z"/>
              </w:rPr>
            </w:pPr>
            <w:ins w:id="6014" w:author="Maxim Moinat" w:date="2017-05-09T15:47:00Z">
              <w:r>
                <w:t>Trailing zeroes converted to middle of time period. (examples see Death table section)</w:t>
              </w:r>
            </w:ins>
          </w:p>
        </w:tc>
        <w:tc>
          <w:tcPr>
            <w:tcW w:w="0" w:type="auto"/>
          </w:tcPr>
          <w:p w14:paraId="4D221E72" w14:textId="77777777" w:rsidR="0059451A" w:rsidRPr="00313023" w:rsidRDefault="0059451A" w:rsidP="00986A6D">
            <w:pPr>
              <w:rPr>
                <w:ins w:id="6015" w:author="Maxim Moinat" w:date="2017-05-09T15:47:00Z"/>
              </w:rPr>
            </w:pPr>
          </w:p>
        </w:tc>
      </w:tr>
      <w:tr w:rsidR="0059451A" w:rsidRPr="000E1185" w14:paraId="5B3C9E11" w14:textId="77777777" w:rsidTr="00986A6D">
        <w:trPr>
          <w:ins w:id="6016" w:author="Maxim Moinat" w:date="2017-05-09T15:47:00Z"/>
        </w:trPr>
        <w:tc>
          <w:tcPr>
            <w:tcW w:w="0" w:type="auto"/>
          </w:tcPr>
          <w:p w14:paraId="08DE6A99" w14:textId="77777777" w:rsidR="0059451A" w:rsidRDefault="0059451A" w:rsidP="00986A6D">
            <w:pPr>
              <w:rPr>
                <w:ins w:id="6017" w:author="Maxim Moinat" w:date="2017-05-09T15:47:00Z"/>
              </w:rPr>
            </w:pPr>
            <w:ins w:id="6018" w:author="Maxim Moinat" w:date="2017-05-09T15:47:00Z">
              <w:r>
                <w:t>observation_type_concept_id</w:t>
              </w:r>
            </w:ins>
          </w:p>
        </w:tc>
        <w:tc>
          <w:tcPr>
            <w:tcW w:w="2120" w:type="dxa"/>
          </w:tcPr>
          <w:p w14:paraId="57AC2D19" w14:textId="77777777" w:rsidR="0059451A" w:rsidRDefault="0059451A" w:rsidP="00986A6D">
            <w:pPr>
              <w:rPr>
                <w:ins w:id="6019" w:author="Maxim Moinat" w:date="2017-05-09T15:47:00Z"/>
              </w:rPr>
            </w:pPr>
          </w:p>
        </w:tc>
        <w:tc>
          <w:tcPr>
            <w:tcW w:w="2795" w:type="dxa"/>
          </w:tcPr>
          <w:p w14:paraId="034AF6CC" w14:textId="77777777" w:rsidR="0059451A" w:rsidRDefault="0059451A" w:rsidP="00986A6D">
            <w:pPr>
              <w:rPr>
                <w:ins w:id="6020" w:author="Maxim Moinat" w:date="2017-05-09T15:47:00Z"/>
              </w:rPr>
            </w:pPr>
            <w:ins w:id="6021" w:author="Maxim Moinat" w:date="2017-05-09T15:47:00Z">
              <w:r w:rsidRPr="00D85C9E">
                <w:t>38000280</w:t>
              </w:r>
              <w:r>
                <w:t xml:space="preserve"> (O</w:t>
              </w:r>
              <w:r w:rsidRPr="00D85C9E">
                <w:t>bservation recorded from EHR</w:t>
              </w:r>
              <w:r>
                <w:t>)</w:t>
              </w:r>
            </w:ins>
          </w:p>
        </w:tc>
        <w:tc>
          <w:tcPr>
            <w:tcW w:w="0" w:type="auto"/>
          </w:tcPr>
          <w:p w14:paraId="6DEA93FF" w14:textId="77777777" w:rsidR="0059451A" w:rsidRPr="00A74099" w:rsidRDefault="0059451A" w:rsidP="00986A6D">
            <w:pPr>
              <w:rPr>
                <w:ins w:id="6022" w:author="Maxim Moinat" w:date="2017-05-09T15:47:00Z"/>
              </w:rPr>
            </w:pPr>
          </w:p>
        </w:tc>
      </w:tr>
      <w:tr w:rsidR="0059451A" w14:paraId="0A3EBF4B" w14:textId="77777777" w:rsidTr="00986A6D">
        <w:trPr>
          <w:ins w:id="6023" w:author="Maxim Moinat" w:date="2017-05-09T15:47:00Z"/>
        </w:trPr>
        <w:tc>
          <w:tcPr>
            <w:tcW w:w="0" w:type="auto"/>
          </w:tcPr>
          <w:p w14:paraId="3F88C978" w14:textId="77777777" w:rsidR="0059451A" w:rsidRDefault="0059451A" w:rsidP="00986A6D">
            <w:pPr>
              <w:rPr>
                <w:ins w:id="6024" w:author="Maxim Moinat" w:date="2017-05-09T15:47:00Z"/>
              </w:rPr>
            </w:pPr>
            <w:ins w:id="6025" w:author="Maxim Moinat" w:date="2017-05-09T15:47:00Z">
              <w:r>
                <w:t>value_as_string</w:t>
              </w:r>
            </w:ins>
          </w:p>
        </w:tc>
        <w:tc>
          <w:tcPr>
            <w:tcW w:w="2120" w:type="dxa"/>
          </w:tcPr>
          <w:p w14:paraId="7DA5CB85" w14:textId="77777777" w:rsidR="0059451A" w:rsidRDefault="0059451A" w:rsidP="00986A6D">
            <w:pPr>
              <w:rPr>
                <w:ins w:id="6026" w:author="Maxim Moinat" w:date="2017-05-09T15:47:00Z"/>
              </w:rPr>
            </w:pPr>
            <w:ins w:id="6027" w:author="Maxim Moinat" w:date="2017-05-09T15:47:00Z">
              <w:r>
                <w:t>DEATH.morsak1-51</w:t>
              </w:r>
            </w:ins>
          </w:p>
        </w:tc>
        <w:tc>
          <w:tcPr>
            <w:tcW w:w="2795" w:type="dxa"/>
          </w:tcPr>
          <w:p w14:paraId="5C7D9FBB" w14:textId="77777777" w:rsidR="0059451A" w:rsidRDefault="0059451A" w:rsidP="00986A6D">
            <w:pPr>
              <w:rPr>
                <w:ins w:id="6028" w:author="Maxim Moinat" w:date="2017-05-09T15:47:00Z"/>
              </w:rPr>
            </w:pPr>
          </w:p>
        </w:tc>
        <w:tc>
          <w:tcPr>
            <w:tcW w:w="0" w:type="auto"/>
          </w:tcPr>
          <w:p w14:paraId="5A65B0DC" w14:textId="77777777" w:rsidR="0059451A" w:rsidRDefault="0059451A" w:rsidP="00986A6D">
            <w:pPr>
              <w:rPr>
                <w:ins w:id="6029" w:author="Maxim Moinat" w:date="2017-05-09T15:47:00Z"/>
              </w:rPr>
            </w:pPr>
          </w:p>
        </w:tc>
      </w:tr>
      <w:tr w:rsidR="0059451A" w14:paraId="501BEAC5" w14:textId="77777777" w:rsidTr="00986A6D">
        <w:trPr>
          <w:ins w:id="6030" w:author="Maxim Moinat" w:date="2017-05-09T15:47:00Z"/>
        </w:trPr>
        <w:tc>
          <w:tcPr>
            <w:tcW w:w="0" w:type="auto"/>
          </w:tcPr>
          <w:p w14:paraId="243D4BC8" w14:textId="77777777" w:rsidR="0059451A" w:rsidRDefault="0059451A" w:rsidP="00986A6D">
            <w:pPr>
              <w:rPr>
                <w:ins w:id="6031" w:author="Maxim Moinat" w:date="2017-05-09T15:47:00Z"/>
              </w:rPr>
            </w:pPr>
            <w:ins w:id="6032" w:author="Maxim Moinat" w:date="2017-05-09T15:47:00Z">
              <w:r>
                <w:t>value_as_concept_id</w:t>
              </w:r>
            </w:ins>
          </w:p>
        </w:tc>
        <w:tc>
          <w:tcPr>
            <w:tcW w:w="2120" w:type="dxa"/>
          </w:tcPr>
          <w:p w14:paraId="5E90FF96" w14:textId="77777777" w:rsidR="0059451A" w:rsidRDefault="0059451A" w:rsidP="00986A6D">
            <w:pPr>
              <w:rPr>
                <w:ins w:id="6033" w:author="Maxim Moinat" w:date="2017-05-09T15:47:00Z"/>
              </w:rPr>
            </w:pPr>
            <w:ins w:id="6034" w:author="Maxim Moinat" w:date="2017-05-09T15:47:00Z">
              <w:r>
                <w:t>DEATH.morsak1-51</w:t>
              </w:r>
            </w:ins>
          </w:p>
        </w:tc>
        <w:tc>
          <w:tcPr>
            <w:tcW w:w="2795" w:type="dxa"/>
          </w:tcPr>
          <w:p w14:paraId="7BAA05B7" w14:textId="6BD3BDCC" w:rsidR="0059451A" w:rsidRPr="008A2C89" w:rsidRDefault="006A3BAE" w:rsidP="00986A6D">
            <w:pPr>
              <w:rPr>
                <w:ins w:id="6035" w:author="Maxim Moinat" w:date="2017-05-09T15:47:00Z"/>
              </w:rPr>
            </w:pPr>
            <w:ins w:id="6036" w:author="Maxim Moinat" w:date="2017-07-18T18:56:00Z">
              <w:r>
                <w:t>Trailing ‘-‘, ‘X’, ‘P’ and ‘T’ are removed first</w:t>
              </w:r>
            </w:ins>
            <w:ins w:id="6037" w:author="Maxim Moinat" w:date="2017-07-18T18:09:00Z">
              <w:r w:rsidR="00377584">
                <w:t xml:space="preserve">, then </w:t>
              </w:r>
            </w:ins>
            <w:ins w:id="6038" w:author="Maxim Moinat" w:date="2017-05-09T15:47:00Z">
              <w:r w:rsidR="00377584">
                <w:t>m</w:t>
              </w:r>
              <w:r w:rsidR="0059451A">
                <w:t>apped from ICD10-SE to SNOMED</w:t>
              </w:r>
            </w:ins>
          </w:p>
        </w:tc>
        <w:tc>
          <w:tcPr>
            <w:tcW w:w="0" w:type="auto"/>
          </w:tcPr>
          <w:p w14:paraId="44AA30B8" w14:textId="77777777" w:rsidR="0059451A" w:rsidRDefault="0059451A" w:rsidP="00986A6D">
            <w:pPr>
              <w:rPr>
                <w:ins w:id="6039" w:author="Maxim Moinat" w:date="2017-05-09T15:47:00Z"/>
              </w:rPr>
            </w:pPr>
          </w:p>
        </w:tc>
      </w:tr>
      <w:tr w:rsidR="0059451A" w:rsidRPr="0015685C" w14:paraId="1642E96E" w14:textId="77777777" w:rsidTr="00986A6D">
        <w:trPr>
          <w:trHeight w:val="232"/>
          <w:ins w:id="6040" w:author="Maxim Moinat" w:date="2017-05-09T15:47:00Z"/>
        </w:trPr>
        <w:tc>
          <w:tcPr>
            <w:tcW w:w="0" w:type="auto"/>
          </w:tcPr>
          <w:p w14:paraId="5A0A5EEE" w14:textId="77777777" w:rsidR="0059451A" w:rsidRDefault="0059451A" w:rsidP="00986A6D">
            <w:pPr>
              <w:rPr>
                <w:ins w:id="6041" w:author="Maxim Moinat" w:date="2017-05-09T15:47:00Z"/>
              </w:rPr>
            </w:pPr>
            <w:ins w:id="6042" w:author="Maxim Moinat" w:date="2017-05-09T15:47:00Z">
              <w:r>
                <w:t>observation_source_value</w:t>
              </w:r>
            </w:ins>
          </w:p>
        </w:tc>
        <w:tc>
          <w:tcPr>
            <w:tcW w:w="2120" w:type="dxa"/>
          </w:tcPr>
          <w:p w14:paraId="5AE8C8B8" w14:textId="77777777" w:rsidR="0059451A" w:rsidRDefault="0059451A" w:rsidP="00986A6D">
            <w:pPr>
              <w:rPr>
                <w:ins w:id="6043" w:author="Maxim Moinat" w:date="2017-05-09T15:47:00Z"/>
              </w:rPr>
            </w:pPr>
          </w:p>
        </w:tc>
        <w:tc>
          <w:tcPr>
            <w:tcW w:w="2795" w:type="dxa"/>
          </w:tcPr>
          <w:p w14:paraId="2F692924" w14:textId="77777777" w:rsidR="0059451A" w:rsidRPr="00BE2952" w:rsidRDefault="0059451A" w:rsidP="00986A6D">
            <w:pPr>
              <w:rPr>
                <w:ins w:id="6044" w:author="Maxim Moinat" w:date="2017-05-09T15:47:00Z"/>
              </w:rPr>
            </w:pPr>
            <w:ins w:id="6045" w:author="Maxim Moinat" w:date="2017-05-09T15:47:00Z">
              <w:r>
                <w:t>‘morsak&lt;#&gt;’</w:t>
              </w:r>
            </w:ins>
          </w:p>
        </w:tc>
        <w:tc>
          <w:tcPr>
            <w:tcW w:w="0" w:type="auto"/>
          </w:tcPr>
          <w:p w14:paraId="705C0BF0" w14:textId="77777777" w:rsidR="0059451A" w:rsidRPr="00BE2952" w:rsidRDefault="0059451A" w:rsidP="00986A6D">
            <w:pPr>
              <w:rPr>
                <w:ins w:id="6046" w:author="Maxim Moinat" w:date="2017-05-09T15:47:00Z"/>
              </w:rPr>
            </w:pPr>
          </w:p>
        </w:tc>
      </w:tr>
    </w:tbl>
    <w:p w14:paraId="39EE2990" w14:textId="77777777" w:rsidR="00FD7F05" w:rsidRDefault="00FD7F05">
      <w:pPr>
        <w:rPr>
          <w:ins w:id="6047" w:author="Maxim Moinat" w:date="2017-07-18T12:00:00Z"/>
        </w:rPr>
      </w:pPr>
    </w:p>
    <w:p w14:paraId="327A5DF3" w14:textId="1D948416" w:rsidR="0059451A" w:rsidRDefault="0059451A">
      <w:pPr>
        <w:pStyle w:val="Heading2"/>
        <w:rPr>
          <w:ins w:id="6048" w:author="Maxim Moinat" w:date="2017-05-09T15:21:00Z"/>
        </w:rPr>
        <w:pPrChange w:id="6049" w:author="Maxim Moinat" w:date="2017-05-09T15:47:00Z">
          <w:pPr/>
        </w:pPrChange>
      </w:pPr>
      <w:bookmarkStart w:id="6050" w:name="_Toc488143554"/>
      <w:ins w:id="6051" w:author="Maxim Moinat" w:date="2017-05-09T15:47:00Z">
        <w:r>
          <w:t>Table: provider</w:t>
        </w:r>
      </w:ins>
      <w:bookmarkEnd w:id="6050"/>
    </w:p>
    <w:p w14:paraId="3D0EC2FD" w14:textId="5CF8E75A" w:rsidR="00917240" w:rsidDel="00A52A52" w:rsidRDefault="007F24BE" w:rsidP="00917240">
      <w:pPr>
        <w:rPr>
          <w:del w:id="6052" w:author="Maxim Moinat" w:date="2017-05-09T15:11:00Z"/>
          <w:rFonts w:cs="Arial"/>
          <w:szCs w:val="20"/>
          <w:lang w:val="en-GB"/>
        </w:rPr>
      </w:pPr>
      <w:del w:id="6053" w:author="Maxim Moinat" w:date="2016-08-03T18:04:00Z">
        <w:r w:rsidDel="009118E4">
          <w:delText>For the following variables a concept was needed to upload it in the observation tabel in the OMOP model</w:delText>
        </w:r>
        <w:r w:rsidR="00917240" w:rsidDel="009118E4">
          <w:rPr>
            <w:rFonts w:cs="Arial"/>
            <w:szCs w:val="20"/>
            <w:lang w:val="en-GB"/>
          </w:rPr>
          <w:delText xml:space="preserve">: (SNOMED, unless mentioned otherwise) </w:delText>
        </w:r>
      </w:del>
      <w:bookmarkStart w:id="6054" w:name="_Toc482107706"/>
      <w:bookmarkStart w:id="6055" w:name="_Toc482108080"/>
      <w:bookmarkStart w:id="6056" w:name="_Toc482108454"/>
      <w:bookmarkEnd w:id="6054"/>
      <w:bookmarkEnd w:id="6055"/>
      <w:bookmarkEnd w:id="6056"/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984"/>
        <w:gridCol w:w="1812"/>
        <w:gridCol w:w="1418"/>
        <w:gridCol w:w="2582"/>
      </w:tblGrid>
      <w:tr w:rsidR="00917240" w:rsidRPr="00225E58" w:rsidDel="00A52A52" w14:paraId="04B07EB4" w14:textId="48A541EC" w:rsidTr="00E212D2">
        <w:trPr>
          <w:trHeight w:val="240"/>
          <w:del w:id="6057" w:author="Maxim Moinat" w:date="2017-05-09T15:11:00Z"/>
        </w:trPr>
        <w:tc>
          <w:tcPr>
            <w:tcW w:w="1872" w:type="dxa"/>
            <w:shd w:val="pct25" w:color="auto" w:fill="FFFFFF"/>
            <w:noWrap/>
            <w:vAlign w:val="bottom"/>
            <w:hideMark/>
          </w:tcPr>
          <w:p w14:paraId="7A5B30EF" w14:textId="38624A77" w:rsidR="00917240" w:rsidDel="00A52A52" w:rsidRDefault="00917240" w:rsidP="00E212D2">
            <w:pPr>
              <w:jc w:val="center"/>
              <w:rPr>
                <w:del w:id="6058" w:author="Maxim Moinat" w:date="2017-05-09T15:11:00Z"/>
                <w:b/>
                <w:bCs/>
                <w:szCs w:val="20"/>
                <w:lang w:val="en-GB" w:eastAsia="en-GB"/>
              </w:rPr>
            </w:pPr>
            <w:del w:id="6059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>Variable name</w:delText>
              </w:r>
              <w:bookmarkStart w:id="6060" w:name="_Toc482107707"/>
              <w:bookmarkStart w:id="6061" w:name="_Toc482108081"/>
              <w:bookmarkStart w:id="6062" w:name="_Toc482108455"/>
              <w:bookmarkEnd w:id="6060"/>
              <w:bookmarkEnd w:id="6061"/>
              <w:bookmarkEnd w:id="6062"/>
            </w:del>
          </w:p>
        </w:tc>
        <w:tc>
          <w:tcPr>
            <w:tcW w:w="1984" w:type="dxa"/>
            <w:shd w:val="pct25" w:color="auto" w:fill="FFFFFF"/>
            <w:vAlign w:val="bottom"/>
          </w:tcPr>
          <w:p w14:paraId="1771368A" w14:textId="480D259C" w:rsidR="00917240" w:rsidRPr="00033ED8" w:rsidDel="00A52A52" w:rsidRDefault="00917240" w:rsidP="00E212D2">
            <w:pPr>
              <w:jc w:val="center"/>
              <w:rPr>
                <w:del w:id="6063" w:author="Maxim Moinat" w:date="2017-05-09T15:11:00Z"/>
                <w:b/>
                <w:bCs/>
                <w:szCs w:val="20"/>
                <w:highlight w:val="yellow"/>
                <w:lang w:val="en-GB" w:eastAsia="en-GB"/>
              </w:rPr>
            </w:pPr>
            <w:del w:id="6064" w:author="Maxim Moinat" w:date="2017-05-09T15:11:00Z">
              <w:r w:rsidRPr="00033ED8"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065" w:name="_Toc482107708"/>
              <w:bookmarkStart w:id="6066" w:name="_Toc482108082"/>
              <w:bookmarkStart w:id="6067" w:name="_Toc482108456"/>
              <w:bookmarkEnd w:id="6065"/>
              <w:bookmarkEnd w:id="6066"/>
              <w:bookmarkEnd w:id="6067"/>
            </w:del>
          </w:p>
        </w:tc>
        <w:tc>
          <w:tcPr>
            <w:tcW w:w="1812" w:type="dxa"/>
            <w:shd w:val="pct25" w:color="auto" w:fill="FFFFFF"/>
            <w:hideMark/>
          </w:tcPr>
          <w:p w14:paraId="6D460D65" w14:textId="58FA66BB" w:rsidR="00917240" w:rsidDel="00A52A52" w:rsidRDefault="00917240" w:rsidP="00EF5C4A">
            <w:pPr>
              <w:jc w:val="center"/>
              <w:rPr>
                <w:del w:id="6068" w:author="Maxim Moinat" w:date="2017-05-09T15:11:00Z"/>
                <w:b/>
                <w:bCs/>
                <w:szCs w:val="20"/>
                <w:lang w:val="en-GB" w:eastAsia="en-GB"/>
              </w:rPr>
            </w:pPr>
            <w:del w:id="6069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R="00EF5C4A" w:rsidDel="00A52A52">
                <w:rPr>
                  <w:b/>
                  <w:bCs/>
                  <w:szCs w:val="20"/>
                  <w:lang w:val="en-GB" w:eastAsia="en-GB"/>
                </w:rPr>
                <w:delText xml:space="preserve"> </w:delText>
              </w:r>
              <w:r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070" w:name="_Toc482107709"/>
              <w:bookmarkStart w:id="6071" w:name="_Toc482108083"/>
              <w:bookmarkStart w:id="6072" w:name="_Toc482108457"/>
              <w:bookmarkEnd w:id="6070"/>
              <w:bookmarkEnd w:id="6071"/>
              <w:bookmarkEnd w:id="6072"/>
            </w:del>
          </w:p>
        </w:tc>
        <w:tc>
          <w:tcPr>
            <w:tcW w:w="1418" w:type="dxa"/>
            <w:shd w:val="pct25" w:color="auto" w:fill="FFFFFF"/>
            <w:hideMark/>
          </w:tcPr>
          <w:p w14:paraId="337CBD8D" w14:textId="5FDFE143" w:rsidR="00917240" w:rsidDel="00A52A52" w:rsidRDefault="00EF5C4A" w:rsidP="00EF5C4A">
            <w:pPr>
              <w:jc w:val="center"/>
              <w:rPr>
                <w:del w:id="6073" w:author="Maxim Moinat" w:date="2017-05-09T15:11:00Z"/>
                <w:b/>
                <w:bCs/>
                <w:szCs w:val="20"/>
                <w:lang w:val="en-GB" w:eastAsia="en-GB"/>
              </w:rPr>
            </w:pPr>
            <w:del w:id="6074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R="00917240" w:rsidDel="00A52A52">
                <w:rPr>
                  <w:b/>
                  <w:bCs/>
                  <w:szCs w:val="20"/>
                  <w:lang w:val="en-GB" w:eastAsia="en-GB"/>
                </w:rPr>
                <w:delText>CONCEPT_ID</w:delText>
              </w:r>
              <w:bookmarkStart w:id="6075" w:name="_Toc482107710"/>
              <w:bookmarkStart w:id="6076" w:name="_Toc482108084"/>
              <w:bookmarkStart w:id="6077" w:name="_Toc482108458"/>
              <w:bookmarkEnd w:id="6075"/>
              <w:bookmarkEnd w:id="6076"/>
              <w:bookmarkEnd w:id="6077"/>
            </w:del>
          </w:p>
        </w:tc>
        <w:tc>
          <w:tcPr>
            <w:tcW w:w="2582" w:type="dxa"/>
            <w:shd w:val="pct25" w:color="auto" w:fill="FFFFFF"/>
          </w:tcPr>
          <w:p w14:paraId="53808664" w14:textId="2AD1AB4C" w:rsidR="00917240" w:rsidDel="00A52A52" w:rsidRDefault="00917240" w:rsidP="00E212D2">
            <w:pPr>
              <w:jc w:val="center"/>
              <w:rPr>
                <w:del w:id="6078" w:author="Maxim Moinat" w:date="2017-05-09T15:11:00Z"/>
                <w:b/>
                <w:bCs/>
                <w:szCs w:val="20"/>
                <w:lang w:val="en-GB" w:eastAsia="en-GB"/>
              </w:rPr>
            </w:pPr>
            <w:del w:id="6079" w:author="Maxim Moinat" w:date="2017-05-09T15:11:00Z">
              <w:r w:rsidDel="00A52A52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080" w:name="_Toc482107711"/>
              <w:bookmarkStart w:id="6081" w:name="_Toc482108085"/>
              <w:bookmarkStart w:id="6082" w:name="_Toc482108459"/>
              <w:bookmarkEnd w:id="6080"/>
              <w:bookmarkEnd w:id="6081"/>
              <w:bookmarkEnd w:id="6082"/>
            </w:del>
          </w:p>
        </w:tc>
        <w:bookmarkStart w:id="6083" w:name="_Toc482107712"/>
        <w:bookmarkStart w:id="6084" w:name="_Toc482108086"/>
        <w:bookmarkStart w:id="6085" w:name="_Toc482108460"/>
        <w:bookmarkEnd w:id="6083"/>
        <w:bookmarkEnd w:id="6084"/>
        <w:bookmarkEnd w:id="6085"/>
      </w:tr>
      <w:tr w:rsidR="00917240" w:rsidRPr="00444CA2" w:rsidDel="00A52A52" w14:paraId="2050119B" w14:textId="07DC7C86" w:rsidTr="00AE006E">
        <w:trPr>
          <w:trHeight w:val="240"/>
          <w:del w:id="6086" w:author="Maxim Moinat" w:date="2017-05-09T15:11:00Z"/>
        </w:trPr>
        <w:tc>
          <w:tcPr>
            <w:tcW w:w="1872" w:type="dxa"/>
            <w:shd w:val="clear" w:color="auto" w:fill="auto"/>
            <w:noWrap/>
            <w:vAlign w:val="bottom"/>
          </w:tcPr>
          <w:p w14:paraId="01F960BD" w14:textId="30599CE0" w:rsidR="00917240" w:rsidRPr="003452F7" w:rsidDel="00A52A52" w:rsidRDefault="00917240" w:rsidP="00E212D2">
            <w:pPr>
              <w:rPr>
                <w:del w:id="6087" w:author="Maxim Moinat" w:date="2017-05-09T15:11:00Z"/>
                <w:rFonts w:ascii="Calibri" w:hAnsi="Calibri"/>
                <w:strike/>
                <w:color w:val="000000"/>
                <w:rPrChange w:id="6088" w:author="Maxim Moinat" w:date="2016-10-11T16:41:00Z">
                  <w:rPr>
                    <w:del w:id="6089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090" w:author="Maxim Moinat" w:date="2017-05-09T15:11:00Z">
              <w:r w:rsidRPr="003452F7" w:rsidDel="00A52A52">
                <w:rPr>
                  <w:strike/>
                  <w:rPrChange w:id="6091" w:author="Maxim Moinat" w:date="2016-10-11T16:41:00Z">
                    <w:rPr/>
                  </w:rPrChange>
                </w:rPr>
                <w:delText>PATREG.insatt</w:delText>
              </w:r>
              <w:bookmarkStart w:id="6092" w:name="_Toc482107713"/>
              <w:bookmarkStart w:id="6093" w:name="_Toc482108087"/>
              <w:bookmarkStart w:id="6094" w:name="_Toc482108461"/>
              <w:bookmarkEnd w:id="6092"/>
              <w:bookmarkEnd w:id="6093"/>
              <w:bookmarkEnd w:id="6094"/>
            </w:del>
          </w:p>
        </w:tc>
        <w:tc>
          <w:tcPr>
            <w:tcW w:w="1984" w:type="dxa"/>
            <w:shd w:val="clear" w:color="auto" w:fill="auto"/>
          </w:tcPr>
          <w:p w14:paraId="5700DF9E" w14:textId="5CFD3CF5" w:rsidR="00917240" w:rsidRPr="003452F7" w:rsidDel="00A52A52" w:rsidRDefault="00917240" w:rsidP="00E212D2">
            <w:pPr>
              <w:jc w:val="center"/>
              <w:rPr>
                <w:del w:id="6095" w:author="Maxim Moinat" w:date="2017-05-09T15:11:00Z"/>
                <w:strike/>
                <w:szCs w:val="20"/>
                <w:lang w:val="en-GB" w:eastAsia="en-GB"/>
                <w:rPrChange w:id="6096" w:author="Maxim Moinat" w:date="2016-10-11T16:41:00Z">
                  <w:rPr>
                    <w:del w:id="609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098" w:author="Maxim Moinat" w:date="2017-05-09T15:11:00Z">
              <w:r w:rsidRPr="003452F7" w:rsidDel="00A52A52">
                <w:rPr>
                  <w:rFonts w:cs="Arial"/>
                  <w:strike/>
                  <w:szCs w:val="20"/>
                  <w:lang w:val="en-GB"/>
                  <w:rPrChange w:id="6099" w:author="Maxim Moinat" w:date="2016-10-11T16:41:00Z">
                    <w:rPr>
                      <w:rFonts w:cs="Arial"/>
                      <w:szCs w:val="20"/>
                      <w:lang w:val="en-GB"/>
                    </w:rPr>
                  </w:rPrChange>
                </w:rPr>
                <w:delText>from where patient was forwarded</w:delText>
              </w:r>
              <w:bookmarkStart w:id="6100" w:name="_Toc482107714"/>
              <w:bookmarkStart w:id="6101" w:name="_Toc482108088"/>
              <w:bookmarkStart w:id="6102" w:name="_Toc482108462"/>
              <w:bookmarkEnd w:id="6100"/>
              <w:bookmarkEnd w:id="6101"/>
              <w:bookmarkEnd w:id="6102"/>
            </w:del>
          </w:p>
        </w:tc>
        <w:tc>
          <w:tcPr>
            <w:tcW w:w="1812" w:type="dxa"/>
          </w:tcPr>
          <w:p w14:paraId="578F89A4" w14:textId="7A187AA9" w:rsidR="00917240" w:rsidRPr="003452F7" w:rsidDel="00A52A52" w:rsidRDefault="00917240" w:rsidP="00E212D2">
            <w:pPr>
              <w:rPr>
                <w:del w:id="6103" w:author="Maxim Moinat" w:date="2017-05-09T15:11:00Z"/>
                <w:strike/>
                <w:szCs w:val="20"/>
                <w:lang w:val="en-GB" w:eastAsia="en-GB"/>
                <w:rPrChange w:id="6104" w:author="Maxim Moinat" w:date="2016-10-11T16:41:00Z">
                  <w:rPr>
                    <w:del w:id="610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0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0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Hospitalization</w:delText>
              </w:r>
              <w:bookmarkStart w:id="6108" w:name="_Toc482107715"/>
              <w:bookmarkStart w:id="6109" w:name="_Toc482108089"/>
              <w:bookmarkStart w:id="6110" w:name="_Toc482108463"/>
              <w:bookmarkEnd w:id="6108"/>
              <w:bookmarkEnd w:id="6109"/>
              <w:bookmarkEnd w:id="6110"/>
            </w:del>
          </w:p>
        </w:tc>
        <w:tc>
          <w:tcPr>
            <w:tcW w:w="1418" w:type="dxa"/>
          </w:tcPr>
          <w:p w14:paraId="38A02FDF" w14:textId="1826A8AC" w:rsidR="00917240" w:rsidRPr="003452F7" w:rsidDel="00A52A52" w:rsidRDefault="00917240" w:rsidP="00E212D2">
            <w:pPr>
              <w:ind w:right="90"/>
              <w:rPr>
                <w:del w:id="6111" w:author="Maxim Moinat" w:date="2017-05-09T15:11:00Z"/>
                <w:strike/>
                <w:szCs w:val="20"/>
                <w:lang w:val="en-GB" w:eastAsia="en-GB"/>
                <w:rPrChange w:id="6112" w:author="Maxim Moinat" w:date="2016-10-11T16:41:00Z">
                  <w:rPr>
                    <w:del w:id="611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1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1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45884746</w:delText>
              </w:r>
              <w:bookmarkStart w:id="6116" w:name="_Toc482107716"/>
              <w:bookmarkStart w:id="6117" w:name="_Toc482108090"/>
              <w:bookmarkStart w:id="6118" w:name="_Toc482108464"/>
              <w:bookmarkEnd w:id="6116"/>
              <w:bookmarkEnd w:id="6117"/>
              <w:bookmarkEnd w:id="6118"/>
            </w:del>
          </w:p>
        </w:tc>
        <w:tc>
          <w:tcPr>
            <w:tcW w:w="2582" w:type="dxa"/>
          </w:tcPr>
          <w:p w14:paraId="745948F0" w14:textId="1E218AF4" w:rsidR="00917240" w:rsidRPr="003452F7" w:rsidDel="00A52A52" w:rsidRDefault="00917240" w:rsidP="00E212D2">
            <w:pPr>
              <w:ind w:right="90"/>
              <w:rPr>
                <w:del w:id="6119" w:author="Maxim Moinat" w:date="2017-05-09T15:11:00Z"/>
                <w:strike/>
                <w:szCs w:val="20"/>
                <w:lang w:val="en-GB" w:eastAsia="en-GB"/>
                <w:rPrChange w:id="6120" w:author="Maxim Moinat" w:date="2016-10-11T16:41:00Z">
                  <w:rPr>
                    <w:del w:id="612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2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2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LOINC</w:delText>
              </w:r>
              <w:bookmarkStart w:id="6124" w:name="_Toc482107717"/>
              <w:bookmarkStart w:id="6125" w:name="_Toc482108091"/>
              <w:bookmarkStart w:id="6126" w:name="_Toc482108465"/>
              <w:bookmarkEnd w:id="6124"/>
              <w:bookmarkEnd w:id="6125"/>
              <w:bookmarkEnd w:id="6126"/>
            </w:del>
          </w:p>
        </w:tc>
        <w:bookmarkStart w:id="6127" w:name="_Toc482107718"/>
        <w:bookmarkStart w:id="6128" w:name="_Toc482108092"/>
        <w:bookmarkStart w:id="6129" w:name="_Toc482108466"/>
        <w:bookmarkEnd w:id="6127"/>
        <w:bookmarkEnd w:id="6128"/>
        <w:bookmarkEnd w:id="6129"/>
      </w:tr>
      <w:tr w:rsidR="00917240" w:rsidRPr="00590F24" w:rsidDel="00A52A52" w14:paraId="2BDDE964" w14:textId="3A23CF5C" w:rsidTr="00E212D2">
        <w:trPr>
          <w:trHeight w:val="240"/>
          <w:del w:id="6130" w:author="Maxim Moinat" w:date="2017-05-09T15:11:00Z"/>
        </w:trPr>
        <w:tc>
          <w:tcPr>
            <w:tcW w:w="1872" w:type="dxa"/>
            <w:noWrap/>
            <w:vAlign w:val="bottom"/>
          </w:tcPr>
          <w:p w14:paraId="3AC028DF" w14:textId="30A1D7E7" w:rsidR="00917240" w:rsidRPr="003452F7" w:rsidDel="00A52A52" w:rsidRDefault="00917240" w:rsidP="00E212D2">
            <w:pPr>
              <w:rPr>
                <w:del w:id="6131" w:author="Maxim Moinat" w:date="2017-05-09T15:11:00Z"/>
                <w:rFonts w:ascii="Calibri" w:hAnsi="Calibri"/>
                <w:strike/>
                <w:color w:val="000000"/>
                <w:rPrChange w:id="6132" w:author="Maxim Moinat" w:date="2016-10-11T16:41:00Z">
                  <w:rPr>
                    <w:del w:id="6133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134" w:author="Maxim Moinat" w:date="2017-05-09T15:11:00Z">
              <w:r w:rsidRPr="003452F7" w:rsidDel="00A52A52">
                <w:rPr>
                  <w:rFonts w:ascii="Calibri" w:hAnsi="Calibri"/>
                  <w:strike/>
                  <w:color w:val="000000"/>
                  <w:rPrChange w:id="6135" w:author="Maxim Moinat" w:date="2016-10-11T16:41:00Z">
                    <w:rPr>
                      <w:rFonts w:ascii="Calibri" w:hAnsi="Calibri"/>
                      <w:color w:val="000000"/>
                    </w:rPr>
                  </w:rPrChange>
                </w:rPr>
                <w:delText>PATREG.utsatt</w:delText>
              </w:r>
              <w:bookmarkStart w:id="6136" w:name="_Toc482107719"/>
              <w:bookmarkStart w:id="6137" w:name="_Toc482108093"/>
              <w:bookmarkStart w:id="6138" w:name="_Toc482108467"/>
              <w:bookmarkEnd w:id="6136"/>
              <w:bookmarkEnd w:id="6137"/>
              <w:bookmarkEnd w:id="6138"/>
            </w:del>
          </w:p>
        </w:tc>
        <w:tc>
          <w:tcPr>
            <w:tcW w:w="1984" w:type="dxa"/>
          </w:tcPr>
          <w:p w14:paraId="78ECCA60" w14:textId="4BE48DBD" w:rsidR="00917240" w:rsidRPr="003452F7" w:rsidDel="00A52A52" w:rsidRDefault="00917240" w:rsidP="00E212D2">
            <w:pPr>
              <w:jc w:val="center"/>
              <w:rPr>
                <w:del w:id="6139" w:author="Maxim Moinat" w:date="2017-05-09T15:11:00Z"/>
                <w:strike/>
                <w:szCs w:val="20"/>
                <w:lang w:val="en-GB" w:eastAsia="en-GB"/>
                <w:rPrChange w:id="6140" w:author="Maxim Moinat" w:date="2016-10-11T16:41:00Z">
                  <w:rPr>
                    <w:del w:id="614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4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4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Mode of discharge</w:delText>
              </w:r>
              <w:bookmarkStart w:id="6144" w:name="_Toc482107720"/>
              <w:bookmarkStart w:id="6145" w:name="_Toc482108094"/>
              <w:bookmarkStart w:id="6146" w:name="_Toc482108468"/>
              <w:bookmarkEnd w:id="6144"/>
              <w:bookmarkEnd w:id="6145"/>
              <w:bookmarkEnd w:id="6146"/>
            </w:del>
          </w:p>
        </w:tc>
        <w:tc>
          <w:tcPr>
            <w:tcW w:w="1812" w:type="dxa"/>
          </w:tcPr>
          <w:p w14:paraId="2F1CBD23" w14:textId="1A1E56D1" w:rsidR="00917240" w:rsidRPr="003452F7" w:rsidDel="00A52A52" w:rsidRDefault="00917240" w:rsidP="00E212D2">
            <w:pPr>
              <w:rPr>
                <w:del w:id="6147" w:author="Maxim Moinat" w:date="2017-05-09T15:11:00Z"/>
                <w:strike/>
                <w:szCs w:val="20"/>
                <w:lang w:val="en-GB" w:eastAsia="en-GB"/>
                <w:rPrChange w:id="6148" w:author="Maxim Moinat" w:date="2016-10-11T16:41:00Z">
                  <w:rPr>
                    <w:del w:id="6149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50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51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Discharge Location Information</w:delText>
              </w:r>
              <w:bookmarkStart w:id="6152" w:name="_Toc482107721"/>
              <w:bookmarkStart w:id="6153" w:name="_Toc482108095"/>
              <w:bookmarkStart w:id="6154" w:name="_Toc482108469"/>
              <w:bookmarkEnd w:id="6152"/>
              <w:bookmarkEnd w:id="6153"/>
              <w:bookmarkEnd w:id="6154"/>
            </w:del>
          </w:p>
        </w:tc>
        <w:tc>
          <w:tcPr>
            <w:tcW w:w="1418" w:type="dxa"/>
          </w:tcPr>
          <w:p w14:paraId="7C90AFB8" w14:textId="18F54A86" w:rsidR="00917240" w:rsidRPr="003452F7" w:rsidDel="00A52A52" w:rsidRDefault="00917240" w:rsidP="00E212D2">
            <w:pPr>
              <w:rPr>
                <w:del w:id="6155" w:author="Maxim Moinat" w:date="2017-05-09T15:11:00Z"/>
                <w:strike/>
                <w:szCs w:val="20"/>
                <w:lang w:val="en-GB" w:eastAsia="en-GB"/>
                <w:rPrChange w:id="6156" w:author="Maxim Moinat" w:date="2016-10-11T16:41:00Z">
                  <w:rPr>
                    <w:del w:id="615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58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59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40757182</w:delText>
              </w:r>
              <w:bookmarkStart w:id="6160" w:name="_Toc482107722"/>
              <w:bookmarkStart w:id="6161" w:name="_Toc482108096"/>
              <w:bookmarkStart w:id="6162" w:name="_Toc482108470"/>
              <w:bookmarkEnd w:id="6160"/>
              <w:bookmarkEnd w:id="6161"/>
              <w:bookmarkEnd w:id="6162"/>
            </w:del>
          </w:p>
        </w:tc>
        <w:tc>
          <w:tcPr>
            <w:tcW w:w="2582" w:type="dxa"/>
          </w:tcPr>
          <w:p w14:paraId="55B21509" w14:textId="1538ABCF" w:rsidR="00917240" w:rsidRPr="003452F7" w:rsidDel="00A52A52" w:rsidRDefault="00917240" w:rsidP="00E212D2">
            <w:pPr>
              <w:rPr>
                <w:del w:id="6163" w:author="Maxim Moinat" w:date="2017-05-09T15:11:00Z"/>
                <w:strike/>
                <w:szCs w:val="20"/>
                <w:lang w:val="en-GB" w:eastAsia="en-GB"/>
                <w:rPrChange w:id="6164" w:author="Maxim Moinat" w:date="2016-10-11T16:41:00Z">
                  <w:rPr>
                    <w:del w:id="616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16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16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LOINC</w:delText>
              </w:r>
              <w:bookmarkStart w:id="6168" w:name="_Toc482107723"/>
              <w:bookmarkStart w:id="6169" w:name="_Toc482108097"/>
              <w:bookmarkStart w:id="6170" w:name="_Toc482108471"/>
              <w:bookmarkEnd w:id="6168"/>
              <w:bookmarkEnd w:id="6169"/>
              <w:bookmarkEnd w:id="6170"/>
            </w:del>
          </w:p>
        </w:tc>
        <w:bookmarkStart w:id="6171" w:name="_Toc482107724"/>
        <w:bookmarkStart w:id="6172" w:name="_Toc482108098"/>
        <w:bookmarkStart w:id="6173" w:name="_Toc482108472"/>
        <w:bookmarkEnd w:id="6171"/>
        <w:bookmarkEnd w:id="6172"/>
        <w:bookmarkEnd w:id="6173"/>
      </w:tr>
      <w:tr w:rsidR="00917240" w:rsidRPr="00B52195" w:rsidDel="00A52A52" w14:paraId="3D9BE53C" w14:textId="2798AD87" w:rsidTr="00E212D2">
        <w:trPr>
          <w:trHeight w:val="240"/>
          <w:del w:id="6174" w:author="Maxim Moinat" w:date="2017-05-09T15:11:00Z"/>
        </w:trPr>
        <w:tc>
          <w:tcPr>
            <w:tcW w:w="1872" w:type="dxa"/>
            <w:noWrap/>
            <w:vAlign w:val="bottom"/>
          </w:tcPr>
          <w:p w14:paraId="7B4F631D" w14:textId="6CBEB2D7" w:rsidR="00917240" w:rsidRPr="003452F7" w:rsidDel="00A52A52" w:rsidRDefault="00917240" w:rsidP="00E212D2">
            <w:pPr>
              <w:rPr>
                <w:del w:id="6175" w:author="Maxim Moinat" w:date="2017-05-09T15:11:00Z"/>
                <w:rFonts w:ascii="Calibri" w:hAnsi="Calibri"/>
                <w:strike/>
                <w:color w:val="000000"/>
                <w:rPrChange w:id="6176" w:author="Maxim Moinat" w:date="2016-10-11T16:41:00Z">
                  <w:rPr>
                    <w:del w:id="6177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178" w:author="Maxim Moinat" w:date="2017-05-09T15:11:00Z">
              <w:r w:rsidRPr="003452F7" w:rsidDel="00A52A52">
                <w:rPr>
                  <w:strike/>
                  <w:rPrChange w:id="6179" w:author="Maxim Moinat" w:date="2016-10-11T16:41:00Z">
                    <w:rPr/>
                  </w:rPrChange>
                </w:rPr>
                <w:delText>PATREG.ekod1</w:delText>
              </w:r>
              <w:bookmarkStart w:id="6180" w:name="_Toc482107725"/>
              <w:bookmarkStart w:id="6181" w:name="_Toc482108099"/>
              <w:bookmarkStart w:id="6182" w:name="_Toc482108473"/>
              <w:bookmarkEnd w:id="6180"/>
              <w:bookmarkEnd w:id="6181"/>
              <w:bookmarkEnd w:id="6182"/>
            </w:del>
          </w:p>
        </w:tc>
        <w:tc>
          <w:tcPr>
            <w:tcW w:w="1984" w:type="dxa"/>
          </w:tcPr>
          <w:p w14:paraId="2F9A3BCF" w14:textId="27C09C0E" w:rsidR="00917240" w:rsidRPr="003452F7" w:rsidDel="00A52A52" w:rsidRDefault="00917240" w:rsidP="00E212D2">
            <w:pPr>
              <w:jc w:val="center"/>
              <w:rPr>
                <w:del w:id="6183" w:author="Maxim Moinat" w:date="2017-05-09T15:11:00Z"/>
                <w:rFonts w:ascii="Calibri" w:hAnsi="Calibri"/>
                <w:strike/>
                <w:color w:val="000000"/>
                <w:rPrChange w:id="6184" w:author="Maxim Moinat" w:date="2016-10-11T16:41:00Z">
                  <w:rPr>
                    <w:del w:id="6185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186" w:author="Maxim Moinat" w:date="2017-05-09T15:11:00Z">
              <w:r w:rsidRPr="003452F7" w:rsidDel="00A52A52">
                <w:rPr>
                  <w:rFonts w:ascii="Calibri" w:hAnsi="Calibri"/>
                  <w:strike/>
                  <w:color w:val="000000"/>
                  <w:rPrChange w:id="6187" w:author="Maxim Moinat" w:date="2016-10-11T16:41:00Z">
                    <w:rPr>
                      <w:rFonts w:ascii="Calibri" w:hAnsi="Calibri"/>
                      <w:color w:val="000000"/>
                    </w:rPr>
                  </w:rPrChange>
                </w:rPr>
                <w:delText>code for external cause no 1 (for accidents etc)</w:delText>
              </w:r>
              <w:bookmarkStart w:id="6188" w:name="_Toc482107726"/>
              <w:bookmarkStart w:id="6189" w:name="_Toc482108100"/>
              <w:bookmarkStart w:id="6190" w:name="_Toc482108474"/>
              <w:bookmarkEnd w:id="6188"/>
              <w:bookmarkEnd w:id="6189"/>
              <w:bookmarkEnd w:id="6190"/>
            </w:del>
          </w:p>
          <w:p w14:paraId="4AF539CF" w14:textId="232F897F" w:rsidR="00917240" w:rsidRPr="003452F7" w:rsidDel="00A52A52" w:rsidRDefault="00917240" w:rsidP="00E212D2">
            <w:pPr>
              <w:jc w:val="center"/>
              <w:rPr>
                <w:del w:id="6191" w:author="Maxim Moinat" w:date="2017-05-09T15:11:00Z"/>
                <w:strike/>
                <w:szCs w:val="20"/>
                <w:lang w:eastAsia="en-GB"/>
                <w:rPrChange w:id="6192" w:author="Maxim Moinat" w:date="2016-10-11T16:41:00Z">
                  <w:rPr>
                    <w:del w:id="6193" w:author="Maxim Moinat" w:date="2017-05-09T15:11:00Z"/>
                    <w:szCs w:val="20"/>
                    <w:lang w:eastAsia="en-GB"/>
                  </w:rPr>
                </w:rPrChange>
              </w:rPr>
            </w:pPr>
            <w:bookmarkStart w:id="6194" w:name="_Toc482107727"/>
            <w:bookmarkStart w:id="6195" w:name="_Toc482108101"/>
            <w:bookmarkStart w:id="6196" w:name="_Toc482108475"/>
            <w:bookmarkEnd w:id="6194"/>
            <w:bookmarkEnd w:id="6195"/>
            <w:bookmarkEnd w:id="6196"/>
          </w:p>
        </w:tc>
        <w:tc>
          <w:tcPr>
            <w:tcW w:w="1812" w:type="dxa"/>
          </w:tcPr>
          <w:p w14:paraId="3CB78A39" w14:textId="71BAA0C1" w:rsidR="00917240" w:rsidRPr="003452F7" w:rsidDel="00A52A52" w:rsidRDefault="00917240" w:rsidP="00E212D2">
            <w:pPr>
              <w:rPr>
                <w:del w:id="6197" w:author="Maxim Moinat" w:date="2017-05-09T15:11:00Z"/>
                <w:strike/>
                <w:szCs w:val="20"/>
                <w:lang w:val="en-GB" w:eastAsia="en-GB"/>
                <w:rPrChange w:id="6198" w:author="Maxim Moinat" w:date="2016-10-11T16:41:00Z">
                  <w:rPr>
                    <w:del w:id="6199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00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01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Cause of accident type</w:delText>
              </w:r>
              <w:bookmarkStart w:id="6202" w:name="_Toc482107728"/>
              <w:bookmarkStart w:id="6203" w:name="_Toc482108102"/>
              <w:bookmarkStart w:id="6204" w:name="_Toc482108476"/>
              <w:bookmarkEnd w:id="6202"/>
              <w:bookmarkEnd w:id="6203"/>
              <w:bookmarkEnd w:id="6204"/>
            </w:del>
          </w:p>
        </w:tc>
        <w:tc>
          <w:tcPr>
            <w:tcW w:w="1418" w:type="dxa"/>
          </w:tcPr>
          <w:p w14:paraId="683E863F" w14:textId="1FB6013A" w:rsidR="00917240" w:rsidRPr="003452F7" w:rsidDel="00A52A52" w:rsidRDefault="00917240" w:rsidP="00E212D2">
            <w:pPr>
              <w:rPr>
                <w:del w:id="6205" w:author="Maxim Moinat" w:date="2017-05-09T15:11:00Z"/>
                <w:strike/>
                <w:szCs w:val="20"/>
                <w:lang w:val="en-GB" w:eastAsia="en-GB"/>
                <w:rPrChange w:id="6206" w:author="Maxim Moinat" w:date="2016-10-11T16:41:00Z">
                  <w:rPr>
                    <w:del w:id="620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08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09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4081668</w:delText>
              </w:r>
              <w:bookmarkStart w:id="6210" w:name="_Toc482107729"/>
              <w:bookmarkStart w:id="6211" w:name="_Toc482108103"/>
              <w:bookmarkStart w:id="6212" w:name="_Toc482108477"/>
              <w:bookmarkEnd w:id="6210"/>
              <w:bookmarkEnd w:id="6211"/>
              <w:bookmarkEnd w:id="6212"/>
            </w:del>
          </w:p>
        </w:tc>
        <w:tc>
          <w:tcPr>
            <w:tcW w:w="2582" w:type="dxa"/>
          </w:tcPr>
          <w:p w14:paraId="41B0FB0C" w14:textId="2459E451" w:rsidR="00917240" w:rsidRPr="003452F7" w:rsidDel="00A52A52" w:rsidRDefault="00917240" w:rsidP="00E212D2">
            <w:pPr>
              <w:rPr>
                <w:del w:id="6213" w:author="Maxim Moinat" w:date="2017-05-09T15:11:00Z"/>
                <w:strike/>
                <w:szCs w:val="20"/>
                <w:lang w:val="en-GB" w:eastAsia="en-GB"/>
                <w:rPrChange w:id="6214" w:author="Maxim Moinat" w:date="2016-10-11T16:41:00Z">
                  <w:rPr>
                    <w:del w:id="621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1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1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Qualifier Value</w:delText>
              </w:r>
              <w:bookmarkStart w:id="6218" w:name="_Toc482107730"/>
              <w:bookmarkStart w:id="6219" w:name="_Toc482108104"/>
              <w:bookmarkStart w:id="6220" w:name="_Toc482108478"/>
              <w:bookmarkEnd w:id="6218"/>
              <w:bookmarkEnd w:id="6219"/>
              <w:bookmarkEnd w:id="6220"/>
            </w:del>
          </w:p>
        </w:tc>
        <w:bookmarkStart w:id="6221" w:name="_Toc482107731"/>
        <w:bookmarkStart w:id="6222" w:name="_Toc482108105"/>
        <w:bookmarkStart w:id="6223" w:name="_Toc482108479"/>
        <w:bookmarkEnd w:id="6221"/>
        <w:bookmarkEnd w:id="6222"/>
        <w:bookmarkEnd w:id="6223"/>
      </w:tr>
      <w:tr w:rsidR="00917240" w:rsidDel="00A52A52" w14:paraId="19D5276E" w14:textId="6BD81FA9" w:rsidTr="00E212D2">
        <w:trPr>
          <w:trHeight w:val="240"/>
          <w:del w:id="6224" w:author="Maxim Moinat" w:date="2017-05-09T15:11:00Z"/>
        </w:trPr>
        <w:tc>
          <w:tcPr>
            <w:tcW w:w="1872" w:type="dxa"/>
            <w:noWrap/>
            <w:vAlign w:val="bottom"/>
          </w:tcPr>
          <w:p w14:paraId="20B5FB87" w14:textId="3BD8C16B" w:rsidR="00917240" w:rsidRPr="003452F7" w:rsidDel="00A52A52" w:rsidRDefault="00917240" w:rsidP="00E212D2">
            <w:pPr>
              <w:rPr>
                <w:del w:id="6225" w:author="Maxim Moinat" w:date="2017-05-09T15:11:00Z"/>
                <w:rFonts w:ascii="Calibri" w:hAnsi="Calibri"/>
                <w:strike/>
                <w:color w:val="000000"/>
                <w:rPrChange w:id="6226" w:author="Maxim Moinat" w:date="2016-10-11T16:41:00Z">
                  <w:rPr>
                    <w:del w:id="6227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228" w:author="Maxim Moinat" w:date="2017-05-09T15:11:00Z">
              <w:r w:rsidRPr="003452F7" w:rsidDel="00A52A52">
                <w:rPr>
                  <w:strike/>
                  <w:rPrChange w:id="6229" w:author="Maxim Moinat" w:date="2016-10-11T16:41:00Z">
                    <w:rPr/>
                  </w:rPrChange>
                </w:rPr>
                <w:delText>PATREG.civil</w:delText>
              </w:r>
              <w:bookmarkStart w:id="6230" w:name="_Toc482107732"/>
              <w:bookmarkStart w:id="6231" w:name="_Toc482108106"/>
              <w:bookmarkStart w:id="6232" w:name="_Toc482108480"/>
              <w:bookmarkEnd w:id="6230"/>
              <w:bookmarkEnd w:id="6231"/>
              <w:bookmarkEnd w:id="6232"/>
            </w:del>
          </w:p>
        </w:tc>
        <w:tc>
          <w:tcPr>
            <w:tcW w:w="1984" w:type="dxa"/>
          </w:tcPr>
          <w:p w14:paraId="007F1D86" w14:textId="05810136" w:rsidR="00917240" w:rsidRPr="003452F7" w:rsidDel="00A52A52" w:rsidRDefault="00917240" w:rsidP="00E212D2">
            <w:pPr>
              <w:jc w:val="center"/>
              <w:rPr>
                <w:del w:id="6233" w:author="Maxim Moinat" w:date="2017-05-09T15:11:00Z"/>
                <w:strike/>
                <w:szCs w:val="20"/>
                <w:lang w:val="en-GB" w:eastAsia="en-GB"/>
                <w:rPrChange w:id="6234" w:author="Maxim Moinat" w:date="2016-10-11T16:41:00Z">
                  <w:rPr>
                    <w:del w:id="623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3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3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Marital status</w:delText>
              </w:r>
              <w:bookmarkStart w:id="6238" w:name="_Toc482107733"/>
              <w:bookmarkStart w:id="6239" w:name="_Toc482108107"/>
              <w:bookmarkStart w:id="6240" w:name="_Toc482108481"/>
              <w:bookmarkEnd w:id="6238"/>
              <w:bookmarkEnd w:id="6239"/>
              <w:bookmarkEnd w:id="6240"/>
            </w:del>
          </w:p>
        </w:tc>
        <w:tc>
          <w:tcPr>
            <w:tcW w:w="1812" w:type="dxa"/>
          </w:tcPr>
          <w:p w14:paraId="279C48FD" w14:textId="41183834" w:rsidR="00917240" w:rsidRPr="003452F7" w:rsidDel="00A52A52" w:rsidRDefault="00917240" w:rsidP="00E212D2">
            <w:pPr>
              <w:rPr>
                <w:del w:id="6241" w:author="Maxim Moinat" w:date="2017-05-09T15:11:00Z"/>
                <w:strike/>
                <w:szCs w:val="20"/>
                <w:lang w:val="en-GB" w:eastAsia="en-GB"/>
                <w:rPrChange w:id="6242" w:author="Maxim Moinat" w:date="2016-10-11T16:41:00Z">
                  <w:rPr>
                    <w:del w:id="624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4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4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Marital status</w:delText>
              </w:r>
              <w:bookmarkStart w:id="6246" w:name="_Toc482107734"/>
              <w:bookmarkStart w:id="6247" w:name="_Toc482108108"/>
              <w:bookmarkStart w:id="6248" w:name="_Toc482108482"/>
              <w:bookmarkEnd w:id="6246"/>
              <w:bookmarkEnd w:id="6247"/>
              <w:bookmarkEnd w:id="6248"/>
            </w:del>
          </w:p>
        </w:tc>
        <w:tc>
          <w:tcPr>
            <w:tcW w:w="1418" w:type="dxa"/>
          </w:tcPr>
          <w:p w14:paraId="31A8EB4D" w14:textId="5930F696" w:rsidR="00917240" w:rsidRPr="003452F7" w:rsidDel="00A52A52" w:rsidRDefault="00917240" w:rsidP="00E212D2">
            <w:pPr>
              <w:rPr>
                <w:del w:id="6249" w:author="Maxim Moinat" w:date="2017-05-09T15:11:00Z"/>
                <w:strike/>
                <w:szCs w:val="20"/>
                <w:lang w:val="en-GB" w:eastAsia="en-GB"/>
                <w:rPrChange w:id="6250" w:author="Maxim Moinat" w:date="2016-10-11T16:41:00Z">
                  <w:rPr>
                    <w:del w:id="625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5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5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4053609</w:delText>
              </w:r>
              <w:bookmarkStart w:id="6254" w:name="_Toc482107735"/>
              <w:bookmarkStart w:id="6255" w:name="_Toc482108109"/>
              <w:bookmarkStart w:id="6256" w:name="_Toc482108483"/>
              <w:bookmarkEnd w:id="6254"/>
              <w:bookmarkEnd w:id="6255"/>
              <w:bookmarkEnd w:id="6256"/>
            </w:del>
          </w:p>
        </w:tc>
        <w:tc>
          <w:tcPr>
            <w:tcW w:w="2582" w:type="dxa"/>
          </w:tcPr>
          <w:p w14:paraId="3857C2B3" w14:textId="4670AE36" w:rsidR="00917240" w:rsidRPr="003452F7" w:rsidDel="00A52A52" w:rsidRDefault="00917240" w:rsidP="00E212D2">
            <w:pPr>
              <w:rPr>
                <w:del w:id="6257" w:author="Maxim Moinat" w:date="2017-05-09T15:11:00Z"/>
                <w:strike/>
                <w:szCs w:val="20"/>
                <w:lang w:val="en-GB" w:eastAsia="en-GB"/>
                <w:rPrChange w:id="6258" w:author="Maxim Moinat" w:date="2016-10-11T16:41:00Z">
                  <w:rPr>
                    <w:del w:id="6259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60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61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Observable Entity</w:delText>
              </w:r>
              <w:bookmarkStart w:id="6262" w:name="_Toc482107736"/>
              <w:bookmarkStart w:id="6263" w:name="_Toc482108110"/>
              <w:bookmarkStart w:id="6264" w:name="_Toc482108484"/>
              <w:bookmarkEnd w:id="6262"/>
              <w:bookmarkEnd w:id="6263"/>
              <w:bookmarkEnd w:id="6264"/>
            </w:del>
          </w:p>
        </w:tc>
        <w:bookmarkStart w:id="6265" w:name="_Toc482107737"/>
        <w:bookmarkStart w:id="6266" w:name="_Toc482108111"/>
        <w:bookmarkStart w:id="6267" w:name="_Toc482108485"/>
        <w:bookmarkEnd w:id="6265"/>
        <w:bookmarkEnd w:id="6266"/>
        <w:bookmarkEnd w:id="6267"/>
      </w:tr>
      <w:tr w:rsidR="00917240" w:rsidDel="00A52A52" w14:paraId="39DCF68A" w14:textId="5F101493" w:rsidTr="00E212D2">
        <w:trPr>
          <w:trHeight w:val="240"/>
          <w:del w:id="6268" w:author="Maxim Moinat" w:date="2017-05-09T15:11:00Z"/>
        </w:trPr>
        <w:tc>
          <w:tcPr>
            <w:tcW w:w="1872" w:type="dxa"/>
            <w:noWrap/>
            <w:vAlign w:val="bottom"/>
          </w:tcPr>
          <w:p w14:paraId="21567364" w14:textId="045CE443" w:rsidR="00917240" w:rsidRPr="003452F7" w:rsidDel="00A52A52" w:rsidRDefault="00917240" w:rsidP="00E212D2">
            <w:pPr>
              <w:rPr>
                <w:del w:id="6269" w:author="Maxim Moinat" w:date="2017-05-09T15:11:00Z"/>
                <w:rFonts w:ascii="Calibri" w:hAnsi="Calibri"/>
                <w:strike/>
                <w:color w:val="000000"/>
                <w:rPrChange w:id="6270" w:author="Maxim Moinat" w:date="2016-10-11T16:41:00Z">
                  <w:rPr>
                    <w:del w:id="6271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272" w:author="Maxim Moinat" w:date="2017-05-09T15:11:00Z">
              <w:r w:rsidRPr="003452F7" w:rsidDel="00A52A52">
                <w:rPr>
                  <w:strike/>
                  <w:rPrChange w:id="6273" w:author="Maxim Moinat" w:date="2016-10-11T16:41:00Z">
                    <w:rPr/>
                  </w:rPrChange>
                </w:rPr>
                <w:delText>LISA.sun2000niva</w:delText>
              </w:r>
              <w:bookmarkStart w:id="6274" w:name="_Toc482107738"/>
              <w:bookmarkStart w:id="6275" w:name="_Toc482108112"/>
              <w:bookmarkStart w:id="6276" w:name="_Toc482108486"/>
              <w:bookmarkEnd w:id="6274"/>
              <w:bookmarkEnd w:id="6275"/>
              <w:bookmarkEnd w:id="6276"/>
            </w:del>
          </w:p>
        </w:tc>
        <w:tc>
          <w:tcPr>
            <w:tcW w:w="1984" w:type="dxa"/>
          </w:tcPr>
          <w:p w14:paraId="0C95814C" w14:textId="7AAD9389" w:rsidR="00917240" w:rsidRPr="003452F7" w:rsidDel="00A52A52" w:rsidRDefault="00917240" w:rsidP="00E212D2">
            <w:pPr>
              <w:jc w:val="center"/>
              <w:rPr>
                <w:del w:id="6277" w:author="Maxim Moinat" w:date="2017-05-09T15:11:00Z"/>
                <w:rFonts w:ascii="Calibri" w:hAnsi="Calibri"/>
                <w:strike/>
                <w:color w:val="000000"/>
                <w:rPrChange w:id="6278" w:author="Maxim Moinat" w:date="2016-10-11T16:41:00Z">
                  <w:rPr>
                    <w:del w:id="6279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280" w:author="Maxim Moinat" w:date="2017-05-09T15:11:00Z">
              <w:r w:rsidRPr="003452F7" w:rsidDel="00A52A52">
                <w:rPr>
                  <w:rFonts w:ascii="Calibri" w:hAnsi="Calibri"/>
                  <w:strike/>
                  <w:color w:val="000000"/>
                  <w:rPrChange w:id="6281" w:author="Maxim Moinat" w:date="2016-10-11T16:41:00Z">
                    <w:rPr>
                      <w:rFonts w:ascii="Calibri" w:hAnsi="Calibri"/>
                      <w:color w:val="000000"/>
                    </w:rPr>
                  </w:rPrChange>
                </w:rPr>
                <w:delText>Highest educational level</w:delText>
              </w:r>
              <w:bookmarkStart w:id="6282" w:name="_Toc482107739"/>
              <w:bookmarkStart w:id="6283" w:name="_Toc482108113"/>
              <w:bookmarkStart w:id="6284" w:name="_Toc482108487"/>
              <w:bookmarkEnd w:id="6282"/>
              <w:bookmarkEnd w:id="6283"/>
              <w:bookmarkEnd w:id="6284"/>
            </w:del>
          </w:p>
        </w:tc>
        <w:tc>
          <w:tcPr>
            <w:tcW w:w="1812" w:type="dxa"/>
          </w:tcPr>
          <w:p w14:paraId="5E8DFC67" w14:textId="7001ED9F" w:rsidR="00917240" w:rsidRPr="003452F7" w:rsidDel="00A52A52" w:rsidRDefault="00917240" w:rsidP="00E212D2">
            <w:pPr>
              <w:rPr>
                <w:del w:id="6285" w:author="Maxim Moinat" w:date="2017-05-09T15:11:00Z"/>
                <w:strike/>
                <w:szCs w:val="20"/>
                <w:lang w:val="en-GB" w:eastAsia="en-GB"/>
                <w:rPrChange w:id="6286" w:author="Maxim Moinat" w:date="2016-10-11T16:41:00Z">
                  <w:rPr>
                    <w:del w:id="628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88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89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Educational achievement</w:delText>
              </w:r>
              <w:bookmarkStart w:id="6290" w:name="_Toc482107740"/>
              <w:bookmarkStart w:id="6291" w:name="_Toc482108114"/>
              <w:bookmarkStart w:id="6292" w:name="_Toc482108488"/>
              <w:bookmarkEnd w:id="6290"/>
              <w:bookmarkEnd w:id="6291"/>
              <w:bookmarkEnd w:id="6292"/>
            </w:del>
          </w:p>
        </w:tc>
        <w:tc>
          <w:tcPr>
            <w:tcW w:w="1418" w:type="dxa"/>
          </w:tcPr>
          <w:p w14:paraId="0818D350" w14:textId="1505DA89" w:rsidR="00917240" w:rsidRPr="003452F7" w:rsidDel="00A52A52" w:rsidRDefault="00917240" w:rsidP="00E212D2">
            <w:pPr>
              <w:rPr>
                <w:del w:id="6293" w:author="Maxim Moinat" w:date="2017-05-09T15:11:00Z"/>
                <w:strike/>
                <w:szCs w:val="20"/>
                <w:lang w:val="en-GB" w:eastAsia="en-GB"/>
                <w:rPrChange w:id="6294" w:author="Maxim Moinat" w:date="2016-10-11T16:41:00Z">
                  <w:rPr>
                    <w:del w:id="629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29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29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4022643</w:delText>
              </w:r>
              <w:bookmarkStart w:id="6298" w:name="_Toc482107741"/>
              <w:bookmarkStart w:id="6299" w:name="_Toc482108115"/>
              <w:bookmarkStart w:id="6300" w:name="_Toc482108489"/>
              <w:bookmarkEnd w:id="6298"/>
              <w:bookmarkEnd w:id="6299"/>
              <w:bookmarkEnd w:id="6300"/>
            </w:del>
          </w:p>
        </w:tc>
        <w:tc>
          <w:tcPr>
            <w:tcW w:w="2582" w:type="dxa"/>
          </w:tcPr>
          <w:p w14:paraId="3B6F5A03" w14:textId="1C9D714B" w:rsidR="00917240" w:rsidRPr="003452F7" w:rsidDel="00A52A52" w:rsidRDefault="00917240" w:rsidP="00E212D2">
            <w:pPr>
              <w:rPr>
                <w:del w:id="6301" w:author="Maxim Moinat" w:date="2017-05-09T15:11:00Z"/>
                <w:strike/>
                <w:szCs w:val="20"/>
                <w:lang w:val="en-GB" w:eastAsia="en-GB"/>
                <w:rPrChange w:id="6302" w:author="Maxim Moinat" w:date="2016-10-11T16:41:00Z">
                  <w:rPr>
                    <w:del w:id="630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0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0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Observable Entity</w:delText>
              </w:r>
              <w:bookmarkStart w:id="6306" w:name="_Toc482107742"/>
              <w:bookmarkStart w:id="6307" w:name="_Toc482108116"/>
              <w:bookmarkStart w:id="6308" w:name="_Toc482108490"/>
              <w:bookmarkEnd w:id="6306"/>
              <w:bookmarkEnd w:id="6307"/>
              <w:bookmarkEnd w:id="6308"/>
            </w:del>
          </w:p>
        </w:tc>
        <w:bookmarkStart w:id="6309" w:name="_Toc482107743"/>
        <w:bookmarkStart w:id="6310" w:name="_Toc482108117"/>
        <w:bookmarkStart w:id="6311" w:name="_Toc482108491"/>
        <w:bookmarkEnd w:id="6309"/>
        <w:bookmarkEnd w:id="6310"/>
        <w:bookmarkEnd w:id="6311"/>
      </w:tr>
      <w:tr w:rsidR="00917240" w:rsidDel="00A52A52" w14:paraId="160969CC" w14:textId="27AEE46C" w:rsidTr="00E212D2">
        <w:trPr>
          <w:trHeight w:val="240"/>
          <w:del w:id="6312" w:author="Maxim Moinat" w:date="2017-05-09T15:11:00Z"/>
        </w:trPr>
        <w:tc>
          <w:tcPr>
            <w:tcW w:w="1872" w:type="dxa"/>
            <w:noWrap/>
            <w:vAlign w:val="bottom"/>
          </w:tcPr>
          <w:p w14:paraId="6CEAD09D" w14:textId="691C460E" w:rsidR="00917240" w:rsidRPr="003452F7" w:rsidDel="00A52A52" w:rsidRDefault="00917240" w:rsidP="00E212D2">
            <w:pPr>
              <w:rPr>
                <w:del w:id="6313" w:author="Maxim Moinat" w:date="2017-05-09T15:11:00Z"/>
                <w:rFonts w:ascii="Calibri" w:hAnsi="Calibri"/>
                <w:strike/>
                <w:color w:val="000000"/>
                <w:rPrChange w:id="6314" w:author="Maxim Moinat" w:date="2016-10-11T16:41:00Z">
                  <w:rPr>
                    <w:del w:id="6315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316" w:author="Maxim Moinat" w:date="2017-05-09T15:11:00Z">
              <w:r w:rsidRPr="003452F7" w:rsidDel="00A52A52">
                <w:rPr>
                  <w:strike/>
                  <w:rPrChange w:id="6317" w:author="Maxim Moinat" w:date="2016-10-11T16:41:00Z">
                    <w:rPr/>
                  </w:rPrChange>
                </w:rPr>
                <w:delText>LISA.syssstat11</w:delText>
              </w:r>
              <w:bookmarkStart w:id="6318" w:name="_Toc482107744"/>
              <w:bookmarkStart w:id="6319" w:name="_Toc482108118"/>
              <w:bookmarkStart w:id="6320" w:name="_Toc482108492"/>
              <w:bookmarkEnd w:id="6318"/>
              <w:bookmarkEnd w:id="6319"/>
              <w:bookmarkEnd w:id="6320"/>
            </w:del>
          </w:p>
        </w:tc>
        <w:tc>
          <w:tcPr>
            <w:tcW w:w="1984" w:type="dxa"/>
          </w:tcPr>
          <w:p w14:paraId="075217FE" w14:textId="7CB87946" w:rsidR="00917240" w:rsidRPr="003452F7" w:rsidDel="00A52A52" w:rsidRDefault="00917240" w:rsidP="00E212D2">
            <w:pPr>
              <w:jc w:val="center"/>
              <w:rPr>
                <w:del w:id="6321" w:author="Maxim Moinat" w:date="2017-05-09T15:11:00Z"/>
                <w:strike/>
                <w:szCs w:val="20"/>
                <w:lang w:val="en-GB" w:eastAsia="en-GB"/>
                <w:rPrChange w:id="6322" w:author="Maxim Moinat" w:date="2016-10-11T16:41:00Z">
                  <w:rPr>
                    <w:del w:id="632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2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2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Working status</w:delText>
              </w:r>
              <w:bookmarkStart w:id="6326" w:name="_Toc482107745"/>
              <w:bookmarkStart w:id="6327" w:name="_Toc482108119"/>
              <w:bookmarkStart w:id="6328" w:name="_Toc482108493"/>
              <w:bookmarkEnd w:id="6326"/>
              <w:bookmarkEnd w:id="6327"/>
              <w:bookmarkEnd w:id="6328"/>
            </w:del>
          </w:p>
        </w:tc>
        <w:tc>
          <w:tcPr>
            <w:tcW w:w="1812" w:type="dxa"/>
          </w:tcPr>
          <w:p w14:paraId="06B6D78D" w14:textId="4C116BBD" w:rsidR="00917240" w:rsidRPr="003452F7" w:rsidDel="00A52A52" w:rsidRDefault="00917240" w:rsidP="00E212D2">
            <w:pPr>
              <w:rPr>
                <w:del w:id="6329" w:author="Maxim Moinat" w:date="2017-05-09T15:11:00Z"/>
                <w:strike/>
                <w:szCs w:val="20"/>
                <w:lang w:val="en-GB" w:eastAsia="en-GB"/>
                <w:rPrChange w:id="6330" w:author="Maxim Moinat" w:date="2016-10-11T16:41:00Z">
                  <w:rPr>
                    <w:del w:id="633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3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3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Employment status</w:delText>
              </w:r>
              <w:bookmarkStart w:id="6334" w:name="_Toc482107746"/>
              <w:bookmarkStart w:id="6335" w:name="_Toc482108120"/>
              <w:bookmarkStart w:id="6336" w:name="_Toc482108494"/>
              <w:bookmarkEnd w:id="6334"/>
              <w:bookmarkEnd w:id="6335"/>
              <w:bookmarkEnd w:id="6336"/>
            </w:del>
          </w:p>
        </w:tc>
        <w:tc>
          <w:tcPr>
            <w:tcW w:w="1418" w:type="dxa"/>
          </w:tcPr>
          <w:p w14:paraId="25678C65" w14:textId="00BBFA01" w:rsidR="00917240" w:rsidRPr="003452F7" w:rsidDel="00A52A52" w:rsidRDefault="00917240" w:rsidP="00E212D2">
            <w:pPr>
              <w:rPr>
                <w:del w:id="6337" w:author="Maxim Moinat" w:date="2017-05-09T15:11:00Z"/>
                <w:rFonts w:eastAsia="Times New Roman"/>
                <w:strike/>
                <w:rPrChange w:id="6338" w:author="Maxim Moinat" w:date="2016-10-11T16:41:00Z">
                  <w:rPr>
                    <w:del w:id="6339" w:author="Maxim Moinat" w:date="2017-05-09T15:11:00Z"/>
                    <w:rFonts w:eastAsia="Times New Roman"/>
                  </w:rPr>
                </w:rPrChange>
              </w:rPr>
            </w:pPr>
            <w:del w:id="6340" w:author="Maxim Moinat" w:date="2017-05-09T15:11:00Z">
              <w:r w:rsidRPr="003452F7" w:rsidDel="00A52A52">
                <w:rPr>
                  <w:rFonts w:ascii="Helvetica" w:eastAsia="Times New Roman" w:hAnsi="Helvetica"/>
                  <w:strike/>
                  <w:color w:val="333333"/>
                  <w:sz w:val="21"/>
                  <w:szCs w:val="21"/>
                  <w:shd w:val="clear" w:color="auto" w:fill="FFFFFF"/>
                  <w:rPrChange w:id="6341" w:author="Maxim Moinat" w:date="2016-10-11T16:41:00Z">
                    <w:rPr>
                      <w:rFonts w:ascii="Helvetica" w:eastAsia="Times New Roman" w:hAnsi="Helvetica"/>
                      <w:color w:val="333333"/>
                      <w:sz w:val="21"/>
                      <w:szCs w:val="21"/>
                      <w:shd w:val="clear" w:color="auto" w:fill="FFFFFF"/>
                    </w:rPr>
                  </w:rPrChange>
                </w:rPr>
                <w:delText>4073163</w:delText>
              </w:r>
              <w:bookmarkStart w:id="6342" w:name="_Toc482107747"/>
              <w:bookmarkStart w:id="6343" w:name="_Toc482108121"/>
              <w:bookmarkStart w:id="6344" w:name="_Toc482108495"/>
              <w:bookmarkEnd w:id="6342"/>
              <w:bookmarkEnd w:id="6343"/>
              <w:bookmarkEnd w:id="6344"/>
            </w:del>
          </w:p>
          <w:p w14:paraId="1081B8EA" w14:textId="4672A000" w:rsidR="00917240" w:rsidRPr="003452F7" w:rsidDel="00A52A52" w:rsidRDefault="00917240" w:rsidP="00E212D2">
            <w:pPr>
              <w:rPr>
                <w:del w:id="6345" w:author="Maxim Moinat" w:date="2017-05-09T15:11:00Z"/>
                <w:strike/>
                <w:szCs w:val="20"/>
                <w:lang w:val="en-GB" w:eastAsia="en-GB"/>
                <w:rPrChange w:id="6346" w:author="Maxim Moinat" w:date="2016-10-11T16:41:00Z">
                  <w:rPr>
                    <w:del w:id="634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348" w:name="_Toc482107748"/>
            <w:bookmarkStart w:id="6349" w:name="_Toc482108122"/>
            <w:bookmarkStart w:id="6350" w:name="_Toc482108496"/>
            <w:bookmarkEnd w:id="6348"/>
            <w:bookmarkEnd w:id="6349"/>
            <w:bookmarkEnd w:id="6350"/>
          </w:p>
        </w:tc>
        <w:tc>
          <w:tcPr>
            <w:tcW w:w="2582" w:type="dxa"/>
          </w:tcPr>
          <w:p w14:paraId="5B9FA1A7" w14:textId="3670FD36" w:rsidR="00917240" w:rsidRPr="003452F7" w:rsidDel="00A52A52" w:rsidRDefault="00917240" w:rsidP="00E212D2">
            <w:pPr>
              <w:rPr>
                <w:del w:id="6351" w:author="Maxim Moinat" w:date="2017-05-09T15:11:00Z"/>
                <w:strike/>
                <w:szCs w:val="20"/>
                <w:lang w:val="en-GB" w:eastAsia="en-GB"/>
                <w:rPrChange w:id="6352" w:author="Maxim Moinat" w:date="2016-10-11T16:41:00Z">
                  <w:rPr>
                    <w:del w:id="635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5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5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Observable Entity</w:delText>
              </w:r>
              <w:bookmarkStart w:id="6356" w:name="_Toc482107749"/>
              <w:bookmarkStart w:id="6357" w:name="_Toc482108123"/>
              <w:bookmarkStart w:id="6358" w:name="_Toc482108497"/>
              <w:bookmarkEnd w:id="6356"/>
              <w:bookmarkEnd w:id="6357"/>
              <w:bookmarkEnd w:id="6358"/>
            </w:del>
          </w:p>
        </w:tc>
        <w:bookmarkStart w:id="6359" w:name="_Toc482107750"/>
        <w:bookmarkStart w:id="6360" w:name="_Toc482108124"/>
        <w:bookmarkStart w:id="6361" w:name="_Toc482108498"/>
        <w:bookmarkEnd w:id="6359"/>
        <w:bookmarkEnd w:id="6360"/>
        <w:bookmarkEnd w:id="6361"/>
      </w:tr>
      <w:tr w:rsidR="00917240" w:rsidDel="00A52A52" w14:paraId="2ACD5DFC" w14:textId="71258D4B" w:rsidTr="00E212D2">
        <w:trPr>
          <w:trHeight w:val="240"/>
          <w:del w:id="6362" w:author="Maxim Moinat" w:date="2017-05-09T15:11:00Z"/>
        </w:trPr>
        <w:tc>
          <w:tcPr>
            <w:tcW w:w="1872" w:type="dxa"/>
            <w:noWrap/>
            <w:vAlign w:val="bottom"/>
          </w:tcPr>
          <w:p w14:paraId="022C80B1" w14:textId="26467732" w:rsidR="00917240" w:rsidRPr="003452F7" w:rsidDel="00A52A52" w:rsidRDefault="00917240" w:rsidP="00E212D2">
            <w:pPr>
              <w:rPr>
                <w:del w:id="6363" w:author="Maxim Moinat" w:date="2017-05-09T15:11:00Z"/>
                <w:rFonts w:ascii="Calibri" w:hAnsi="Calibri"/>
                <w:strike/>
                <w:color w:val="000000"/>
                <w:rPrChange w:id="6364" w:author="Maxim Moinat" w:date="2016-10-11T16:41:00Z">
                  <w:rPr>
                    <w:del w:id="6365" w:author="Maxim Moinat" w:date="2017-05-09T15:11:00Z"/>
                    <w:rFonts w:ascii="Calibri" w:hAnsi="Calibri"/>
                    <w:color w:val="000000"/>
                  </w:rPr>
                </w:rPrChange>
              </w:rPr>
            </w:pPr>
            <w:del w:id="6366" w:author="Maxim Moinat" w:date="2017-05-09T15:11:00Z">
              <w:r w:rsidRPr="003452F7" w:rsidDel="00A52A52">
                <w:rPr>
                  <w:strike/>
                  <w:rPrChange w:id="6367" w:author="Maxim Moinat" w:date="2016-10-11T16:41:00Z">
                    <w:rPr/>
                  </w:rPrChange>
                </w:rPr>
                <w:delText>LISA.utlsvbakgalt</w:delText>
              </w:r>
              <w:bookmarkStart w:id="6368" w:name="_Toc482107751"/>
              <w:bookmarkStart w:id="6369" w:name="_Toc482108125"/>
              <w:bookmarkStart w:id="6370" w:name="_Toc482108499"/>
              <w:bookmarkEnd w:id="6368"/>
              <w:bookmarkEnd w:id="6369"/>
              <w:bookmarkEnd w:id="6370"/>
            </w:del>
          </w:p>
        </w:tc>
        <w:tc>
          <w:tcPr>
            <w:tcW w:w="1984" w:type="dxa"/>
          </w:tcPr>
          <w:p w14:paraId="0051C804" w14:textId="78579300" w:rsidR="00917240" w:rsidRPr="003452F7" w:rsidDel="00A52A52" w:rsidRDefault="00917240" w:rsidP="00E212D2">
            <w:pPr>
              <w:jc w:val="center"/>
              <w:rPr>
                <w:del w:id="6371" w:author="Maxim Moinat" w:date="2017-05-09T15:11:00Z"/>
                <w:strike/>
                <w:szCs w:val="20"/>
                <w:lang w:val="en-GB" w:eastAsia="en-GB"/>
                <w:rPrChange w:id="6372" w:author="Maxim Moinat" w:date="2016-10-11T16:41:00Z">
                  <w:rPr>
                    <w:del w:id="637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7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7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Background</w:delText>
              </w:r>
              <w:bookmarkStart w:id="6376" w:name="_Toc482107752"/>
              <w:bookmarkStart w:id="6377" w:name="_Toc482108126"/>
              <w:bookmarkStart w:id="6378" w:name="_Toc482108500"/>
              <w:bookmarkEnd w:id="6376"/>
              <w:bookmarkEnd w:id="6377"/>
              <w:bookmarkEnd w:id="6378"/>
            </w:del>
          </w:p>
        </w:tc>
        <w:tc>
          <w:tcPr>
            <w:tcW w:w="1812" w:type="dxa"/>
          </w:tcPr>
          <w:p w14:paraId="5C730065" w14:textId="52AF5F09" w:rsidR="00917240" w:rsidRPr="003452F7" w:rsidDel="00A52A52" w:rsidRDefault="00917240" w:rsidP="00E212D2">
            <w:pPr>
              <w:rPr>
                <w:del w:id="6379" w:author="Maxim Moinat" w:date="2017-05-09T15:11:00Z"/>
                <w:strike/>
                <w:szCs w:val="20"/>
                <w:lang w:val="en-GB" w:eastAsia="en-GB"/>
                <w:rPrChange w:id="6380" w:author="Maxim Moinat" w:date="2016-10-11T16:41:00Z">
                  <w:rPr>
                    <w:del w:id="638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8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8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Ethnic background</w:delText>
              </w:r>
              <w:bookmarkStart w:id="6384" w:name="_Toc482107753"/>
              <w:bookmarkStart w:id="6385" w:name="_Toc482108127"/>
              <w:bookmarkStart w:id="6386" w:name="_Toc482108501"/>
              <w:bookmarkEnd w:id="6384"/>
              <w:bookmarkEnd w:id="6385"/>
              <w:bookmarkEnd w:id="6386"/>
            </w:del>
          </w:p>
        </w:tc>
        <w:tc>
          <w:tcPr>
            <w:tcW w:w="1418" w:type="dxa"/>
          </w:tcPr>
          <w:p w14:paraId="42E30358" w14:textId="2CDDB5CF" w:rsidR="00917240" w:rsidRPr="003452F7" w:rsidDel="00A52A52" w:rsidRDefault="00917240" w:rsidP="00E212D2">
            <w:pPr>
              <w:rPr>
                <w:del w:id="6387" w:author="Maxim Moinat" w:date="2017-05-09T15:11:00Z"/>
                <w:strike/>
                <w:szCs w:val="20"/>
                <w:lang w:val="en-GB" w:eastAsia="en-GB"/>
                <w:rPrChange w:id="6388" w:author="Maxim Moinat" w:date="2016-10-11T16:41:00Z">
                  <w:rPr>
                    <w:del w:id="6389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390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391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4136468</w:delText>
              </w:r>
              <w:bookmarkStart w:id="6392" w:name="_Toc482107754"/>
              <w:bookmarkStart w:id="6393" w:name="_Toc482108128"/>
              <w:bookmarkStart w:id="6394" w:name="_Toc482108502"/>
              <w:bookmarkEnd w:id="6392"/>
              <w:bookmarkEnd w:id="6393"/>
              <w:bookmarkEnd w:id="6394"/>
            </w:del>
          </w:p>
        </w:tc>
        <w:tc>
          <w:tcPr>
            <w:tcW w:w="2582" w:type="dxa"/>
          </w:tcPr>
          <w:p w14:paraId="1A041CB0" w14:textId="5094A25C" w:rsidR="00917240" w:rsidRPr="003452F7" w:rsidDel="00A52A52" w:rsidRDefault="00917240" w:rsidP="00E212D2">
            <w:pPr>
              <w:rPr>
                <w:del w:id="6395" w:author="Maxim Moinat" w:date="2017-05-09T15:11:00Z"/>
                <w:strike/>
                <w:szCs w:val="20"/>
                <w:lang w:val="en-GB" w:eastAsia="en-GB"/>
                <w:rPrChange w:id="6396" w:author="Maxim Moinat" w:date="2016-10-11T16:41:00Z">
                  <w:rPr>
                    <w:del w:id="639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398" w:name="_Toc482107755"/>
            <w:bookmarkStart w:id="6399" w:name="_Toc482108129"/>
            <w:bookmarkStart w:id="6400" w:name="_Toc482108503"/>
            <w:bookmarkEnd w:id="6398"/>
            <w:bookmarkEnd w:id="6399"/>
            <w:bookmarkEnd w:id="6400"/>
          </w:p>
        </w:tc>
        <w:bookmarkStart w:id="6401" w:name="_Toc482107756"/>
        <w:bookmarkStart w:id="6402" w:name="_Toc482108130"/>
        <w:bookmarkStart w:id="6403" w:name="_Toc482108504"/>
        <w:bookmarkEnd w:id="6401"/>
        <w:bookmarkEnd w:id="6402"/>
        <w:bookmarkEnd w:id="6403"/>
      </w:tr>
      <w:tr w:rsidR="00A91DDD" w:rsidDel="00A52A52" w14:paraId="61034C9E" w14:textId="428E7C80" w:rsidTr="00E212D2">
        <w:trPr>
          <w:trHeight w:val="240"/>
          <w:del w:id="6404" w:author="Maxim Moinat" w:date="2017-05-09T15:11:00Z"/>
        </w:trPr>
        <w:tc>
          <w:tcPr>
            <w:tcW w:w="1872" w:type="dxa"/>
            <w:noWrap/>
            <w:vAlign w:val="bottom"/>
          </w:tcPr>
          <w:p w14:paraId="73763A97" w14:textId="48AA6956" w:rsidR="00A91DDD" w:rsidRPr="003452F7" w:rsidDel="00A52A52" w:rsidRDefault="00A91DDD" w:rsidP="00E212D2">
            <w:pPr>
              <w:rPr>
                <w:del w:id="6405" w:author="Maxim Moinat" w:date="2017-05-09T15:11:00Z"/>
                <w:strike/>
                <w:rPrChange w:id="6406" w:author="Maxim Moinat" w:date="2016-10-11T16:41:00Z">
                  <w:rPr>
                    <w:del w:id="6407" w:author="Maxim Moinat" w:date="2017-05-09T15:11:00Z"/>
                  </w:rPr>
                </w:rPrChange>
              </w:rPr>
            </w:pPr>
            <w:del w:id="6408" w:author="Maxim Moinat" w:date="2017-05-09T15:11:00Z">
              <w:r w:rsidRPr="003452F7" w:rsidDel="00A52A52">
                <w:rPr>
                  <w:strike/>
                  <w:rPrChange w:id="6409" w:author="Maxim Moinat" w:date="2016-10-11T16:41:00Z">
                    <w:rPr/>
                  </w:rPrChange>
                </w:rPr>
                <w:delText>PATREG.pvard</w:delText>
              </w:r>
              <w:bookmarkStart w:id="6410" w:name="_Toc482107757"/>
              <w:bookmarkStart w:id="6411" w:name="_Toc482108131"/>
              <w:bookmarkStart w:id="6412" w:name="_Toc482108505"/>
              <w:bookmarkEnd w:id="6410"/>
              <w:bookmarkEnd w:id="6411"/>
              <w:bookmarkEnd w:id="6412"/>
            </w:del>
          </w:p>
        </w:tc>
        <w:tc>
          <w:tcPr>
            <w:tcW w:w="1984" w:type="dxa"/>
          </w:tcPr>
          <w:p w14:paraId="19B29D7B" w14:textId="4C97E215" w:rsidR="00A91DDD" w:rsidRPr="003452F7" w:rsidDel="00A52A52" w:rsidRDefault="00A91DDD" w:rsidP="00E212D2">
            <w:pPr>
              <w:jc w:val="center"/>
              <w:rPr>
                <w:del w:id="6413" w:author="Maxim Moinat" w:date="2017-05-09T15:11:00Z"/>
                <w:strike/>
                <w:szCs w:val="20"/>
                <w:lang w:val="en-GB" w:eastAsia="en-GB"/>
                <w:rPrChange w:id="6414" w:author="Maxim Moinat" w:date="2016-10-11T16:41:00Z">
                  <w:rPr>
                    <w:del w:id="641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16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17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Planned visit</w:delText>
              </w:r>
              <w:bookmarkStart w:id="6418" w:name="_Toc482107758"/>
              <w:bookmarkStart w:id="6419" w:name="_Toc482108132"/>
              <w:bookmarkStart w:id="6420" w:name="_Toc482108506"/>
              <w:bookmarkEnd w:id="6418"/>
              <w:bookmarkEnd w:id="6419"/>
              <w:bookmarkEnd w:id="6420"/>
            </w:del>
          </w:p>
        </w:tc>
        <w:tc>
          <w:tcPr>
            <w:tcW w:w="1812" w:type="dxa"/>
          </w:tcPr>
          <w:p w14:paraId="41D1835B" w14:textId="79C9114C" w:rsidR="00A91DDD" w:rsidRPr="003452F7" w:rsidDel="00A52A52" w:rsidRDefault="00A91DDD" w:rsidP="00A91DDD">
            <w:pPr>
              <w:rPr>
                <w:del w:id="6421" w:author="Maxim Moinat" w:date="2017-05-09T15:11:00Z"/>
                <w:strike/>
                <w:szCs w:val="20"/>
                <w:lang w:val="en-GB" w:eastAsia="en-GB"/>
                <w:rPrChange w:id="6422" w:author="Maxim Moinat" w:date="2016-10-11T16:41:00Z">
                  <w:rPr>
                    <w:del w:id="6423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24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25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Planned</w:delText>
              </w:r>
              <w:bookmarkStart w:id="6426" w:name="_Toc482107759"/>
              <w:bookmarkStart w:id="6427" w:name="_Toc482108133"/>
              <w:bookmarkStart w:id="6428" w:name="_Toc482108507"/>
              <w:bookmarkEnd w:id="6426"/>
              <w:bookmarkEnd w:id="6427"/>
              <w:bookmarkEnd w:id="6428"/>
            </w:del>
          </w:p>
          <w:p w14:paraId="74503D70" w14:textId="31A9905D" w:rsidR="00A91DDD" w:rsidRPr="003452F7" w:rsidDel="00A52A52" w:rsidRDefault="00A91DDD" w:rsidP="00E212D2">
            <w:pPr>
              <w:rPr>
                <w:del w:id="6429" w:author="Maxim Moinat" w:date="2017-05-09T15:11:00Z"/>
                <w:strike/>
                <w:szCs w:val="20"/>
                <w:lang w:val="en-GB" w:eastAsia="en-GB"/>
                <w:rPrChange w:id="6430" w:author="Maxim Moinat" w:date="2016-10-11T16:41:00Z">
                  <w:rPr>
                    <w:del w:id="643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432" w:name="_Toc482107760"/>
            <w:bookmarkStart w:id="6433" w:name="_Toc482108134"/>
            <w:bookmarkStart w:id="6434" w:name="_Toc482108508"/>
            <w:bookmarkEnd w:id="6432"/>
            <w:bookmarkEnd w:id="6433"/>
            <w:bookmarkEnd w:id="6434"/>
          </w:p>
        </w:tc>
        <w:tc>
          <w:tcPr>
            <w:tcW w:w="1418" w:type="dxa"/>
          </w:tcPr>
          <w:p w14:paraId="791FBF3A" w14:textId="51140E16" w:rsidR="00A91DDD" w:rsidRPr="003452F7" w:rsidDel="00A52A52" w:rsidRDefault="00A91DDD" w:rsidP="00A91DDD">
            <w:pPr>
              <w:rPr>
                <w:del w:id="6435" w:author="Maxim Moinat" w:date="2017-05-09T15:11:00Z"/>
                <w:strike/>
                <w:szCs w:val="20"/>
                <w:lang w:val="en-GB" w:eastAsia="en-GB"/>
                <w:rPrChange w:id="6436" w:author="Maxim Moinat" w:date="2016-10-11T16:41:00Z">
                  <w:rPr>
                    <w:del w:id="6437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38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39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4161676</w:delText>
              </w:r>
              <w:bookmarkStart w:id="6440" w:name="_Toc482107761"/>
              <w:bookmarkStart w:id="6441" w:name="_Toc482108135"/>
              <w:bookmarkStart w:id="6442" w:name="_Toc482108509"/>
              <w:bookmarkEnd w:id="6440"/>
              <w:bookmarkEnd w:id="6441"/>
              <w:bookmarkEnd w:id="6442"/>
            </w:del>
          </w:p>
          <w:p w14:paraId="4551F603" w14:textId="096D34B7" w:rsidR="00A91DDD" w:rsidRPr="003452F7" w:rsidDel="00A52A52" w:rsidRDefault="00A91DDD" w:rsidP="00E212D2">
            <w:pPr>
              <w:rPr>
                <w:del w:id="6443" w:author="Maxim Moinat" w:date="2017-05-09T15:11:00Z"/>
                <w:strike/>
                <w:szCs w:val="20"/>
                <w:lang w:val="en-GB" w:eastAsia="en-GB"/>
                <w:rPrChange w:id="6444" w:author="Maxim Moinat" w:date="2016-10-11T16:41:00Z">
                  <w:rPr>
                    <w:del w:id="6445" w:author="Maxim Moinat" w:date="2017-05-09T15:11:00Z"/>
                    <w:szCs w:val="20"/>
                    <w:lang w:val="en-GB" w:eastAsia="en-GB"/>
                  </w:rPr>
                </w:rPrChange>
              </w:rPr>
            </w:pPr>
            <w:bookmarkStart w:id="6446" w:name="_Toc482107762"/>
            <w:bookmarkStart w:id="6447" w:name="_Toc482108136"/>
            <w:bookmarkStart w:id="6448" w:name="_Toc482108510"/>
            <w:bookmarkEnd w:id="6446"/>
            <w:bookmarkEnd w:id="6447"/>
            <w:bookmarkEnd w:id="6448"/>
          </w:p>
        </w:tc>
        <w:tc>
          <w:tcPr>
            <w:tcW w:w="2582" w:type="dxa"/>
          </w:tcPr>
          <w:p w14:paraId="7457A289" w14:textId="3D8C1856" w:rsidR="00A91DDD" w:rsidRPr="003452F7" w:rsidDel="00A52A52" w:rsidRDefault="00A91DDD" w:rsidP="00E212D2">
            <w:pPr>
              <w:rPr>
                <w:del w:id="6449" w:author="Maxim Moinat" w:date="2017-05-09T15:11:00Z"/>
                <w:strike/>
                <w:szCs w:val="20"/>
                <w:lang w:val="en-GB" w:eastAsia="en-GB"/>
                <w:rPrChange w:id="6450" w:author="Maxim Moinat" w:date="2016-10-11T16:41:00Z">
                  <w:rPr>
                    <w:del w:id="6451" w:author="Maxim Moinat" w:date="2017-05-09T15:11:00Z"/>
                    <w:szCs w:val="20"/>
                    <w:lang w:val="en-GB" w:eastAsia="en-GB"/>
                  </w:rPr>
                </w:rPrChange>
              </w:rPr>
            </w:pPr>
            <w:del w:id="6452" w:author="Maxim Moinat" w:date="2017-05-09T15:11:00Z">
              <w:r w:rsidRPr="003452F7" w:rsidDel="00A52A52">
                <w:rPr>
                  <w:strike/>
                  <w:szCs w:val="20"/>
                  <w:lang w:val="en-GB" w:eastAsia="en-GB"/>
                  <w:rPrChange w:id="6453" w:author="Maxim Moinat" w:date="2016-10-11T16:41:00Z">
                    <w:rPr>
                      <w:szCs w:val="20"/>
                      <w:lang w:val="en-GB" w:eastAsia="en-GB"/>
                    </w:rPr>
                  </w:rPrChange>
                </w:rPr>
                <w:delText>SNOMED, Qualifier Value</w:delText>
              </w:r>
              <w:bookmarkStart w:id="6454" w:name="_Toc482107763"/>
              <w:bookmarkStart w:id="6455" w:name="_Toc482108137"/>
              <w:bookmarkStart w:id="6456" w:name="_Toc482108511"/>
              <w:bookmarkEnd w:id="6454"/>
              <w:bookmarkEnd w:id="6455"/>
              <w:bookmarkEnd w:id="6456"/>
            </w:del>
          </w:p>
        </w:tc>
        <w:bookmarkStart w:id="6457" w:name="_Toc482107764"/>
        <w:bookmarkStart w:id="6458" w:name="_Toc482108138"/>
        <w:bookmarkStart w:id="6459" w:name="_Toc482108512"/>
        <w:bookmarkEnd w:id="6457"/>
        <w:bookmarkEnd w:id="6458"/>
        <w:bookmarkEnd w:id="6459"/>
      </w:tr>
    </w:tbl>
    <w:p w14:paraId="239B626B" w14:textId="5D3A9DC0" w:rsidR="00917240" w:rsidDel="00C612E0" w:rsidRDefault="00917240" w:rsidP="00917240">
      <w:pPr>
        <w:rPr>
          <w:del w:id="6460" w:author="Maxim Moinat" w:date="2017-05-09T15:21:00Z"/>
          <w:rFonts w:cs="Arial"/>
          <w:szCs w:val="20"/>
          <w:lang w:val="en-GB"/>
        </w:rPr>
      </w:pPr>
      <w:bookmarkStart w:id="6461" w:name="_Toc482107765"/>
      <w:bookmarkStart w:id="6462" w:name="_Toc482108139"/>
      <w:bookmarkStart w:id="6463" w:name="_Toc482108513"/>
      <w:bookmarkEnd w:id="6461"/>
      <w:bookmarkEnd w:id="6462"/>
      <w:bookmarkEnd w:id="6463"/>
    </w:p>
    <w:p w14:paraId="1B1B5C7E" w14:textId="0641D5AF" w:rsidR="00917240" w:rsidRPr="00240F9F" w:rsidDel="00C612E0" w:rsidRDefault="00917240" w:rsidP="00917240">
      <w:pPr>
        <w:rPr>
          <w:del w:id="6464" w:author="Maxim Moinat" w:date="2017-05-09T15:14:00Z"/>
          <w:rFonts w:cs="Arial"/>
          <w:szCs w:val="20"/>
          <w:lang w:val="en-GB"/>
        </w:rPr>
      </w:pPr>
      <w:del w:id="6465" w:author="Maxim Moinat" w:date="2017-05-09T15:14:00Z">
        <w:r w:rsidDel="00C612E0">
          <w:rPr>
            <w:rFonts w:cs="Arial"/>
            <w:szCs w:val="20"/>
            <w:lang w:val="en-GB"/>
          </w:rPr>
          <w:delText>Concept mapping for source field PATREG.INSATT</w:delText>
        </w:r>
        <w:r w:rsidRPr="00240F9F" w:rsidDel="00C612E0">
          <w:rPr>
            <w:rFonts w:cs="Arial"/>
            <w:szCs w:val="20"/>
            <w:lang w:val="en-GB"/>
          </w:rPr>
          <w:delText xml:space="preserve">: (SNOMED) </w:delText>
        </w:r>
        <w:bookmarkStart w:id="6466" w:name="_Toc482107766"/>
        <w:bookmarkStart w:id="6467" w:name="_Toc482108140"/>
        <w:bookmarkStart w:id="6468" w:name="_Toc482108514"/>
        <w:bookmarkEnd w:id="6466"/>
        <w:bookmarkEnd w:id="6467"/>
        <w:bookmarkEnd w:id="6468"/>
      </w:del>
    </w:p>
    <w:tbl>
      <w:tblPr>
        <w:tblW w:w="953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1"/>
        <w:gridCol w:w="1700"/>
        <w:gridCol w:w="2412"/>
        <w:gridCol w:w="2412"/>
      </w:tblGrid>
      <w:tr w:rsidR="00907A37" w:rsidRPr="00225E58" w:rsidDel="00C612E0" w14:paraId="3C89539A" w14:textId="61260931" w:rsidTr="00E212D2">
        <w:trPr>
          <w:trHeight w:val="240"/>
          <w:del w:id="6469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3B81B67" w14:textId="57E515A4" w:rsidR="00907A37" w:rsidDel="00C612E0" w:rsidRDefault="00907A37" w:rsidP="00907A37">
            <w:pPr>
              <w:jc w:val="center"/>
              <w:rPr>
                <w:del w:id="6470" w:author="Maxim Moinat" w:date="2017-05-09T15:14:00Z"/>
                <w:b/>
                <w:bCs/>
                <w:szCs w:val="20"/>
                <w:lang w:val="en-GB" w:eastAsia="en-GB"/>
              </w:rPr>
            </w:pPr>
            <w:del w:id="6471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472" w:name="_Toc482107767"/>
              <w:bookmarkStart w:id="6473" w:name="_Toc482108141"/>
              <w:bookmarkStart w:id="6474" w:name="_Toc482108515"/>
              <w:bookmarkEnd w:id="6472"/>
              <w:bookmarkEnd w:id="6473"/>
              <w:bookmarkEnd w:id="6474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8FFF8C9" w14:textId="6667CEAA" w:rsidR="00907A37" w:rsidDel="00C612E0" w:rsidRDefault="00907A37" w:rsidP="00907A37">
            <w:pPr>
              <w:jc w:val="center"/>
              <w:rPr>
                <w:del w:id="6475" w:author="Maxim Moinat" w:date="2017-05-09T15:14:00Z"/>
                <w:b/>
                <w:bCs/>
                <w:szCs w:val="20"/>
                <w:lang w:val="en-GB" w:eastAsia="en-GB"/>
              </w:rPr>
            </w:pPr>
            <w:del w:id="6476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477" w:name="_Toc482107768"/>
              <w:bookmarkStart w:id="6478" w:name="_Toc482108142"/>
              <w:bookmarkStart w:id="6479" w:name="_Toc482108516"/>
              <w:bookmarkEnd w:id="6477"/>
              <w:bookmarkEnd w:id="6478"/>
              <w:bookmarkEnd w:id="6479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EF823F8" w14:textId="67264B2A" w:rsidR="00907A37" w:rsidDel="00C612E0" w:rsidRDefault="00907A37" w:rsidP="00907A37">
            <w:pPr>
              <w:jc w:val="center"/>
              <w:rPr>
                <w:del w:id="6480" w:author="Maxim Moinat" w:date="2017-05-09T15:14:00Z"/>
                <w:b/>
                <w:bCs/>
                <w:szCs w:val="20"/>
                <w:lang w:val="en-GB" w:eastAsia="en-GB"/>
              </w:rPr>
            </w:pPr>
            <w:del w:id="6481" w:author="Maxim Moinat" w:date="2017-05-09T15:14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482" w:name="_Toc482107769"/>
              <w:bookmarkStart w:id="6483" w:name="_Toc482108143"/>
              <w:bookmarkStart w:id="6484" w:name="_Toc482108517"/>
              <w:bookmarkEnd w:id="6482"/>
              <w:bookmarkEnd w:id="6483"/>
              <w:bookmarkEnd w:id="6484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088989E" w14:textId="431E69CB" w:rsidR="00907A37" w:rsidDel="00C612E0" w:rsidRDefault="00907A37" w:rsidP="00907A37">
            <w:pPr>
              <w:jc w:val="center"/>
              <w:rPr>
                <w:del w:id="6485" w:author="Maxim Moinat" w:date="2017-05-09T15:14:00Z"/>
                <w:b/>
                <w:bCs/>
                <w:szCs w:val="20"/>
                <w:lang w:val="en-GB" w:eastAsia="en-GB"/>
              </w:rPr>
            </w:pPr>
            <w:del w:id="6486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6487" w:name="_Toc482107770"/>
              <w:bookmarkStart w:id="6488" w:name="_Toc482108144"/>
              <w:bookmarkStart w:id="6489" w:name="_Toc482108518"/>
              <w:bookmarkEnd w:id="6487"/>
              <w:bookmarkEnd w:id="6488"/>
              <w:bookmarkEnd w:id="6489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0353AFBB" w14:textId="00CD5AEE" w:rsidR="00907A37" w:rsidDel="00C612E0" w:rsidRDefault="00907A37" w:rsidP="00907A37">
            <w:pPr>
              <w:jc w:val="center"/>
              <w:rPr>
                <w:del w:id="6490" w:author="Maxim Moinat" w:date="2017-05-09T15:14:00Z"/>
                <w:b/>
                <w:bCs/>
                <w:szCs w:val="20"/>
                <w:lang w:val="en-GB" w:eastAsia="en-GB"/>
              </w:rPr>
            </w:pPr>
            <w:del w:id="6491" w:author="Maxim Moinat" w:date="2017-05-09T15:14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492" w:name="_Toc482107771"/>
              <w:bookmarkStart w:id="6493" w:name="_Toc482108145"/>
              <w:bookmarkStart w:id="6494" w:name="_Toc482108519"/>
              <w:bookmarkEnd w:id="6492"/>
              <w:bookmarkEnd w:id="6493"/>
              <w:bookmarkEnd w:id="6494"/>
            </w:del>
          </w:p>
        </w:tc>
        <w:bookmarkStart w:id="6495" w:name="_Toc482107772"/>
        <w:bookmarkStart w:id="6496" w:name="_Toc482108146"/>
        <w:bookmarkStart w:id="6497" w:name="_Toc482108520"/>
        <w:bookmarkEnd w:id="6495"/>
        <w:bookmarkEnd w:id="6496"/>
        <w:bookmarkEnd w:id="6497"/>
      </w:tr>
      <w:tr w:rsidR="00917240" w:rsidDel="00C612E0" w14:paraId="63B4669D" w14:textId="0B931351" w:rsidTr="00E212D2">
        <w:trPr>
          <w:trHeight w:val="240"/>
          <w:del w:id="6498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91D66" w14:textId="0B3B8781" w:rsidR="00917240" w:rsidDel="00C612E0" w:rsidRDefault="00917240" w:rsidP="00E212D2">
            <w:pPr>
              <w:rPr>
                <w:del w:id="6499" w:author="Maxim Moinat" w:date="2017-05-09T15:14:00Z"/>
                <w:rFonts w:ascii="Calibri" w:hAnsi="Calibri"/>
                <w:color w:val="000000"/>
              </w:rPr>
            </w:pPr>
            <w:del w:id="6500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1</w:delText>
              </w:r>
              <w:bookmarkStart w:id="6501" w:name="_Toc482107773"/>
              <w:bookmarkStart w:id="6502" w:name="_Toc482108147"/>
              <w:bookmarkStart w:id="6503" w:name="_Toc482108521"/>
              <w:bookmarkEnd w:id="6501"/>
              <w:bookmarkEnd w:id="6502"/>
              <w:bookmarkEnd w:id="6503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9DCD3" w14:textId="05CA119F" w:rsidR="00917240" w:rsidDel="00C612E0" w:rsidRDefault="00917240" w:rsidP="00E212D2">
            <w:pPr>
              <w:rPr>
                <w:del w:id="6504" w:author="Maxim Moinat" w:date="2017-05-09T15:14:00Z"/>
                <w:rFonts w:ascii="Calibri" w:hAnsi="Calibri"/>
                <w:color w:val="000000"/>
              </w:rPr>
            </w:pPr>
            <w:del w:id="6505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Other hospital or clinic</w:delText>
              </w:r>
              <w:bookmarkStart w:id="6506" w:name="_Toc482107774"/>
              <w:bookmarkStart w:id="6507" w:name="_Toc482108148"/>
              <w:bookmarkStart w:id="6508" w:name="_Toc482108522"/>
              <w:bookmarkEnd w:id="6506"/>
              <w:bookmarkEnd w:id="6507"/>
              <w:bookmarkEnd w:id="6508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8926C" w14:textId="4A5A73B2" w:rsidR="0085586B" w:rsidRPr="005A3284" w:rsidDel="00C612E0" w:rsidRDefault="00917240" w:rsidP="00E212D2">
            <w:pPr>
              <w:rPr>
                <w:del w:id="6509" w:author="Maxim Moinat" w:date="2017-05-09T15:14:00Z"/>
                <w:szCs w:val="20"/>
                <w:lang w:val="en-GB" w:eastAsia="en-GB"/>
              </w:rPr>
            </w:pPr>
            <w:del w:id="6510" w:author="Maxim Moinat" w:date="2016-10-11T16:30:00Z">
              <w:r w:rsidRPr="005A3284" w:rsidDel="0085586B">
                <w:rPr>
                  <w:szCs w:val="20"/>
                  <w:lang w:val="en-GB" w:eastAsia="en-GB"/>
                </w:rPr>
                <w:delText>Hospital</w:delText>
              </w:r>
            </w:del>
            <w:bookmarkStart w:id="6511" w:name="_Toc482107775"/>
            <w:bookmarkStart w:id="6512" w:name="_Toc482108149"/>
            <w:bookmarkStart w:id="6513" w:name="_Toc482108523"/>
            <w:bookmarkEnd w:id="6511"/>
            <w:bookmarkEnd w:id="6512"/>
            <w:bookmarkEnd w:id="6513"/>
          </w:p>
          <w:p w14:paraId="1E8BAF48" w14:textId="0B155FA4" w:rsidR="00917240" w:rsidRPr="005A3284" w:rsidDel="00C612E0" w:rsidRDefault="00917240" w:rsidP="00E212D2">
            <w:pPr>
              <w:rPr>
                <w:del w:id="6514" w:author="Maxim Moinat" w:date="2017-05-09T15:14:00Z"/>
                <w:szCs w:val="20"/>
                <w:lang w:val="en-GB" w:eastAsia="en-GB"/>
              </w:rPr>
            </w:pPr>
            <w:bookmarkStart w:id="6515" w:name="_Toc482107776"/>
            <w:bookmarkStart w:id="6516" w:name="_Toc482108150"/>
            <w:bookmarkStart w:id="6517" w:name="_Toc482108524"/>
            <w:bookmarkEnd w:id="6515"/>
            <w:bookmarkEnd w:id="6516"/>
            <w:bookmarkEnd w:id="6517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013A0" w14:textId="332FE93F" w:rsidR="00917240" w:rsidRPr="0085586B" w:rsidDel="00A52A52" w:rsidRDefault="00917240" w:rsidP="00E212D2">
            <w:pPr>
              <w:rPr>
                <w:del w:id="6518" w:author="Maxim Moinat" w:date="2017-05-09T15:10:00Z"/>
                <w:strike/>
                <w:szCs w:val="20"/>
                <w:lang w:val="en-GB" w:eastAsia="en-GB"/>
              </w:rPr>
            </w:pPr>
            <w:del w:id="6519" w:author="Maxim Moinat" w:date="2017-05-09T15:10:00Z">
              <w:r w:rsidRPr="005A3284" w:rsidDel="00A52A52">
                <w:rPr>
                  <w:szCs w:val="20"/>
                  <w:lang w:val="en-GB" w:eastAsia="en-GB"/>
                </w:rPr>
                <w:delText xml:space="preserve"> </w:delText>
              </w:r>
              <w:r w:rsidRPr="0085586B" w:rsidDel="00A52A52">
                <w:rPr>
                  <w:strike/>
                  <w:szCs w:val="20"/>
                  <w:lang w:val="en-GB" w:eastAsia="en-GB"/>
                  <w:rPrChange w:id="6520" w:author="Maxim Moinat" w:date="2016-10-11T16:27:00Z">
                    <w:rPr>
                      <w:szCs w:val="20"/>
                      <w:lang w:val="en-GB" w:eastAsia="en-GB"/>
                    </w:rPr>
                  </w:rPrChange>
                </w:rPr>
                <w:delText>4318944</w:delText>
              </w:r>
              <w:bookmarkStart w:id="6521" w:name="_Toc482107777"/>
              <w:bookmarkStart w:id="6522" w:name="_Toc482108151"/>
              <w:bookmarkStart w:id="6523" w:name="_Toc482108525"/>
              <w:bookmarkEnd w:id="6521"/>
              <w:bookmarkEnd w:id="6522"/>
              <w:bookmarkEnd w:id="6523"/>
            </w:del>
          </w:p>
          <w:p w14:paraId="1C8DE35A" w14:textId="5A95BDB3" w:rsidR="00917240" w:rsidRPr="005A3284" w:rsidDel="00C612E0" w:rsidRDefault="00917240" w:rsidP="00E212D2">
            <w:pPr>
              <w:ind w:right="90"/>
              <w:rPr>
                <w:del w:id="6524" w:author="Maxim Moinat" w:date="2017-05-09T15:14:00Z"/>
                <w:szCs w:val="20"/>
                <w:lang w:val="en-GB" w:eastAsia="en-GB"/>
              </w:rPr>
            </w:pPr>
            <w:bookmarkStart w:id="6525" w:name="_Toc482107778"/>
            <w:bookmarkStart w:id="6526" w:name="_Toc482108152"/>
            <w:bookmarkStart w:id="6527" w:name="_Toc482108526"/>
            <w:bookmarkEnd w:id="6525"/>
            <w:bookmarkEnd w:id="6526"/>
            <w:bookmarkEnd w:id="6527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7C1D9" w14:textId="3D9B5831" w:rsidR="00917240" w:rsidRPr="003E5686" w:rsidDel="00C612E0" w:rsidRDefault="00917240" w:rsidP="00E212D2">
            <w:pPr>
              <w:jc w:val="center"/>
              <w:rPr>
                <w:del w:id="6528" w:author="Maxim Moinat" w:date="2017-05-09T15:14:00Z"/>
                <w:szCs w:val="20"/>
                <w:highlight w:val="yellow"/>
                <w:lang w:val="en-GB" w:eastAsia="en-GB"/>
              </w:rPr>
            </w:pPr>
            <w:bookmarkStart w:id="6529" w:name="_Toc482107779"/>
            <w:bookmarkStart w:id="6530" w:name="_Toc482108153"/>
            <w:bookmarkStart w:id="6531" w:name="_Toc482108527"/>
            <w:bookmarkEnd w:id="6529"/>
            <w:bookmarkEnd w:id="6530"/>
            <w:bookmarkEnd w:id="6531"/>
          </w:p>
        </w:tc>
        <w:bookmarkStart w:id="6532" w:name="_Toc482107780"/>
        <w:bookmarkStart w:id="6533" w:name="_Toc482108154"/>
        <w:bookmarkStart w:id="6534" w:name="_Toc482108528"/>
        <w:bookmarkEnd w:id="6532"/>
        <w:bookmarkEnd w:id="6533"/>
        <w:bookmarkEnd w:id="6534"/>
      </w:tr>
      <w:tr w:rsidR="00917240" w:rsidRPr="00590F24" w:rsidDel="00C612E0" w14:paraId="3AFFE767" w14:textId="11A794EF" w:rsidTr="00E212D2">
        <w:trPr>
          <w:trHeight w:val="240"/>
          <w:del w:id="6535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D18B80" w14:textId="2458B0CB" w:rsidR="00917240" w:rsidDel="00C612E0" w:rsidRDefault="00917240" w:rsidP="00E212D2">
            <w:pPr>
              <w:rPr>
                <w:del w:id="6536" w:author="Maxim Moinat" w:date="2017-05-09T15:14:00Z"/>
                <w:rFonts w:ascii="Calibri" w:hAnsi="Calibri"/>
                <w:color w:val="000000"/>
              </w:rPr>
            </w:pPr>
            <w:del w:id="6537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2</w:delText>
              </w:r>
              <w:bookmarkStart w:id="6538" w:name="_Toc482107781"/>
              <w:bookmarkStart w:id="6539" w:name="_Toc482108155"/>
              <w:bookmarkStart w:id="6540" w:name="_Toc482108529"/>
              <w:bookmarkEnd w:id="6538"/>
              <w:bookmarkEnd w:id="6539"/>
              <w:bookmarkEnd w:id="6540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E167A4" w14:textId="33EBCF61" w:rsidR="00917240" w:rsidDel="00C612E0" w:rsidRDefault="00917240" w:rsidP="00E212D2">
            <w:pPr>
              <w:rPr>
                <w:del w:id="6541" w:author="Maxim Moinat" w:date="2017-05-09T15:14:00Z"/>
                <w:rFonts w:ascii="Calibri" w:hAnsi="Calibri"/>
                <w:color w:val="000000"/>
              </w:rPr>
            </w:pPr>
            <w:del w:id="6542" w:author="Maxim Moinat" w:date="2017-05-09T15:14:00Z">
              <w:r w:rsidRPr="00590F24" w:rsidDel="00C612E0">
                <w:rPr>
                  <w:rFonts w:ascii="Calibri" w:hAnsi="Calibri"/>
                  <w:color w:val="000000"/>
                </w:rPr>
                <w:delText>Home for disabled or elderly people</w:delText>
              </w:r>
              <w:bookmarkStart w:id="6543" w:name="_Toc482107782"/>
              <w:bookmarkStart w:id="6544" w:name="_Toc482108156"/>
              <w:bookmarkStart w:id="6545" w:name="_Toc482108530"/>
              <w:bookmarkEnd w:id="6543"/>
              <w:bookmarkEnd w:id="6544"/>
              <w:bookmarkEnd w:id="6545"/>
            </w:del>
          </w:p>
          <w:p w14:paraId="2951FCFC" w14:textId="44695755" w:rsidR="00917240" w:rsidRPr="00590F24" w:rsidDel="00C612E0" w:rsidRDefault="00917240" w:rsidP="00E212D2">
            <w:pPr>
              <w:rPr>
                <w:del w:id="6546" w:author="Maxim Moinat" w:date="2017-05-09T15:14:00Z"/>
                <w:rFonts w:ascii="Calibri" w:hAnsi="Calibri"/>
                <w:color w:val="000000"/>
              </w:rPr>
            </w:pPr>
            <w:del w:id="6547" w:author="Maxim Moinat" w:date="2017-05-09T15:14:00Z">
              <w:r w:rsidDel="00C612E0">
                <w:rPr>
                  <w:rFonts w:ascii="Calibri" w:hAnsi="Calibri"/>
                  <w:color w:val="000000"/>
                </w:rPr>
                <w:delText>(</w:delText>
              </w:r>
              <w:r w:rsidRPr="00552DF2" w:rsidDel="00C612E0">
                <w:rPr>
                  <w:rFonts w:ascii="Calibri" w:hAnsi="Calibri"/>
                  <w:color w:val="000000"/>
                </w:rPr>
                <w:delText>särskilt boende</w:delText>
              </w:r>
              <w:r w:rsidDel="00C612E0">
                <w:rPr>
                  <w:rFonts w:ascii="Calibri" w:hAnsi="Calibri"/>
                  <w:color w:val="000000"/>
                </w:rPr>
                <w:delText>)</w:delText>
              </w:r>
              <w:bookmarkStart w:id="6548" w:name="_Toc482107783"/>
              <w:bookmarkStart w:id="6549" w:name="_Toc482108157"/>
              <w:bookmarkStart w:id="6550" w:name="_Toc482108531"/>
              <w:bookmarkEnd w:id="6548"/>
              <w:bookmarkEnd w:id="6549"/>
              <w:bookmarkEnd w:id="6550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31382" w14:textId="0DDF4053" w:rsidR="004A6E58" w:rsidRPr="004A6E58" w:rsidDel="00C612E0" w:rsidRDefault="00917240" w:rsidP="00E212D2">
            <w:pPr>
              <w:rPr>
                <w:del w:id="6551" w:author="Maxim Moinat" w:date="2017-05-09T15:14:00Z"/>
                <w:szCs w:val="20"/>
                <w:lang w:val="en-GB" w:eastAsia="en-GB"/>
              </w:rPr>
            </w:pPr>
            <w:del w:id="6552" w:author="Maxim Moinat" w:date="2017-05-09T15:14:00Z">
              <w:r w:rsidRPr="004A6E58" w:rsidDel="00C612E0">
                <w:rPr>
                  <w:strike/>
                  <w:szCs w:val="20"/>
                  <w:lang w:val="en-GB" w:eastAsia="en-GB"/>
                  <w:rPrChange w:id="6553" w:author="Maxim Moinat" w:date="2016-10-11T16:34:00Z">
                    <w:rPr>
                      <w:szCs w:val="20"/>
                      <w:lang w:val="en-GB" w:eastAsia="en-GB"/>
                    </w:rPr>
                  </w:rPrChange>
                </w:rPr>
                <w:delText>Retirement home</w:delText>
              </w:r>
              <w:bookmarkStart w:id="6554" w:name="_Toc482107784"/>
              <w:bookmarkStart w:id="6555" w:name="_Toc482108158"/>
              <w:bookmarkStart w:id="6556" w:name="_Toc482108532"/>
              <w:bookmarkEnd w:id="6554"/>
              <w:bookmarkEnd w:id="6555"/>
              <w:bookmarkEnd w:id="6556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03266" w14:textId="3733D709" w:rsidR="004A6E58" w:rsidRPr="004A6E58" w:rsidDel="00C612E0" w:rsidRDefault="00917240" w:rsidP="00E212D2">
            <w:pPr>
              <w:rPr>
                <w:del w:id="6557" w:author="Maxim Moinat" w:date="2017-05-09T15:14:00Z"/>
                <w:szCs w:val="20"/>
                <w:lang w:val="en-GB" w:eastAsia="en-GB"/>
              </w:rPr>
            </w:pPr>
            <w:del w:id="6558" w:author="Maxim Moinat" w:date="2017-05-09T15:14:00Z">
              <w:r w:rsidRPr="004A6E58" w:rsidDel="00C612E0">
                <w:rPr>
                  <w:strike/>
                  <w:szCs w:val="20"/>
                  <w:lang w:val="en-GB" w:eastAsia="en-GB"/>
                  <w:rPrChange w:id="6559" w:author="Maxim Moinat" w:date="2016-10-11T16:34:00Z">
                    <w:rPr>
                      <w:szCs w:val="20"/>
                      <w:lang w:val="en-GB" w:eastAsia="en-GB"/>
                    </w:rPr>
                  </w:rPrChange>
                </w:rPr>
                <w:delText>4148614</w:delText>
              </w:r>
              <w:bookmarkStart w:id="6560" w:name="_Toc482107785"/>
              <w:bookmarkStart w:id="6561" w:name="_Toc482108159"/>
              <w:bookmarkStart w:id="6562" w:name="_Toc482108533"/>
              <w:bookmarkEnd w:id="6560"/>
              <w:bookmarkEnd w:id="6561"/>
              <w:bookmarkEnd w:id="6562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A5A88" w14:textId="5ACD50F4" w:rsidR="00917240" w:rsidRPr="003E5686" w:rsidDel="00C612E0" w:rsidRDefault="00917240" w:rsidP="00E212D2">
            <w:pPr>
              <w:rPr>
                <w:del w:id="6563" w:author="Maxim Moinat" w:date="2017-05-09T15:14:00Z"/>
                <w:szCs w:val="20"/>
                <w:highlight w:val="yellow"/>
                <w:lang w:val="en-GB" w:eastAsia="en-GB"/>
              </w:rPr>
            </w:pPr>
            <w:bookmarkStart w:id="6564" w:name="_Toc482107786"/>
            <w:bookmarkStart w:id="6565" w:name="_Toc482108160"/>
            <w:bookmarkStart w:id="6566" w:name="_Toc482108534"/>
            <w:bookmarkEnd w:id="6564"/>
            <w:bookmarkEnd w:id="6565"/>
            <w:bookmarkEnd w:id="6566"/>
          </w:p>
        </w:tc>
        <w:bookmarkStart w:id="6567" w:name="_Toc482107787"/>
        <w:bookmarkStart w:id="6568" w:name="_Toc482108161"/>
        <w:bookmarkStart w:id="6569" w:name="_Toc482108535"/>
        <w:bookmarkEnd w:id="6567"/>
        <w:bookmarkEnd w:id="6568"/>
        <w:bookmarkEnd w:id="6569"/>
      </w:tr>
      <w:tr w:rsidR="00917240" w:rsidDel="00C612E0" w14:paraId="54FFB74B" w14:textId="05E0DFC3" w:rsidTr="00E212D2">
        <w:trPr>
          <w:trHeight w:val="240"/>
          <w:del w:id="6570" w:author="Maxim Moinat" w:date="2017-05-09T15:14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D25A6" w14:textId="650944B4" w:rsidR="00917240" w:rsidRPr="004A6E58" w:rsidDel="00C612E0" w:rsidRDefault="00917240" w:rsidP="00E212D2">
            <w:pPr>
              <w:rPr>
                <w:del w:id="6571" w:author="Maxim Moinat" w:date="2017-05-09T15:14:00Z"/>
                <w:rFonts w:ascii="Calibri" w:hAnsi="Calibri"/>
                <w:color w:val="000000"/>
              </w:rPr>
            </w:pPr>
            <w:del w:id="6572" w:author="Maxim Moinat" w:date="2017-05-09T15:14:00Z">
              <w:r w:rsidRPr="004A6E58" w:rsidDel="00C612E0">
                <w:rPr>
                  <w:rFonts w:ascii="Calibri" w:hAnsi="Calibri"/>
                  <w:color w:val="000000"/>
                </w:rPr>
                <w:delText>3</w:delText>
              </w:r>
              <w:bookmarkStart w:id="6573" w:name="_Toc482107788"/>
              <w:bookmarkStart w:id="6574" w:name="_Toc482108162"/>
              <w:bookmarkStart w:id="6575" w:name="_Toc482108536"/>
              <w:bookmarkEnd w:id="6573"/>
              <w:bookmarkEnd w:id="6574"/>
              <w:bookmarkEnd w:id="6575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7A12DE" w14:textId="2F9D89DA" w:rsidR="00917240" w:rsidRPr="004A6E58" w:rsidDel="00C612E0" w:rsidRDefault="00917240" w:rsidP="00E212D2">
            <w:pPr>
              <w:rPr>
                <w:del w:id="6576" w:author="Maxim Moinat" w:date="2017-05-09T15:14:00Z"/>
                <w:rFonts w:ascii="Calibri" w:hAnsi="Calibri"/>
                <w:color w:val="000000"/>
              </w:rPr>
            </w:pPr>
            <w:del w:id="6577" w:author="Maxim Moinat" w:date="2017-05-09T15:14:00Z">
              <w:r w:rsidRPr="004A6E58" w:rsidDel="00C612E0">
                <w:rPr>
                  <w:rFonts w:ascii="Calibri" w:hAnsi="Calibri"/>
                  <w:color w:val="000000"/>
                </w:rPr>
                <w:delText>Own home</w:delText>
              </w:r>
              <w:bookmarkStart w:id="6578" w:name="_Toc482107789"/>
              <w:bookmarkStart w:id="6579" w:name="_Toc482108163"/>
              <w:bookmarkStart w:id="6580" w:name="_Toc482108537"/>
              <w:bookmarkEnd w:id="6578"/>
              <w:bookmarkEnd w:id="6579"/>
              <w:bookmarkEnd w:id="6580"/>
            </w:del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2A603" w14:textId="02F6EEDA" w:rsidR="004A6E58" w:rsidRPr="0085586B" w:rsidDel="00C612E0" w:rsidRDefault="00917240" w:rsidP="00E212D2">
            <w:pPr>
              <w:rPr>
                <w:del w:id="6581" w:author="Maxim Moinat" w:date="2017-05-09T15:14:00Z"/>
                <w:strike/>
                <w:szCs w:val="20"/>
                <w:lang w:val="en-GB" w:eastAsia="en-GB"/>
                <w:rPrChange w:id="6582" w:author="Maxim Moinat" w:date="2016-10-11T16:26:00Z">
                  <w:rPr>
                    <w:del w:id="6583" w:author="Maxim Moinat" w:date="2017-05-09T15:14:00Z"/>
                    <w:szCs w:val="20"/>
                    <w:lang w:val="en-GB" w:eastAsia="en-GB"/>
                  </w:rPr>
                </w:rPrChange>
              </w:rPr>
            </w:pPr>
            <w:del w:id="6584" w:author="Maxim Moinat" w:date="2017-05-09T15:14:00Z">
              <w:r w:rsidRPr="0085586B" w:rsidDel="00C612E0">
                <w:rPr>
                  <w:strike/>
                  <w:szCs w:val="20"/>
                  <w:lang w:val="en-GB" w:eastAsia="en-GB"/>
                  <w:rPrChange w:id="6585" w:author="Maxim Moinat" w:date="2016-10-11T16:26:00Z">
                    <w:rPr>
                      <w:szCs w:val="20"/>
                      <w:lang w:val="en-GB" w:eastAsia="en-GB"/>
                    </w:rPr>
                  </w:rPrChange>
                </w:rPr>
                <w:delText>Home</w:delText>
              </w:r>
              <w:bookmarkStart w:id="6586" w:name="_Toc482107790"/>
              <w:bookmarkStart w:id="6587" w:name="_Toc482108164"/>
              <w:bookmarkStart w:id="6588" w:name="_Toc482108538"/>
              <w:bookmarkEnd w:id="6586"/>
              <w:bookmarkEnd w:id="6587"/>
              <w:bookmarkEnd w:id="6588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7B959" w14:textId="6992896A" w:rsidR="004A6E58" w:rsidRPr="004A6E58" w:rsidDel="00C612E0" w:rsidRDefault="00917240" w:rsidP="00E212D2">
            <w:pPr>
              <w:rPr>
                <w:del w:id="6589" w:author="Maxim Moinat" w:date="2017-05-09T15:14:00Z"/>
                <w:szCs w:val="20"/>
                <w:lang w:val="en-GB" w:eastAsia="en-GB"/>
              </w:rPr>
            </w:pPr>
            <w:del w:id="6590" w:author="Maxim Moinat" w:date="2017-05-09T15:10:00Z">
              <w:r w:rsidRPr="0085586B" w:rsidDel="00A52A52">
                <w:rPr>
                  <w:strike/>
                  <w:szCs w:val="20"/>
                  <w:lang w:val="en-GB" w:eastAsia="en-GB"/>
                  <w:rPrChange w:id="6591" w:author="Maxim Moinat" w:date="2016-10-11T16:26:00Z">
                    <w:rPr>
                      <w:szCs w:val="20"/>
                      <w:lang w:val="en-GB" w:eastAsia="en-GB"/>
                    </w:rPr>
                  </w:rPrChange>
                </w:rPr>
                <w:delText>4139502</w:delText>
              </w:r>
            </w:del>
            <w:bookmarkStart w:id="6592" w:name="_Toc482107791"/>
            <w:bookmarkStart w:id="6593" w:name="_Toc482108165"/>
            <w:bookmarkStart w:id="6594" w:name="_Toc482108539"/>
            <w:bookmarkEnd w:id="6592"/>
            <w:bookmarkEnd w:id="6593"/>
            <w:bookmarkEnd w:id="6594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E79B4" w14:textId="35AE96ED" w:rsidR="00917240" w:rsidRPr="003E5686" w:rsidDel="00C612E0" w:rsidRDefault="00917240" w:rsidP="00E212D2">
            <w:pPr>
              <w:rPr>
                <w:del w:id="6595" w:author="Maxim Moinat" w:date="2017-05-09T15:14:00Z"/>
                <w:szCs w:val="20"/>
                <w:lang w:val="en-GB" w:eastAsia="en-GB"/>
              </w:rPr>
            </w:pPr>
            <w:bookmarkStart w:id="6596" w:name="_Toc482107792"/>
            <w:bookmarkStart w:id="6597" w:name="_Toc482108166"/>
            <w:bookmarkStart w:id="6598" w:name="_Toc482108540"/>
            <w:bookmarkEnd w:id="6596"/>
            <w:bookmarkEnd w:id="6597"/>
            <w:bookmarkEnd w:id="6598"/>
          </w:p>
        </w:tc>
        <w:bookmarkStart w:id="6599" w:name="_Toc482107793"/>
        <w:bookmarkStart w:id="6600" w:name="_Toc482108167"/>
        <w:bookmarkStart w:id="6601" w:name="_Toc482108541"/>
        <w:bookmarkEnd w:id="6599"/>
        <w:bookmarkEnd w:id="6600"/>
        <w:bookmarkEnd w:id="6601"/>
      </w:tr>
    </w:tbl>
    <w:p w14:paraId="7127AE55" w14:textId="566BD9A6" w:rsidR="00917240" w:rsidDel="00C612E0" w:rsidRDefault="00917240" w:rsidP="00917240">
      <w:pPr>
        <w:autoSpaceDE w:val="0"/>
        <w:autoSpaceDN w:val="0"/>
        <w:adjustRightInd w:val="0"/>
        <w:rPr>
          <w:del w:id="6602" w:author="Maxim Moinat" w:date="2017-05-09T15:16:00Z"/>
          <w:rFonts w:ascii="Courier New" w:hAnsi="Courier New" w:cs="Courier New"/>
          <w:sz w:val="18"/>
          <w:szCs w:val="18"/>
        </w:rPr>
      </w:pPr>
      <w:bookmarkStart w:id="6603" w:name="_Toc482107794"/>
      <w:bookmarkStart w:id="6604" w:name="_Toc482108168"/>
      <w:bookmarkStart w:id="6605" w:name="_Toc482108542"/>
      <w:bookmarkEnd w:id="6603"/>
      <w:bookmarkEnd w:id="6604"/>
      <w:bookmarkEnd w:id="6605"/>
    </w:p>
    <w:p w14:paraId="1A57D6E9" w14:textId="4F22F4ED" w:rsidR="00917240" w:rsidRPr="00BC18AD" w:rsidDel="00C612E0" w:rsidRDefault="00917240" w:rsidP="00917240">
      <w:pPr>
        <w:rPr>
          <w:del w:id="6606" w:author="Maxim Moinat" w:date="2017-05-09T15:21:00Z"/>
          <w:rFonts w:cs="Arial"/>
          <w:szCs w:val="20"/>
          <w:lang w:val="en-GB"/>
        </w:rPr>
      </w:pPr>
      <w:del w:id="6607" w:author="Maxim Moinat" w:date="2017-05-09T15:21:00Z">
        <w:r w:rsidRPr="00BC18AD" w:rsidDel="00C612E0">
          <w:rPr>
            <w:rFonts w:cs="Arial"/>
            <w:szCs w:val="20"/>
            <w:lang w:val="en-GB"/>
          </w:rPr>
          <w:delText>Concept mappi</w:delText>
        </w:r>
        <w:r w:rsidDel="00C612E0">
          <w:rPr>
            <w:rFonts w:cs="Arial"/>
            <w:szCs w:val="20"/>
            <w:lang w:val="en-GB"/>
          </w:rPr>
          <w:delText>ng for source field PATREG.civil</w:delText>
        </w:r>
        <w:r w:rsidRPr="00BC18AD" w:rsidDel="00C612E0">
          <w:rPr>
            <w:rFonts w:cs="Arial"/>
            <w:szCs w:val="20"/>
            <w:lang w:val="en-GB"/>
          </w:rPr>
          <w:delText xml:space="preserve">: </w:delText>
        </w:r>
        <w:bookmarkStart w:id="6608" w:name="_Toc482107795"/>
        <w:bookmarkStart w:id="6609" w:name="_Toc482108169"/>
        <w:bookmarkStart w:id="6610" w:name="_Toc482108543"/>
        <w:bookmarkEnd w:id="6608"/>
        <w:bookmarkEnd w:id="6609"/>
        <w:bookmarkEnd w:id="6610"/>
      </w:del>
    </w:p>
    <w:tbl>
      <w:tblPr>
        <w:tblW w:w="85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417"/>
        <w:gridCol w:w="2410"/>
      </w:tblGrid>
      <w:tr w:rsidR="00907A37" w:rsidRPr="00225E58" w:rsidDel="00C612E0" w14:paraId="3BBFDE21" w14:textId="08851F79" w:rsidTr="00E212D2">
        <w:trPr>
          <w:trHeight w:val="240"/>
          <w:del w:id="6611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6DC6F01" w14:textId="4B57C492" w:rsidR="00907A37" w:rsidRPr="00CF2DF7" w:rsidDel="00C612E0" w:rsidRDefault="00907A37" w:rsidP="00907A37">
            <w:pPr>
              <w:jc w:val="center"/>
              <w:rPr>
                <w:del w:id="6612" w:author="Maxim Moinat" w:date="2017-05-09T15:21:00Z"/>
                <w:b/>
                <w:bCs/>
                <w:szCs w:val="20"/>
                <w:lang w:val="en-GB" w:eastAsia="en-GB"/>
              </w:rPr>
            </w:pPr>
            <w:del w:id="6613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614" w:name="_Toc482107796"/>
              <w:bookmarkStart w:id="6615" w:name="_Toc482108170"/>
              <w:bookmarkStart w:id="6616" w:name="_Toc482108544"/>
              <w:bookmarkEnd w:id="6614"/>
              <w:bookmarkEnd w:id="6615"/>
              <w:bookmarkEnd w:id="6616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19B4258" w14:textId="289016BF" w:rsidR="00907A37" w:rsidRPr="00CF2DF7" w:rsidDel="00C612E0" w:rsidRDefault="00907A37" w:rsidP="00907A37">
            <w:pPr>
              <w:jc w:val="center"/>
              <w:rPr>
                <w:del w:id="6617" w:author="Maxim Moinat" w:date="2017-05-09T15:21:00Z"/>
                <w:b/>
                <w:bCs/>
                <w:szCs w:val="20"/>
                <w:lang w:val="en-GB" w:eastAsia="en-GB"/>
              </w:rPr>
            </w:pPr>
            <w:del w:id="6618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619" w:name="_Toc482107797"/>
              <w:bookmarkStart w:id="6620" w:name="_Toc482108171"/>
              <w:bookmarkStart w:id="6621" w:name="_Toc482108545"/>
              <w:bookmarkEnd w:id="6619"/>
              <w:bookmarkEnd w:id="6620"/>
              <w:bookmarkEnd w:id="6621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C4D00A8" w14:textId="3AE2EEA5" w:rsidR="00907A37" w:rsidRPr="00CF2DF7" w:rsidDel="00C612E0" w:rsidRDefault="00907A37" w:rsidP="00907A37">
            <w:pPr>
              <w:jc w:val="center"/>
              <w:rPr>
                <w:del w:id="6622" w:author="Maxim Moinat" w:date="2017-05-09T15:21:00Z"/>
                <w:b/>
                <w:bCs/>
                <w:szCs w:val="20"/>
                <w:lang w:val="en-GB" w:eastAsia="en-GB"/>
              </w:rPr>
            </w:pPr>
            <w:del w:id="6623" w:author="Maxim Moinat" w:date="2017-05-09T15:21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624" w:name="_Toc482107798"/>
              <w:bookmarkStart w:id="6625" w:name="_Toc482108172"/>
              <w:bookmarkStart w:id="6626" w:name="_Toc482108546"/>
              <w:bookmarkEnd w:id="6624"/>
              <w:bookmarkEnd w:id="6625"/>
              <w:bookmarkEnd w:id="6626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11F334E" w14:textId="60BD2F66" w:rsidR="00907A37" w:rsidRPr="00CF2DF7" w:rsidDel="00C612E0" w:rsidRDefault="00907A37" w:rsidP="00907A37">
            <w:pPr>
              <w:jc w:val="center"/>
              <w:rPr>
                <w:del w:id="6627" w:author="Maxim Moinat" w:date="2017-05-09T15:21:00Z"/>
                <w:b/>
                <w:bCs/>
                <w:szCs w:val="20"/>
                <w:lang w:val="en-GB" w:eastAsia="en-GB"/>
              </w:rPr>
            </w:pPr>
            <w:del w:id="6628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6629" w:name="_Toc482107799"/>
              <w:bookmarkStart w:id="6630" w:name="_Toc482108173"/>
              <w:bookmarkStart w:id="6631" w:name="_Toc482108547"/>
              <w:bookmarkEnd w:id="6629"/>
              <w:bookmarkEnd w:id="6630"/>
              <w:bookmarkEnd w:id="6631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14FFFDFF" w14:textId="564DFA38" w:rsidR="00907A37" w:rsidRPr="00CF2DF7" w:rsidDel="00C612E0" w:rsidRDefault="00907A37" w:rsidP="00907A37">
            <w:pPr>
              <w:jc w:val="center"/>
              <w:rPr>
                <w:del w:id="6632" w:author="Maxim Moinat" w:date="2017-05-09T15:21:00Z"/>
                <w:b/>
                <w:bCs/>
                <w:szCs w:val="20"/>
                <w:lang w:val="en-GB" w:eastAsia="en-GB"/>
              </w:rPr>
            </w:pPr>
            <w:del w:id="6633" w:author="Maxim Moinat" w:date="2017-05-09T15:21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634" w:name="_Toc482107800"/>
              <w:bookmarkStart w:id="6635" w:name="_Toc482108174"/>
              <w:bookmarkStart w:id="6636" w:name="_Toc482108548"/>
              <w:bookmarkEnd w:id="6634"/>
              <w:bookmarkEnd w:id="6635"/>
              <w:bookmarkEnd w:id="6636"/>
            </w:del>
          </w:p>
        </w:tc>
        <w:bookmarkStart w:id="6637" w:name="_Toc482107801"/>
        <w:bookmarkStart w:id="6638" w:name="_Toc482108175"/>
        <w:bookmarkStart w:id="6639" w:name="_Toc482108549"/>
        <w:bookmarkEnd w:id="6637"/>
        <w:bookmarkEnd w:id="6638"/>
        <w:bookmarkEnd w:id="6639"/>
      </w:tr>
      <w:tr w:rsidR="00917240" w:rsidRPr="008E6423" w:rsidDel="00C612E0" w14:paraId="54118CC8" w14:textId="016C658B" w:rsidTr="00E212D2">
        <w:trPr>
          <w:trHeight w:val="240"/>
          <w:del w:id="6640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5E32" w14:textId="7615125C" w:rsidR="00917240" w:rsidDel="00C612E0" w:rsidRDefault="00917240" w:rsidP="00E212D2">
            <w:pPr>
              <w:rPr>
                <w:del w:id="6641" w:author="Maxim Moinat" w:date="2017-05-09T15:21:00Z"/>
                <w:rFonts w:ascii="Calibri" w:hAnsi="Calibri"/>
                <w:color w:val="000000"/>
              </w:rPr>
            </w:pPr>
            <w:del w:id="6642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G</w:delText>
              </w:r>
              <w:bookmarkStart w:id="6643" w:name="_Toc482107802"/>
              <w:bookmarkStart w:id="6644" w:name="_Toc482108176"/>
              <w:bookmarkStart w:id="6645" w:name="_Toc482108550"/>
              <w:bookmarkEnd w:id="6643"/>
              <w:bookmarkEnd w:id="6644"/>
              <w:bookmarkEnd w:id="6645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F8592" w14:textId="216E5679" w:rsidR="00917240" w:rsidDel="00C612E0" w:rsidRDefault="00917240" w:rsidP="00E212D2">
            <w:pPr>
              <w:rPr>
                <w:del w:id="6646" w:author="Maxim Moinat" w:date="2017-05-09T15:21:00Z"/>
                <w:rFonts w:ascii="Calibri" w:hAnsi="Calibri"/>
                <w:color w:val="000000"/>
              </w:rPr>
            </w:pPr>
            <w:del w:id="6647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married</w:delText>
              </w:r>
              <w:bookmarkStart w:id="6648" w:name="_Toc482107803"/>
              <w:bookmarkStart w:id="6649" w:name="_Toc482108177"/>
              <w:bookmarkStart w:id="6650" w:name="_Toc482108551"/>
              <w:bookmarkEnd w:id="6648"/>
              <w:bookmarkEnd w:id="6649"/>
              <w:bookmarkEnd w:id="6650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410FA" w14:textId="6C07ED36" w:rsidR="00917240" w:rsidRPr="00CF2DF7" w:rsidDel="00C612E0" w:rsidRDefault="00917240" w:rsidP="00E212D2">
            <w:pPr>
              <w:rPr>
                <w:del w:id="6651" w:author="Maxim Moinat" w:date="2017-05-09T15:21:00Z"/>
                <w:szCs w:val="20"/>
                <w:lang w:val="en-GB" w:eastAsia="en-GB"/>
              </w:rPr>
            </w:pPr>
            <w:del w:id="6652" w:author="Maxim Moinat" w:date="2017-05-09T15:21:00Z">
              <w:r w:rsidDel="00C612E0">
                <w:rPr>
                  <w:szCs w:val="20"/>
                  <w:lang w:val="en-GB" w:eastAsia="en-GB"/>
                </w:rPr>
                <w:delText>Married</w:delText>
              </w:r>
              <w:bookmarkStart w:id="6653" w:name="_Toc482107804"/>
              <w:bookmarkStart w:id="6654" w:name="_Toc482108178"/>
              <w:bookmarkStart w:id="6655" w:name="_Toc482108552"/>
              <w:bookmarkEnd w:id="6653"/>
              <w:bookmarkEnd w:id="6654"/>
              <w:bookmarkEnd w:id="6655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BFF9F" w14:textId="12383CA0" w:rsidR="00917240" w:rsidRPr="00CF2DF7" w:rsidDel="00C612E0" w:rsidRDefault="00917240" w:rsidP="00E212D2">
            <w:pPr>
              <w:ind w:right="90"/>
              <w:rPr>
                <w:del w:id="6656" w:author="Maxim Moinat" w:date="2017-05-09T15:21:00Z"/>
                <w:szCs w:val="20"/>
                <w:lang w:val="en-GB" w:eastAsia="en-GB"/>
              </w:rPr>
            </w:pPr>
            <w:del w:id="6657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4338692</w:delText>
              </w:r>
              <w:bookmarkStart w:id="6658" w:name="_Toc482107805"/>
              <w:bookmarkStart w:id="6659" w:name="_Toc482108179"/>
              <w:bookmarkStart w:id="6660" w:name="_Toc482108553"/>
              <w:bookmarkEnd w:id="6658"/>
              <w:bookmarkEnd w:id="6659"/>
              <w:bookmarkEnd w:id="6660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A1E19" w14:textId="127A85D1" w:rsidR="00917240" w:rsidRPr="00CF2DF7" w:rsidDel="00C612E0" w:rsidRDefault="00917240" w:rsidP="00E212D2">
            <w:pPr>
              <w:ind w:right="90"/>
              <w:rPr>
                <w:del w:id="6661" w:author="Maxim Moinat" w:date="2017-05-09T15:21:00Z"/>
                <w:szCs w:val="20"/>
                <w:lang w:val="en-GB" w:eastAsia="en-GB"/>
              </w:rPr>
            </w:pPr>
            <w:bookmarkStart w:id="6662" w:name="_Toc482107806"/>
            <w:bookmarkStart w:id="6663" w:name="_Toc482108180"/>
            <w:bookmarkStart w:id="6664" w:name="_Toc482108554"/>
            <w:bookmarkEnd w:id="6662"/>
            <w:bookmarkEnd w:id="6663"/>
            <w:bookmarkEnd w:id="6664"/>
          </w:p>
        </w:tc>
        <w:bookmarkStart w:id="6665" w:name="_Toc482107807"/>
        <w:bookmarkStart w:id="6666" w:name="_Toc482108181"/>
        <w:bookmarkStart w:id="6667" w:name="_Toc482108555"/>
        <w:bookmarkEnd w:id="6665"/>
        <w:bookmarkEnd w:id="6666"/>
        <w:bookmarkEnd w:id="6667"/>
      </w:tr>
      <w:tr w:rsidR="00917240" w:rsidRPr="0015685C" w:rsidDel="00C612E0" w14:paraId="0B4309DF" w14:textId="4CC886FB" w:rsidTr="00E212D2">
        <w:trPr>
          <w:trHeight w:val="240"/>
          <w:del w:id="6668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BD7B" w14:textId="368024F8" w:rsidR="00917240" w:rsidDel="00C612E0" w:rsidRDefault="00917240" w:rsidP="00E212D2">
            <w:pPr>
              <w:rPr>
                <w:del w:id="6669" w:author="Maxim Moinat" w:date="2017-05-09T15:21:00Z"/>
                <w:rFonts w:ascii="Calibri" w:hAnsi="Calibri"/>
                <w:color w:val="000000"/>
              </w:rPr>
            </w:pPr>
            <w:del w:id="6670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OG</w:delText>
              </w:r>
              <w:bookmarkStart w:id="6671" w:name="_Toc482107808"/>
              <w:bookmarkStart w:id="6672" w:name="_Toc482108182"/>
              <w:bookmarkStart w:id="6673" w:name="_Toc482108556"/>
              <w:bookmarkEnd w:id="6671"/>
              <w:bookmarkEnd w:id="6672"/>
              <w:bookmarkEnd w:id="6673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F5F2" w14:textId="6D16FCA8" w:rsidR="00917240" w:rsidDel="00C612E0" w:rsidRDefault="00917240" w:rsidP="00E212D2">
            <w:pPr>
              <w:rPr>
                <w:del w:id="6674" w:author="Maxim Moinat" w:date="2017-05-09T15:21:00Z"/>
                <w:rFonts w:ascii="Calibri" w:hAnsi="Calibri"/>
                <w:color w:val="000000"/>
              </w:rPr>
            </w:pPr>
            <w:del w:id="6675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not married</w:delText>
              </w:r>
              <w:bookmarkStart w:id="6676" w:name="_Toc482107809"/>
              <w:bookmarkStart w:id="6677" w:name="_Toc482108183"/>
              <w:bookmarkStart w:id="6678" w:name="_Toc482108557"/>
              <w:bookmarkEnd w:id="6676"/>
              <w:bookmarkEnd w:id="6677"/>
              <w:bookmarkEnd w:id="6678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70BB9" w14:textId="25E7B809" w:rsidR="00917240" w:rsidRPr="002917C0" w:rsidDel="00C612E0" w:rsidRDefault="00917240" w:rsidP="00E212D2">
            <w:pPr>
              <w:rPr>
                <w:del w:id="6679" w:author="Maxim Moinat" w:date="2017-05-09T15:21:00Z"/>
                <w:szCs w:val="20"/>
                <w:lang w:val="en-GB" w:eastAsia="en-GB"/>
              </w:rPr>
            </w:pPr>
            <w:del w:id="6680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Single person</w:delText>
              </w:r>
              <w:bookmarkStart w:id="6681" w:name="_Toc482107810"/>
              <w:bookmarkStart w:id="6682" w:name="_Toc482108184"/>
              <w:bookmarkStart w:id="6683" w:name="_Toc482108558"/>
              <w:bookmarkEnd w:id="6681"/>
              <w:bookmarkEnd w:id="6682"/>
              <w:bookmarkEnd w:id="6683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84A3" w14:textId="458C069D" w:rsidR="00917240" w:rsidRPr="002917C0" w:rsidDel="00C612E0" w:rsidRDefault="00917240" w:rsidP="00E212D2">
            <w:pPr>
              <w:rPr>
                <w:del w:id="6684" w:author="Maxim Moinat" w:date="2017-05-09T15:21:00Z"/>
                <w:szCs w:val="20"/>
                <w:lang w:val="en-GB" w:eastAsia="en-GB"/>
              </w:rPr>
            </w:pPr>
            <w:del w:id="6685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4053842</w:delText>
              </w:r>
              <w:bookmarkStart w:id="6686" w:name="_Toc482107811"/>
              <w:bookmarkStart w:id="6687" w:name="_Toc482108185"/>
              <w:bookmarkStart w:id="6688" w:name="_Toc482108559"/>
              <w:bookmarkEnd w:id="6686"/>
              <w:bookmarkEnd w:id="6687"/>
              <w:bookmarkEnd w:id="6688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21F2F" w14:textId="5260206B" w:rsidR="00917240" w:rsidRPr="00CF2DF7" w:rsidDel="00C612E0" w:rsidRDefault="00917240" w:rsidP="00E212D2">
            <w:pPr>
              <w:rPr>
                <w:del w:id="6689" w:author="Maxim Moinat" w:date="2017-05-09T15:21:00Z"/>
                <w:szCs w:val="20"/>
                <w:lang w:val="en-GB" w:eastAsia="en-GB"/>
              </w:rPr>
            </w:pPr>
            <w:del w:id="6690" w:author="Maxim Moinat" w:date="2017-05-09T15:21:00Z">
              <w:r w:rsidDel="00C612E0">
                <w:rPr>
                  <w:szCs w:val="20"/>
                  <w:lang w:val="en-GB" w:eastAsia="en-GB"/>
                </w:rPr>
                <w:delText>Seen as “Condition” in SNOMED</w:delText>
              </w:r>
              <w:bookmarkStart w:id="6691" w:name="_Toc482107812"/>
              <w:bookmarkStart w:id="6692" w:name="_Toc482108186"/>
              <w:bookmarkStart w:id="6693" w:name="_Toc482108560"/>
              <w:bookmarkEnd w:id="6691"/>
              <w:bookmarkEnd w:id="6692"/>
              <w:bookmarkEnd w:id="6693"/>
            </w:del>
          </w:p>
        </w:tc>
        <w:bookmarkStart w:id="6694" w:name="_Toc482107813"/>
        <w:bookmarkStart w:id="6695" w:name="_Toc482108187"/>
        <w:bookmarkStart w:id="6696" w:name="_Toc482108561"/>
        <w:bookmarkEnd w:id="6694"/>
        <w:bookmarkEnd w:id="6695"/>
        <w:bookmarkEnd w:id="6696"/>
      </w:tr>
      <w:tr w:rsidR="00917240" w:rsidRPr="0015685C" w:rsidDel="00C612E0" w14:paraId="3EE11029" w14:textId="0DB8E4BB" w:rsidTr="00E212D2">
        <w:trPr>
          <w:trHeight w:val="240"/>
          <w:del w:id="6697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618B" w14:textId="493B1F8A" w:rsidR="00917240" w:rsidRPr="000D4864" w:rsidDel="00C612E0" w:rsidRDefault="00917240" w:rsidP="00E212D2">
            <w:pPr>
              <w:rPr>
                <w:del w:id="6698" w:author="Maxim Moinat" w:date="2017-05-09T15:21:00Z"/>
                <w:rFonts w:ascii="Calibri" w:hAnsi="Calibri"/>
                <w:color w:val="000000"/>
                <w:highlight w:val="yellow"/>
              </w:rPr>
            </w:pPr>
            <w:del w:id="6699" w:author="Maxim Moinat" w:date="2017-05-09T15:21:00Z">
              <w:r w:rsidRPr="002917C0" w:rsidDel="00C612E0">
                <w:rPr>
                  <w:rFonts w:ascii="Calibri" w:hAnsi="Calibri"/>
                  <w:color w:val="000000"/>
                </w:rPr>
                <w:delText>O</w:delText>
              </w:r>
              <w:bookmarkStart w:id="6700" w:name="_Toc482107814"/>
              <w:bookmarkStart w:id="6701" w:name="_Toc482108188"/>
              <w:bookmarkStart w:id="6702" w:name="_Toc482108562"/>
              <w:bookmarkEnd w:id="6700"/>
              <w:bookmarkEnd w:id="6701"/>
              <w:bookmarkEnd w:id="6702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0C771" w14:textId="382E3351" w:rsidR="00917240" w:rsidRPr="000D4864" w:rsidDel="00C612E0" w:rsidRDefault="00917240" w:rsidP="00E212D2">
            <w:pPr>
              <w:rPr>
                <w:del w:id="6703" w:author="Maxim Moinat" w:date="2017-05-09T15:21:00Z"/>
                <w:rFonts w:ascii="Calibri" w:hAnsi="Calibri"/>
                <w:color w:val="000000"/>
                <w:highlight w:val="yellow"/>
              </w:rPr>
            </w:pPr>
            <w:del w:id="6704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not married</w:delText>
              </w:r>
              <w:bookmarkStart w:id="6705" w:name="_Toc482107815"/>
              <w:bookmarkStart w:id="6706" w:name="_Toc482108189"/>
              <w:bookmarkStart w:id="6707" w:name="_Toc482108563"/>
              <w:bookmarkEnd w:id="6705"/>
              <w:bookmarkEnd w:id="6706"/>
              <w:bookmarkEnd w:id="6707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031DD" w14:textId="5F73852A" w:rsidR="00917240" w:rsidRPr="002917C0" w:rsidDel="00C612E0" w:rsidRDefault="00917240" w:rsidP="00E212D2">
            <w:pPr>
              <w:rPr>
                <w:del w:id="6708" w:author="Maxim Moinat" w:date="2017-05-09T15:21:00Z"/>
                <w:szCs w:val="20"/>
                <w:lang w:val="en-GB" w:eastAsia="en-GB"/>
              </w:rPr>
            </w:pPr>
            <w:del w:id="6709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Single person</w:delText>
              </w:r>
              <w:bookmarkStart w:id="6710" w:name="_Toc482107816"/>
              <w:bookmarkStart w:id="6711" w:name="_Toc482108190"/>
              <w:bookmarkStart w:id="6712" w:name="_Toc482108564"/>
              <w:bookmarkEnd w:id="6710"/>
              <w:bookmarkEnd w:id="6711"/>
              <w:bookmarkEnd w:id="6712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AFC5" w14:textId="6DC874D2" w:rsidR="00917240" w:rsidRPr="002917C0" w:rsidDel="00C612E0" w:rsidRDefault="00917240" w:rsidP="00E212D2">
            <w:pPr>
              <w:rPr>
                <w:del w:id="6713" w:author="Maxim Moinat" w:date="2017-05-09T15:21:00Z"/>
                <w:szCs w:val="20"/>
                <w:lang w:val="en-GB" w:eastAsia="en-GB"/>
              </w:rPr>
            </w:pPr>
            <w:del w:id="6714" w:author="Maxim Moinat" w:date="2017-05-09T15:21:00Z">
              <w:r w:rsidRPr="002917C0" w:rsidDel="00C612E0">
                <w:rPr>
                  <w:szCs w:val="20"/>
                  <w:lang w:val="en-GB" w:eastAsia="en-GB"/>
                </w:rPr>
                <w:delText>4053842</w:delText>
              </w:r>
              <w:bookmarkStart w:id="6715" w:name="_Toc482107817"/>
              <w:bookmarkStart w:id="6716" w:name="_Toc482108191"/>
              <w:bookmarkStart w:id="6717" w:name="_Toc482108565"/>
              <w:bookmarkEnd w:id="6715"/>
              <w:bookmarkEnd w:id="6716"/>
              <w:bookmarkEnd w:id="6717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4F328" w14:textId="61E79E83" w:rsidR="00917240" w:rsidRPr="00CF2DF7" w:rsidDel="00C612E0" w:rsidRDefault="00917240" w:rsidP="00E212D2">
            <w:pPr>
              <w:rPr>
                <w:del w:id="6718" w:author="Maxim Moinat" w:date="2017-05-09T15:21:00Z"/>
                <w:szCs w:val="20"/>
                <w:lang w:val="en-GB" w:eastAsia="en-GB"/>
              </w:rPr>
            </w:pPr>
            <w:del w:id="6719" w:author="Maxim Moinat" w:date="2017-05-09T15:21:00Z">
              <w:r w:rsidDel="00C612E0">
                <w:rPr>
                  <w:szCs w:val="20"/>
                  <w:lang w:val="en-GB" w:eastAsia="en-GB"/>
                </w:rPr>
                <w:delText>Assumed that this is the same as “OG” (no explanation in patient registry or LISA)</w:delText>
              </w:r>
              <w:bookmarkStart w:id="6720" w:name="_Toc482107818"/>
              <w:bookmarkStart w:id="6721" w:name="_Toc482108192"/>
              <w:bookmarkStart w:id="6722" w:name="_Toc482108566"/>
              <w:bookmarkEnd w:id="6720"/>
              <w:bookmarkEnd w:id="6721"/>
              <w:bookmarkEnd w:id="6722"/>
            </w:del>
          </w:p>
        </w:tc>
        <w:bookmarkStart w:id="6723" w:name="_Toc482107819"/>
        <w:bookmarkStart w:id="6724" w:name="_Toc482108193"/>
        <w:bookmarkStart w:id="6725" w:name="_Toc482108567"/>
        <w:bookmarkEnd w:id="6723"/>
        <w:bookmarkEnd w:id="6724"/>
        <w:bookmarkEnd w:id="6725"/>
      </w:tr>
      <w:tr w:rsidR="00917240" w:rsidRPr="008E6423" w:rsidDel="00C612E0" w14:paraId="2032E92C" w14:textId="6EBDB994" w:rsidTr="00E212D2">
        <w:trPr>
          <w:trHeight w:val="240"/>
          <w:del w:id="6726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5CB6F" w14:textId="092B84F2" w:rsidR="00917240" w:rsidDel="00C612E0" w:rsidRDefault="00917240" w:rsidP="00E212D2">
            <w:pPr>
              <w:rPr>
                <w:del w:id="6727" w:author="Maxim Moinat" w:date="2017-05-09T15:21:00Z"/>
                <w:rFonts w:ascii="Calibri" w:hAnsi="Calibri"/>
                <w:color w:val="000000"/>
              </w:rPr>
            </w:pPr>
            <w:del w:id="6728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S</w:delText>
              </w:r>
              <w:bookmarkStart w:id="6729" w:name="_Toc482107820"/>
              <w:bookmarkStart w:id="6730" w:name="_Toc482108194"/>
              <w:bookmarkStart w:id="6731" w:name="_Toc482108568"/>
              <w:bookmarkEnd w:id="6729"/>
              <w:bookmarkEnd w:id="6730"/>
              <w:bookmarkEnd w:id="6731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59A9" w14:textId="6597F56E" w:rsidR="00917240" w:rsidDel="00C612E0" w:rsidRDefault="00917240" w:rsidP="00E212D2">
            <w:pPr>
              <w:rPr>
                <w:del w:id="6732" w:author="Maxim Moinat" w:date="2017-05-09T15:21:00Z"/>
                <w:rFonts w:ascii="Calibri" w:hAnsi="Calibri"/>
                <w:color w:val="000000"/>
              </w:rPr>
            </w:pPr>
            <w:del w:id="6733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divorced</w:delText>
              </w:r>
              <w:bookmarkStart w:id="6734" w:name="_Toc482107821"/>
              <w:bookmarkStart w:id="6735" w:name="_Toc482108195"/>
              <w:bookmarkStart w:id="6736" w:name="_Toc482108569"/>
              <w:bookmarkEnd w:id="6734"/>
              <w:bookmarkEnd w:id="6735"/>
              <w:bookmarkEnd w:id="6736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774C" w14:textId="0F5C9FBE" w:rsidR="00917240" w:rsidRPr="00CF2DF7" w:rsidDel="00C612E0" w:rsidRDefault="00917240" w:rsidP="00E212D2">
            <w:pPr>
              <w:rPr>
                <w:del w:id="6737" w:author="Maxim Moinat" w:date="2017-05-09T15:21:00Z"/>
                <w:szCs w:val="20"/>
                <w:lang w:val="en-GB" w:eastAsia="en-GB"/>
              </w:rPr>
            </w:pPr>
            <w:del w:id="6738" w:author="Maxim Moinat" w:date="2017-05-09T15:21:00Z">
              <w:r w:rsidDel="00C612E0">
                <w:rPr>
                  <w:szCs w:val="20"/>
                  <w:lang w:val="en-GB" w:eastAsia="en-GB"/>
                </w:rPr>
                <w:delText>Divorced</w:delText>
              </w:r>
              <w:bookmarkStart w:id="6739" w:name="_Toc482107822"/>
              <w:bookmarkStart w:id="6740" w:name="_Toc482108196"/>
              <w:bookmarkStart w:id="6741" w:name="_Toc482108570"/>
              <w:bookmarkEnd w:id="6739"/>
              <w:bookmarkEnd w:id="6740"/>
              <w:bookmarkEnd w:id="6741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35C5A" w14:textId="27C172C9" w:rsidR="00917240" w:rsidRPr="00CF2DF7" w:rsidDel="00C612E0" w:rsidRDefault="00917240" w:rsidP="00E212D2">
            <w:pPr>
              <w:rPr>
                <w:del w:id="6742" w:author="Maxim Moinat" w:date="2017-05-09T15:21:00Z"/>
                <w:szCs w:val="20"/>
                <w:lang w:val="en-GB" w:eastAsia="en-GB"/>
              </w:rPr>
            </w:pPr>
            <w:del w:id="6743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4069297</w:delText>
              </w:r>
              <w:bookmarkStart w:id="6744" w:name="_Toc482107823"/>
              <w:bookmarkStart w:id="6745" w:name="_Toc482108197"/>
              <w:bookmarkStart w:id="6746" w:name="_Toc482108571"/>
              <w:bookmarkEnd w:id="6744"/>
              <w:bookmarkEnd w:id="6745"/>
              <w:bookmarkEnd w:id="6746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AB5F2" w14:textId="435D561F" w:rsidR="00917240" w:rsidRPr="00CF2DF7" w:rsidDel="00C612E0" w:rsidRDefault="00917240" w:rsidP="00E212D2">
            <w:pPr>
              <w:rPr>
                <w:del w:id="6747" w:author="Maxim Moinat" w:date="2017-05-09T15:21:00Z"/>
                <w:szCs w:val="20"/>
                <w:lang w:val="en-GB" w:eastAsia="en-GB"/>
              </w:rPr>
            </w:pPr>
            <w:bookmarkStart w:id="6748" w:name="_Toc482107824"/>
            <w:bookmarkStart w:id="6749" w:name="_Toc482108198"/>
            <w:bookmarkStart w:id="6750" w:name="_Toc482108572"/>
            <w:bookmarkEnd w:id="6748"/>
            <w:bookmarkEnd w:id="6749"/>
            <w:bookmarkEnd w:id="6750"/>
          </w:p>
        </w:tc>
        <w:bookmarkStart w:id="6751" w:name="_Toc482107825"/>
        <w:bookmarkStart w:id="6752" w:name="_Toc482108199"/>
        <w:bookmarkStart w:id="6753" w:name="_Toc482108573"/>
        <w:bookmarkEnd w:id="6751"/>
        <w:bookmarkEnd w:id="6752"/>
        <w:bookmarkEnd w:id="6753"/>
      </w:tr>
      <w:tr w:rsidR="00917240" w:rsidRPr="008E6423" w:rsidDel="00C612E0" w14:paraId="111D7FD8" w14:textId="59638B57" w:rsidTr="00E212D2">
        <w:trPr>
          <w:trHeight w:val="240"/>
          <w:del w:id="6754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7F1F5" w14:textId="7F854631" w:rsidR="00917240" w:rsidDel="00C612E0" w:rsidRDefault="00917240" w:rsidP="00E212D2">
            <w:pPr>
              <w:rPr>
                <w:del w:id="6755" w:author="Maxim Moinat" w:date="2017-05-09T15:21:00Z"/>
                <w:rFonts w:ascii="Calibri" w:hAnsi="Calibri"/>
                <w:color w:val="000000"/>
              </w:rPr>
            </w:pPr>
            <w:del w:id="6756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Ä</w:delText>
              </w:r>
              <w:bookmarkStart w:id="6757" w:name="_Toc482107826"/>
              <w:bookmarkStart w:id="6758" w:name="_Toc482108200"/>
              <w:bookmarkStart w:id="6759" w:name="_Toc482108574"/>
              <w:bookmarkEnd w:id="6757"/>
              <w:bookmarkEnd w:id="6758"/>
              <w:bookmarkEnd w:id="6759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A2DF5" w14:textId="36E2C781" w:rsidR="00917240" w:rsidDel="00C612E0" w:rsidRDefault="00917240" w:rsidP="00E212D2">
            <w:pPr>
              <w:rPr>
                <w:del w:id="6760" w:author="Maxim Moinat" w:date="2017-05-09T15:21:00Z"/>
                <w:rFonts w:ascii="Calibri" w:hAnsi="Calibri"/>
                <w:color w:val="000000"/>
              </w:rPr>
            </w:pPr>
            <w:del w:id="6761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widow/widower</w:delText>
              </w:r>
              <w:bookmarkStart w:id="6762" w:name="_Toc482107827"/>
              <w:bookmarkStart w:id="6763" w:name="_Toc482108201"/>
              <w:bookmarkStart w:id="6764" w:name="_Toc482108575"/>
              <w:bookmarkEnd w:id="6762"/>
              <w:bookmarkEnd w:id="6763"/>
              <w:bookmarkEnd w:id="6764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1BD57" w14:textId="3752E658" w:rsidR="00917240" w:rsidRPr="00CF2DF7" w:rsidDel="00C612E0" w:rsidRDefault="00917240" w:rsidP="00E212D2">
            <w:pPr>
              <w:rPr>
                <w:del w:id="6765" w:author="Maxim Moinat" w:date="2017-05-09T15:21:00Z"/>
                <w:szCs w:val="20"/>
                <w:lang w:val="en-GB" w:eastAsia="en-GB"/>
              </w:rPr>
            </w:pPr>
            <w:del w:id="6766" w:author="Maxim Moinat" w:date="2017-05-09T15:21:00Z">
              <w:r w:rsidDel="00C612E0">
                <w:rPr>
                  <w:szCs w:val="20"/>
                  <w:lang w:val="en-GB" w:eastAsia="en-GB"/>
                </w:rPr>
                <w:delText>Widowed</w:delText>
              </w:r>
              <w:bookmarkStart w:id="6767" w:name="_Toc482107828"/>
              <w:bookmarkStart w:id="6768" w:name="_Toc482108202"/>
              <w:bookmarkStart w:id="6769" w:name="_Toc482108576"/>
              <w:bookmarkEnd w:id="6767"/>
              <w:bookmarkEnd w:id="6768"/>
              <w:bookmarkEnd w:id="6769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961F6" w14:textId="0D9F801A" w:rsidR="00917240" w:rsidRPr="00CF2DF7" w:rsidDel="00C612E0" w:rsidRDefault="00917240" w:rsidP="00E212D2">
            <w:pPr>
              <w:rPr>
                <w:del w:id="6770" w:author="Maxim Moinat" w:date="2017-05-09T15:21:00Z"/>
                <w:szCs w:val="20"/>
                <w:lang w:val="en-GB" w:eastAsia="en-GB"/>
              </w:rPr>
            </w:pPr>
            <w:del w:id="6771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4143188</w:delText>
              </w:r>
              <w:bookmarkStart w:id="6772" w:name="_Toc482107829"/>
              <w:bookmarkStart w:id="6773" w:name="_Toc482108203"/>
              <w:bookmarkStart w:id="6774" w:name="_Toc482108577"/>
              <w:bookmarkEnd w:id="6772"/>
              <w:bookmarkEnd w:id="6773"/>
              <w:bookmarkEnd w:id="6774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FEC6A" w14:textId="3B02116E" w:rsidR="00917240" w:rsidRPr="00CF2DF7" w:rsidDel="00C612E0" w:rsidRDefault="00917240" w:rsidP="00E212D2">
            <w:pPr>
              <w:rPr>
                <w:del w:id="6775" w:author="Maxim Moinat" w:date="2017-05-09T15:21:00Z"/>
                <w:szCs w:val="20"/>
                <w:lang w:val="en-GB" w:eastAsia="en-GB"/>
              </w:rPr>
            </w:pPr>
            <w:bookmarkStart w:id="6776" w:name="_Toc482107830"/>
            <w:bookmarkStart w:id="6777" w:name="_Toc482108204"/>
            <w:bookmarkStart w:id="6778" w:name="_Toc482108578"/>
            <w:bookmarkEnd w:id="6776"/>
            <w:bookmarkEnd w:id="6777"/>
            <w:bookmarkEnd w:id="6778"/>
          </w:p>
        </w:tc>
        <w:bookmarkStart w:id="6779" w:name="_Toc482107831"/>
        <w:bookmarkStart w:id="6780" w:name="_Toc482108205"/>
        <w:bookmarkStart w:id="6781" w:name="_Toc482108579"/>
        <w:bookmarkEnd w:id="6779"/>
        <w:bookmarkEnd w:id="6780"/>
        <w:bookmarkEnd w:id="6781"/>
      </w:tr>
      <w:tr w:rsidR="00917240" w:rsidRPr="008E6423" w:rsidDel="00C612E0" w14:paraId="4FD42862" w14:textId="41A0544E" w:rsidTr="00E212D2">
        <w:trPr>
          <w:trHeight w:val="240"/>
          <w:del w:id="6782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313" w14:textId="5AE57566" w:rsidR="00917240" w:rsidDel="00C612E0" w:rsidRDefault="00917240" w:rsidP="00E212D2">
            <w:pPr>
              <w:rPr>
                <w:del w:id="6783" w:author="Maxim Moinat" w:date="2017-05-09T15:21:00Z"/>
                <w:rFonts w:ascii="Calibri" w:hAnsi="Calibri"/>
                <w:color w:val="000000"/>
              </w:rPr>
            </w:pPr>
            <w:del w:id="6784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RP</w:delText>
              </w:r>
              <w:bookmarkStart w:id="6785" w:name="_Toc482107832"/>
              <w:bookmarkStart w:id="6786" w:name="_Toc482108206"/>
              <w:bookmarkStart w:id="6787" w:name="_Toc482108580"/>
              <w:bookmarkEnd w:id="6785"/>
              <w:bookmarkEnd w:id="6786"/>
              <w:bookmarkEnd w:id="6787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A1CD2" w14:textId="2FD5C05E" w:rsidR="00917240" w:rsidDel="00C612E0" w:rsidRDefault="00917240" w:rsidP="00E212D2">
            <w:pPr>
              <w:rPr>
                <w:del w:id="6788" w:author="Maxim Moinat" w:date="2017-05-09T15:21:00Z"/>
                <w:rFonts w:ascii="Calibri" w:hAnsi="Calibri"/>
                <w:color w:val="000000"/>
              </w:rPr>
            </w:pPr>
            <w:del w:id="6789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registered partnership</w:delText>
              </w:r>
              <w:bookmarkStart w:id="6790" w:name="_Toc482107833"/>
              <w:bookmarkStart w:id="6791" w:name="_Toc482108207"/>
              <w:bookmarkStart w:id="6792" w:name="_Toc482108581"/>
              <w:bookmarkEnd w:id="6790"/>
              <w:bookmarkEnd w:id="6791"/>
              <w:bookmarkEnd w:id="6792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0719D" w14:textId="0FF27B21" w:rsidR="00917240" w:rsidRPr="00CF2DF7" w:rsidDel="00C612E0" w:rsidRDefault="00917240" w:rsidP="00E212D2">
            <w:pPr>
              <w:rPr>
                <w:del w:id="6793" w:author="Maxim Moinat" w:date="2017-05-09T15:21:00Z"/>
                <w:szCs w:val="20"/>
                <w:lang w:val="en-GB" w:eastAsia="en-GB"/>
              </w:rPr>
            </w:pPr>
            <w:del w:id="6794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Domestic partnership</w:delText>
              </w:r>
              <w:bookmarkStart w:id="6795" w:name="_Toc482107834"/>
              <w:bookmarkStart w:id="6796" w:name="_Toc482108208"/>
              <w:bookmarkStart w:id="6797" w:name="_Toc482108582"/>
              <w:bookmarkEnd w:id="6795"/>
              <w:bookmarkEnd w:id="6796"/>
              <w:bookmarkEnd w:id="6797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37F43" w14:textId="608FEFDF" w:rsidR="00917240" w:rsidRPr="00CF2DF7" w:rsidDel="00C612E0" w:rsidRDefault="00917240" w:rsidP="00E212D2">
            <w:pPr>
              <w:rPr>
                <w:del w:id="6798" w:author="Maxim Moinat" w:date="2017-05-09T15:21:00Z"/>
                <w:szCs w:val="20"/>
                <w:lang w:val="en-GB" w:eastAsia="en-GB"/>
              </w:rPr>
            </w:pPr>
            <w:del w:id="6799" w:author="Maxim Moinat" w:date="2017-05-09T15:21:00Z">
              <w:r w:rsidRPr="00096A52" w:rsidDel="00C612E0">
                <w:rPr>
                  <w:szCs w:val="20"/>
                  <w:lang w:val="en-GB" w:eastAsia="en-GB"/>
                </w:rPr>
                <w:delText>4325710</w:delText>
              </w:r>
              <w:bookmarkStart w:id="6800" w:name="_Toc482107835"/>
              <w:bookmarkStart w:id="6801" w:name="_Toc482108209"/>
              <w:bookmarkStart w:id="6802" w:name="_Toc482108583"/>
              <w:bookmarkEnd w:id="6800"/>
              <w:bookmarkEnd w:id="6801"/>
              <w:bookmarkEnd w:id="6802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5DE0C" w14:textId="0CF22C76" w:rsidR="00917240" w:rsidRPr="00CF2DF7" w:rsidDel="00C612E0" w:rsidRDefault="00917240" w:rsidP="00E212D2">
            <w:pPr>
              <w:rPr>
                <w:del w:id="6803" w:author="Maxim Moinat" w:date="2017-05-09T15:21:00Z"/>
                <w:szCs w:val="20"/>
                <w:lang w:val="en-GB" w:eastAsia="en-GB"/>
              </w:rPr>
            </w:pPr>
            <w:bookmarkStart w:id="6804" w:name="_Toc482107836"/>
            <w:bookmarkStart w:id="6805" w:name="_Toc482108210"/>
            <w:bookmarkStart w:id="6806" w:name="_Toc482108584"/>
            <w:bookmarkEnd w:id="6804"/>
            <w:bookmarkEnd w:id="6805"/>
            <w:bookmarkEnd w:id="6806"/>
          </w:p>
        </w:tc>
        <w:bookmarkStart w:id="6807" w:name="_Toc482107837"/>
        <w:bookmarkStart w:id="6808" w:name="_Toc482108211"/>
        <w:bookmarkStart w:id="6809" w:name="_Toc482108585"/>
        <w:bookmarkEnd w:id="6807"/>
        <w:bookmarkEnd w:id="6808"/>
        <w:bookmarkEnd w:id="6809"/>
      </w:tr>
      <w:tr w:rsidR="00917240" w:rsidRPr="008E6423" w:rsidDel="00C612E0" w14:paraId="5F381F65" w14:textId="17FF2A25" w:rsidTr="00E212D2">
        <w:trPr>
          <w:trHeight w:val="240"/>
          <w:del w:id="6810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E1005" w14:textId="3ECEF8F8" w:rsidR="00917240" w:rsidDel="00C612E0" w:rsidRDefault="00917240" w:rsidP="00E212D2">
            <w:pPr>
              <w:rPr>
                <w:del w:id="6811" w:author="Maxim Moinat" w:date="2017-05-09T15:21:00Z"/>
                <w:rFonts w:ascii="Calibri" w:hAnsi="Calibri"/>
                <w:color w:val="000000"/>
              </w:rPr>
            </w:pPr>
            <w:del w:id="6812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SP</w:delText>
              </w:r>
              <w:bookmarkStart w:id="6813" w:name="_Toc482107838"/>
              <w:bookmarkStart w:id="6814" w:name="_Toc482108212"/>
              <w:bookmarkStart w:id="6815" w:name="_Toc482108586"/>
              <w:bookmarkEnd w:id="6813"/>
              <w:bookmarkEnd w:id="6814"/>
              <w:bookmarkEnd w:id="6815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502E" w14:textId="25322A9F" w:rsidR="00917240" w:rsidDel="00C612E0" w:rsidRDefault="00917240" w:rsidP="00E212D2">
            <w:pPr>
              <w:rPr>
                <w:del w:id="6816" w:author="Maxim Moinat" w:date="2017-05-09T15:21:00Z"/>
                <w:rFonts w:ascii="Calibri" w:hAnsi="Calibri"/>
                <w:color w:val="000000"/>
              </w:rPr>
            </w:pPr>
            <w:del w:id="6817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divorced partnership</w:delText>
              </w:r>
              <w:bookmarkStart w:id="6818" w:name="_Toc482107839"/>
              <w:bookmarkStart w:id="6819" w:name="_Toc482108213"/>
              <w:bookmarkStart w:id="6820" w:name="_Toc482108587"/>
              <w:bookmarkEnd w:id="6818"/>
              <w:bookmarkEnd w:id="6819"/>
              <w:bookmarkEnd w:id="6820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5CFAC" w14:textId="1099D827" w:rsidR="00917240" w:rsidRPr="005A3284" w:rsidDel="00C612E0" w:rsidRDefault="00917240" w:rsidP="00E212D2">
            <w:pPr>
              <w:rPr>
                <w:del w:id="6821" w:author="Maxim Moinat" w:date="2017-05-09T15:21:00Z"/>
                <w:szCs w:val="20"/>
                <w:lang w:val="en-GB" w:eastAsia="en-GB"/>
              </w:rPr>
            </w:pPr>
            <w:del w:id="6822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Divorced</w:delText>
              </w:r>
              <w:bookmarkStart w:id="6823" w:name="_Toc482107840"/>
              <w:bookmarkStart w:id="6824" w:name="_Toc482108214"/>
              <w:bookmarkStart w:id="6825" w:name="_Toc482108588"/>
              <w:bookmarkEnd w:id="6823"/>
              <w:bookmarkEnd w:id="6824"/>
              <w:bookmarkEnd w:id="6825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CE6F4" w14:textId="79060118" w:rsidR="00917240" w:rsidRPr="005A3284" w:rsidDel="00C612E0" w:rsidRDefault="00917240" w:rsidP="00E212D2">
            <w:pPr>
              <w:rPr>
                <w:del w:id="6826" w:author="Maxim Moinat" w:date="2017-05-09T15:21:00Z"/>
                <w:szCs w:val="20"/>
                <w:lang w:val="en-GB" w:eastAsia="en-GB"/>
              </w:rPr>
            </w:pPr>
            <w:del w:id="6827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4069297</w:delText>
              </w:r>
              <w:bookmarkStart w:id="6828" w:name="_Toc482107841"/>
              <w:bookmarkStart w:id="6829" w:name="_Toc482108215"/>
              <w:bookmarkStart w:id="6830" w:name="_Toc482108589"/>
              <w:bookmarkEnd w:id="6828"/>
              <w:bookmarkEnd w:id="6829"/>
              <w:bookmarkEnd w:id="6830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506F1" w14:textId="7664E702" w:rsidR="00917240" w:rsidRPr="00CF2DF7" w:rsidDel="00C612E0" w:rsidRDefault="00917240" w:rsidP="00E212D2">
            <w:pPr>
              <w:rPr>
                <w:del w:id="6831" w:author="Maxim Moinat" w:date="2017-05-09T15:21:00Z"/>
                <w:szCs w:val="20"/>
                <w:lang w:val="en-GB" w:eastAsia="en-GB"/>
              </w:rPr>
            </w:pPr>
            <w:bookmarkStart w:id="6832" w:name="_Toc482107842"/>
            <w:bookmarkStart w:id="6833" w:name="_Toc482108216"/>
            <w:bookmarkStart w:id="6834" w:name="_Toc482108590"/>
            <w:bookmarkEnd w:id="6832"/>
            <w:bookmarkEnd w:id="6833"/>
            <w:bookmarkEnd w:id="6834"/>
          </w:p>
        </w:tc>
        <w:bookmarkStart w:id="6835" w:name="_Toc482107843"/>
        <w:bookmarkStart w:id="6836" w:name="_Toc482108217"/>
        <w:bookmarkStart w:id="6837" w:name="_Toc482108591"/>
        <w:bookmarkEnd w:id="6835"/>
        <w:bookmarkEnd w:id="6836"/>
        <w:bookmarkEnd w:id="6837"/>
      </w:tr>
      <w:tr w:rsidR="00917240" w:rsidRPr="008E6423" w:rsidDel="00C612E0" w14:paraId="3D27E2A8" w14:textId="3465249B" w:rsidTr="00E212D2">
        <w:trPr>
          <w:trHeight w:val="240"/>
          <w:del w:id="6838" w:author="Maxim Moinat" w:date="2017-05-09T15:21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495A" w14:textId="33008F01" w:rsidR="00917240" w:rsidDel="00C612E0" w:rsidRDefault="00917240" w:rsidP="00E212D2">
            <w:pPr>
              <w:rPr>
                <w:del w:id="6839" w:author="Maxim Moinat" w:date="2017-05-09T15:21:00Z"/>
                <w:rFonts w:ascii="Calibri" w:hAnsi="Calibri"/>
                <w:color w:val="000000"/>
              </w:rPr>
            </w:pPr>
            <w:del w:id="6840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EP</w:delText>
              </w:r>
              <w:bookmarkStart w:id="6841" w:name="_Toc482107844"/>
              <w:bookmarkStart w:id="6842" w:name="_Toc482108218"/>
              <w:bookmarkStart w:id="6843" w:name="_Toc482108592"/>
              <w:bookmarkEnd w:id="6841"/>
              <w:bookmarkEnd w:id="6842"/>
              <w:bookmarkEnd w:id="6843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FA522" w14:textId="377AF0BB" w:rsidR="00917240" w:rsidDel="00C612E0" w:rsidRDefault="00917240" w:rsidP="00E212D2">
            <w:pPr>
              <w:rPr>
                <w:del w:id="6844" w:author="Maxim Moinat" w:date="2017-05-09T15:21:00Z"/>
                <w:rFonts w:ascii="Calibri" w:hAnsi="Calibri"/>
                <w:color w:val="000000"/>
              </w:rPr>
            </w:pPr>
            <w:del w:id="6845" w:author="Maxim Moinat" w:date="2017-05-09T15:21:00Z">
              <w:r w:rsidDel="00C612E0">
                <w:rPr>
                  <w:rFonts w:ascii="Calibri" w:hAnsi="Calibri"/>
                  <w:color w:val="000000"/>
                </w:rPr>
                <w:delText>widowed partnership</w:delText>
              </w:r>
              <w:bookmarkStart w:id="6846" w:name="_Toc482107845"/>
              <w:bookmarkStart w:id="6847" w:name="_Toc482108219"/>
              <w:bookmarkStart w:id="6848" w:name="_Toc482108593"/>
              <w:bookmarkEnd w:id="6846"/>
              <w:bookmarkEnd w:id="6847"/>
              <w:bookmarkEnd w:id="6848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0656" w14:textId="027207D6" w:rsidR="00917240" w:rsidRPr="005A3284" w:rsidDel="00C612E0" w:rsidRDefault="00917240" w:rsidP="00E212D2">
            <w:pPr>
              <w:rPr>
                <w:del w:id="6849" w:author="Maxim Moinat" w:date="2017-05-09T15:21:00Z"/>
                <w:szCs w:val="20"/>
                <w:lang w:val="en-GB" w:eastAsia="en-GB"/>
              </w:rPr>
            </w:pPr>
            <w:del w:id="6850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Widowed</w:delText>
              </w:r>
              <w:bookmarkStart w:id="6851" w:name="_Toc482107846"/>
              <w:bookmarkStart w:id="6852" w:name="_Toc482108220"/>
              <w:bookmarkStart w:id="6853" w:name="_Toc482108594"/>
              <w:bookmarkEnd w:id="6851"/>
              <w:bookmarkEnd w:id="6852"/>
              <w:bookmarkEnd w:id="6853"/>
            </w:del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2C3D2" w14:textId="709A44ED" w:rsidR="00917240" w:rsidRPr="005A3284" w:rsidDel="00C612E0" w:rsidRDefault="00917240" w:rsidP="00E212D2">
            <w:pPr>
              <w:rPr>
                <w:del w:id="6854" w:author="Maxim Moinat" w:date="2017-05-09T15:21:00Z"/>
                <w:szCs w:val="20"/>
                <w:lang w:val="en-GB" w:eastAsia="en-GB"/>
              </w:rPr>
            </w:pPr>
            <w:del w:id="6855" w:author="Maxim Moinat" w:date="2017-05-09T15:21:00Z">
              <w:r w:rsidRPr="005A3284" w:rsidDel="00C612E0">
                <w:rPr>
                  <w:szCs w:val="20"/>
                  <w:lang w:val="en-GB" w:eastAsia="en-GB"/>
                </w:rPr>
                <w:delText>4143188</w:delText>
              </w:r>
              <w:bookmarkStart w:id="6856" w:name="_Toc482107847"/>
              <w:bookmarkStart w:id="6857" w:name="_Toc482108221"/>
              <w:bookmarkStart w:id="6858" w:name="_Toc482108595"/>
              <w:bookmarkEnd w:id="6856"/>
              <w:bookmarkEnd w:id="6857"/>
              <w:bookmarkEnd w:id="6858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F1A11" w14:textId="69531BFA" w:rsidR="00917240" w:rsidRPr="00CF2DF7" w:rsidDel="00C612E0" w:rsidRDefault="00917240" w:rsidP="00E212D2">
            <w:pPr>
              <w:rPr>
                <w:del w:id="6859" w:author="Maxim Moinat" w:date="2017-05-09T15:21:00Z"/>
                <w:szCs w:val="20"/>
                <w:lang w:val="en-GB" w:eastAsia="en-GB"/>
              </w:rPr>
            </w:pPr>
            <w:bookmarkStart w:id="6860" w:name="_Toc482107848"/>
            <w:bookmarkStart w:id="6861" w:name="_Toc482108222"/>
            <w:bookmarkStart w:id="6862" w:name="_Toc482108596"/>
            <w:bookmarkEnd w:id="6860"/>
            <w:bookmarkEnd w:id="6861"/>
            <w:bookmarkEnd w:id="6862"/>
          </w:p>
        </w:tc>
        <w:bookmarkStart w:id="6863" w:name="_Toc482107849"/>
        <w:bookmarkStart w:id="6864" w:name="_Toc482108223"/>
        <w:bookmarkStart w:id="6865" w:name="_Toc482108597"/>
        <w:bookmarkEnd w:id="6863"/>
        <w:bookmarkEnd w:id="6864"/>
        <w:bookmarkEnd w:id="6865"/>
      </w:tr>
    </w:tbl>
    <w:p w14:paraId="3E2F10D6" w14:textId="273A1F88" w:rsidR="00917240" w:rsidDel="00C612E0" w:rsidRDefault="00917240" w:rsidP="00917240">
      <w:pPr>
        <w:autoSpaceDE w:val="0"/>
        <w:autoSpaceDN w:val="0"/>
        <w:adjustRightInd w:val="0"/>
        <w:rPr>
          <w:del w:id="6866" w:author="Maxim Moinat" w:date="2017-05-09T15:21:00Z"/>
          <w:rFonts w:ascii="Courier New" w:hAnsi="Courier New" w:cs="Courier New"/>
          <w:sz w:val="18"/>
          <w:szCs w:val="18"/>
        </w:rPr>
      </w:pPr>
      <w:bookmarkStart w:id="6867" w:name="_Toc482107850"/>
      <w:bookmarkStart w:id="6868" w:name="_Toc482108224"/>
      <w:bookmarkStart w:id="6869" w:name="_Toc482108598"/>
      <w:bookmarkEnd w:id="6867"/>
      <w:bookmarkEnd w:id="6868"/>
      <w:bookmarkEnd w:id="6869"/>
    </w:p>
    <w:p w14:paraId="2EA5B85C" w14:textId="7BD87A58" w:rsidR="00917240" w:rsidDel="00C612E0" w:rsidRDefault="00917240" w:rsidP="00917240">
      <w:pPr>
        <w:autoSpaceDE w:val="0"/>
        <w:autoSpaceDN w:val="0"/>
        <w:adjustRightInd w:val="0"/>
        <w:rPr>
          <w:del w:id="6870" w:author="Maxim Moinat" w:date="2017-05-09T15:21:00Z"/>
          <w:rFonts w:ascii="Courier New" w:hAnsi="Courier New" w:cs="Courier New"/>
          <w:sz w:val="18"/>
          <w:szCs w:val="18"/>
        </w:rPr>
      </w:pPr>
      <w:bookmarkStart w:id="6871" w:name="_Toc482107851"/>
      <w:bookmarkStart w:id="6872" w:name="_Toc482108225"/>
      <w:bookmarkStart w:id="6873" w:name="_Toc482108599"/>
      <w:bookmarkEnd w:id="6871"/>
      <w:bookmarkEnd w:id="6872"/>
      <w:bookmarkEnd w:id="6873"/>
    </w:p>
    <w:p w14:paraId="269E7A5D" w14:textId="01BEDBD1" w:rsidR="00917240" w:rsidRPr="00B342DE" w:rsidDel="0085586B" w:rsidRDefault="00917240" w:rsidP="00917240">
      <w:pPr>
        <w:rPr>
          <w:del w:id="6874" w:author="Maxim Moinat" w:date="2016-10-11T16:29:00Z"/>
          <w:rFonts w:cs="Arial"/>
          <w:szCs w:val="20"/>
          <w:lang w:val="en-GB"/>
        </w:rPr>
      </w:pPr>
      <w:del w:id="6875" w:author="Maxim Moinat" w:date="2016-10-11T16:29:00Z">
        <w:r w:rsidDel="0085586B">
          <w:rPr>
            <w:rFonts w:cs="Arial"/>
            <w:szCs w:val="20"/>
            <w:lang w:val="en-GB"/>
          </w:rPr>
          <w:delText>Concept mapping for source field PATREG.UTSATT</w:delText>
        </w:r>
        <w:r w:rsidRPr="00B342DE" w:rsidDel="0085586B">
          <w:rPr>
            <w:rFonts w:cs="Arial"/>
            <w:szCs w:val="20"/>
            <w:lang w:val="en-GB"/>
          </w:rPr>
          <w:delText xml:space="preserve">: (SNOMED) </w:delText>
        </w:r>
        <w:bookmarkStart w:id="6876" w:name="_Toc482107852"/>
        <w:bookmarkStart w:id="6877" w:name="_Toc482108226"/>
        <w:bookmarkStart w:id="6878" w:name="_Toc482108600"/>
        <w:bookmarkEnd w:id="6876"/>
        <w:bookmarkEnd w:id="6877"/>
        <w:bookmarkEnd w:id="6878"/>
      </w:del>
    </w:p>
    <w:tbl>
      <w:tblPr>
        <w:tblW w:w="94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6"/>
        <w:gridCol w:w="1731"/>
        <w:gridCol w:w="2525"/>
        <w:gridCol w:w="2412"/>
        <w:gridCol w:w="1724"/>
      </w:tblGrid>
      <w:tr w:rsidR="00907A37" w:rsidRPr="004D2514" w:rsidDel="0085586B" w14:paraId="5E4C5FE1" w14:textId="3D22E556" w:rsidTr="00907A37">
        <w:trPr>
          <w:trHeight w:val="240"/>
          <w:del w:id="6879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8C90C91" w14:textId="4F65A126" w:rsidR="00907A37" w:rsidDel="0085586B" w:rsidRDefault="00907A37" w:rsidP="00907A37">
            <w:pPr>
              <w:jc w:val="center"/>
              <w:rPr>
                <w:del w:id="6880" w:author="Maxim Moinat" w:date="2016-10-11T16:29:00Z"/>
                <w:b/>
                <w:bCs/>
                <w:szCs w:val="20"/>
                <w:lang w:val="en-GB" w:eastAsia="en-GB"/>
              </w:rPr>
            </w:pPr>
            <w:del w:id="6881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85586B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6882" w:name="_Toc482107853"/>
              <w:bookmarkStart w:id="6883" w:name="_Toc482108227"/>
              <w:bookmarkStart w:id="6884" w:name="_Toc482108601"/>
              <w:bookmarkEnd w:id="6882"/>
              <w:bookmarkEnd w:id="6883"/>
              <w:bookmarkEnd w:id="6884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3F3D4CB" w14:textId="52D3B0A8" w:rsidR="00907A37" w:rsidDel="0085586B" w:rsidRDefault="00907A37" w:rsidP="00907A37">
            <w:pPr>
              <w:jc w:val="center"/>
              <w:rPr>
                <w:del w:id="6885" w:author="Maxim Moinat" w:date="2016-10-11T16:29:00Z"/>
                <w:b/>
                <w:bCs/>
                <w:szCs w:val="20"/>
                <w:lang w:val="en-GB" w:eastAsia="en-GB"/>
              </w:rPr>
            </w:pPr>
            <w:del w:id="6886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85586B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887" w:name="_Toc482107854"/>
              <w:bookmarkStart w:id="6888" w:name="_Toc482108228"/>
              <w:bookmarkStart w:id="6889" w:name="_Toc482108602"/>
              <w:bookmarkEnd w:id="6887"/>
              <w:bookmarkEnd w:id="6888"/>
              <w:bookmarkEnd w:id="6889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C373979" w14:textId="42FE3E02" w:rsidR="00907A37" w:rsidDel="0085586B" w:rsidRDefault="00907A37" w:rsidP="00907A37">
            <w:pPr>
              <w:jc w:val="center"/>
              <w:rPr>
                <w:del w:id="6890" w:author="Maxim Moinat" w:date="2016-10-11T16:29:00Z"/>
                <w:b/>
                <w:bCs/>
                <w:szCs w:val="20"/>
                <w:lang w:val="en-GB" w:eastAsia="en-GB"/>
              </w:rPr>
            </w:pPr>
            <w:del w:id="6891" w:author="Maxim Moinat" w:date="2016-10-11T16:29:00Z">
              <w:r w:rsidRPr="001757EC" w:rsidDel="0085586B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85586B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6892" w:name="_Toc482107855"/>
              <w:bookmarkStart w:id="6893" w:name="_Toc482108229"/>
              <w:bookmarkStart w:id="6894" w:name="_Toc482108603"/>
              <w:bookmarkEnd w:id="6892"/>
              <w:bookmarkEnd w:id="6893"/>
              <w:bookmarkEnd w:id="6894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6DA4CCF7" w14:textId="70489B7C" w:rsidR="00907A37" w:rsidDel="0085586B" w:rsidRDefault="00907A37" w:rsidP="00907A37">
            <w:pPr>
              <w:jc w:val="center"/>
              <w:rPr>
                <w:del w:id="6895" w:author="Maxim Moinat" w:date="2016-10-11T16:29:00Z"/>
                <w:b/>
                <w:bCs/>
                <w:szCs w:val="20"/>
                <w:lang w:val="en-GB" w:eastAsia="en-GB"/>
              </w:rPr>
            </w:pPr>
            <w:del w:id="6896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6897" w:name="_Toc482107856"/>
              <w:bookmarkStart w:id="6898" w:name="_Toc482108230"/>
              <w:bookmarkStart w:id="6899" w:name="_Toc482108604"/>
              <w:bookmarkEnd w:id="6897"/>
              <w:bookmarkEnd w:id="6898"/>
              <w:bookmarkEnd w:id="6899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6658233A" w14:textId="0D778480" w:rsidR="00907A37" w:rsidDel="0085586B" w:rsidRDefault="00907A37" w:rsidP="00907A37">
            <w:pPr>
              <w:jc w:val="center"/>
              <w:rPr>
                <w:del w:id="6900" w:author="Maxim Moinat" w:date="2016-10-11T16:29:00Z"/>
                <w:b/>
                <w:bCs/>
                <w:szCs w:val="20"/>
                <w:lang w:val="en-GB" w:eastAsia="en-GB"/>
              </w:rPr>
            </w:pPr>
            <w:del w:id="6901" w:author="Maxim Moinat" w:date="2016-10-11T16:29:00Z">
              <w:r w:rsidDel="0085586B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6902" w:name="_Toc482107857"/>
              <w:bookmarkStart w:id="6903" w:name="_Toc482108231"/>
              <w:bookmarkStart w:id="6904" w:name="_Toc482108605"/>
              <w:bookmarkEnd w:id="6902"/>
              <w:bookmarkEnd w:id="6903"/>
              <w:bookmarkEnd w:id="6904"/>
            </w:del>
          </w:p>
        </w:tc>
        <w:bookmarkStart w:id="6905" w:name="_Toc482107858"/>
        <w:bookmarkStart w:id="6906" w:name="_Toc482108232"/>
        <w:bookmarkStart w:id="6907" w:name="_Toc482108606"/>
        <w:bookmarkEnd w:id="6905"/>
        <w:bookmarkEnd w:id="6906"/>
        <w:bookmarkEnd w:id="6907"/>
      </w:tr>
      <w:tr w:rsidR="00917240" w:rsidRPr="00E3579E" w:rsidDel="0085586B" w14:paraId="114C05C9" w14:textId="2976A8A2" w:rsidTr="00907A37">
        <w:trPr>
          <w:trHeight w:val="240"/>
          <w:del w:id="6908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72596" w14:textId="6410EBBF" w:rsidR="00917240" w:rsidDel="0085586B" w:rsidRDefault="00917240" w:rsidP="00E212D2">
            <w:pPr>
              <w:rPr>
                <w:del w:id="6909" w:author="Maxim Moinat" w:date="2016-10-11T16:29:00Z"/>
                <w:rFonts w:ascii="Calibri" w:hAnsi="Calibri"/>
                <w:color w:val="000000"/>
              </w:rPr>
            </w:pPr>
            <w:del w:id="6910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1</w:delText>
              </w:r>
              <w:bookmarkStart w:id="6911" w:name="_Toc482107859"/>
              <w:bookmarkStart w:id="6912" w:name="_Toc482108233"/>
              <w:bookmarkStart w:id="6913" w:name="_Toc482108607"/>
              <w:bookmarkEnd w:id="6911"/>
              <w:bookmarkEnd w:id="6912"/>
              <w:bookmarkEnd w:id="6913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9C615" w14:textId="4C1C0D33" w:rsidR="00917240" w:rsidRPr="00E3579E" w:rsidDel="0085586B" w:rsidRDefault="00917240" w:rsidP="00E212D2">
            <w:pPr>
              <w:rPr>
                <w:del w:id="6914" w:author="Maxim Moinat" w:date="2016-10-11T16:29:00Z"/>
                <w:rFonts w:ascii="Calibri" w:hAnsi="Calibri"/>
                <w:color w:val="000000"/>
              </w:rPr>
            </w:pPr>
            <w:del w:id="6915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to</w:delText>
              </w:r>
              <w:r w:rsidRPr="00E3579E" w:rsidDel="0085586B">
                <w:rPr>
                  <w:rFonts w:ascii="Calibri" w:hAnsi="Calibri"/>
                  <w:color w:val="000000"/>
                </w:rPr>
                <w:delText xml:space="preserve"> other hospital or clinic</w:delText>
              </w:r>
              <w:bookmarkStart w:id="6916" w:name="_Toc482107860"/>
              <w:bookmarkStart w:id="6917" w:name="_Toc482108234"/>
              <w:bookmarkStart w:id="6918" w:name="_Toc482108608"/>
              <w:bookmarkEnd w:id="6916"/>
              <w:bookmarkEnd w:id="6917"/>
              <w:bookmarkEnd w:id="6918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0DE42" w14:textId="2A2FDCAC" w:rsidR="00917240" w:rsidRPr="005A3284" w:rsidDel="0085586B" w:rsidRDefault="00917240" w:rsidP="00E212D2">
            <w:pPr>
              <w:rPr>
                <w:del w:id="6919" w:author="Maxim Moinat" w:date="2016-10-11T16:29:00Z"/>
                <w:szCs w:val="20"/>
                <w:lang w:val="en-GB" w:eastAsia="en-GB"/>
              </w:rPr>
            </w:pPr>
            <w:del w:id="6920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Discharge to hospital</w:delText>
              </w:r>
              <w:bookmarkStart w:id="6921" w:name="_Toc482107861"/>
              <w:bookmarkStart w:id="6922" w:name="_Toc482108235"/>
              <w:bookmarkStart w:id="6923" w:name="_Toc482108609"/>
              <w:bookmarkEnd w:id="6921"/>
              <w:bookmarkEnd w:id="6922"/>
              <w:bookmarkEnd w:id="6923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B6085" w14:textId="48DC0C1F" w:rsidR="00917240" w:rsidRPr="005A3284" w:rsidDel="0085586B" w:rsidRDefault="00917240" w:rsidP="00E212D2">
            <w:pPr>
              <w:ind w:right="90"/>
              <w:rPr>
                <w:del w:id="6924" w:author="Maxim Moinat" w:date="2016-10-11T16:29:00Z"/>
                <w:szCs w:val="20"/>
                <w:lang w:val="en-GB" w:eastAsia="en-GB"/>
              </w:rPr>
            </w:pPr>
            <w:del w:id="6925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4142018</w:delText>
              </w:r>
              <w:bookmarkStart w:id="6926" w:name="_Toc482107862"/>
              <w:bookmarkStart w:id="6927" w:name="_Toc482108236"/>
              <w:bookmarkStart w:id="6928" w:name="_Toc482108610"/>
              <w:bookmarkEnd w:id="6926"/>
              <w:bookmarkEnd w:id="6927"/>
              <w:bookmarkEnd w:id="6928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2A04A" w14:textId="3CC9EC2F" w:rsidR="00917240" w:rsidRPr="003E5686" w:rsidDel="0085586B" w:rsidRDefault="00917240" w:rsidP="00E212D2">
            <w:pPr>
              <w:rPr>
                <w:del w:id="6929" w:author="Maxim Moinat" w:date="2016-10-11T16:29:00Z"/>
                <w:szCs w:val="20"/>
                <w:highlight w:val="yellow"/>
                <w:lang w:val="en-GB" w:eastAsia="en-GB"/>
              </w:rPr>
            </w:pPr>
            <w:bookmarkStart w:id="6930" w:name="_Toc482107863"/>
            <w:bookmarkStart w:id="6931" w:name="_Toc482108237"/>
            <w:bookmarkStart w:id="6932" w:name="_Toc482108611"/>
            <w:bookmarkEnd w:id="6930"/>
            <w:bookmarkEnd w:id="6931"/>
            <w:bookmarkEnd w:id="6932"/>
          </w:p>
        </w:tc>
        <w:bookmarkStart w:id="6933" w:name="_Toc482107864"/>
        <w:bookmarkStart w:id="6934" w:name="_Toc482108238"/>
        <w:bookmarkStart w:id="6935" w:name="_Toc482108612"/>
        <w:bookmarkEnd w:id="6933"/>
        <w:bookmarkEnd w:id="6934"/>
        <w:bookmarkEnd w:id="6935"/>
      </w:tr>
      <w:tr w:rsidR="00917240" w:rsidRPr="00E3579E" w:rsidDel="0085586B" w14:paraId="141E63C4" w14:textId="0AB70F9B" w:rsidTr="00907A37">
        <w:trPr>
          <w:trHeight w:val="240"/>
          <w:del w:id="6936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6ADC3" w14:textId="77B04156" w:rsidR="00917240" w:rsidDel="0085586B" w:rsidRDefault="00917240" w:rsidP="00E212D2">
            <w:pPr>
              <w:rPr>
                <w:del w:id="6937" w:author="Maxim Moinat" w:date="2016-10-11T16:29:00Z"/>
                <w:rFonts w:ascii="Calibri" w:hAnsi="Calibri"/>
                <w:color w:val="000000"/>
              </w:rPr>
            </w:pPr>
            <w:del w:id="6938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2</w:delText>
              </w:r>
              <w:bookmarkStart w:id="6939" w:name="_Toc482107865"/>
              <w:bookmarkStart w:id="6940" w:name="_Toc482108239"/>
              <w:bookmarkStart w:id="6941" w:name="_Toc482108613"/>
              <w:bookmarkEnd w:id="6939"/>
              <w:bookmarkEnd w:id="6940"/>
              <w:bookmarkEnd w:id="6941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4DF17" w14:textId="61E27AD1" w:rsidR="00917240" w:rsidRPr="00E3579E" w:rsidDel="0085586B" w:rsidRDefault="00917240" w:rsidP="00E212D2">
            <w:pPr>
              <w:rPr>
                <w:del w:id="6942" w:author="Maxim Moinat" w:date="2016-10-11T16:29:00Z"/>
                <w:rFonts w:ascii="Calibri" w:hAnsi="Calibri"/>
                <w:color w:val="000000"/>
              </w:rPr>
            </w:pPr>
            <w:del w:id="6943" w:author="Maxim Moinat" w:date="2016-10-11T16:29:00Z">
              <w:r w:rsidRPr="00E3579E" w:rsidDel="0085586B">
                <w:rPr>
                  <w:rFonts w:ascii="Calibri" w:hAnsi="Calibri"/>
                  <w:color w:val="000000"/>
                </w:rPr>
                <w:delText>to home for elderly or disabled</w:delText>
              </w:r>
              <w:bookmarkStart w:id="6944" w:name="_Toc482107866"/>
              <w:bookmarkStart w:id="6945" w:name="_Toc482108240"/>
              <w:bookmarkStart w:id="6946" w:name="_Toc482108614"/>
              <w:bookmarkEnd w:id="6944"/>
              <w:bookmarkEnd w:id="6945"/>
              <w:bookmarkEnd w:id="6946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F599C" w14:textId="205898E6" w:rsidR="00917240" w:rsidRPr="005A3284" w:rsidDel="0085586B" w:rsidRDefault="00917240" w:rsidP="00E212D2">
            <w:pPr>
              <w:rPr>
                <w:del w:id="6947" w:author="Maxim Moinat" w:date="2016-10-11T16:29:00Z"/>
                <w:szCs w:val="20"/>
                <w:lang w:val="en-GB" w:eastAsia="en-GB"/>
              </w:rPr>
            </w:pPr>
            <w:del w:id="6948" w:author="Maxim Moinat" w:date="2016-10-11T16:18:00Z">
              <w:r w:rsidRPr="005A3284" w:rsidDel="00585222">
                <w:rPr>
                  <w:szCs w:val="20"/>
                  <w:lang w:val="en-GB" w:eastAsia="en-GB"/>
                </w:rPr>
                <w:delText>Retirement home</w:delText>
              </w:r>
            </w:del>
            <w:bookmarkStart w:id="6949" w:name="_Toc482107867"/>
            <w:bookmarkStart w:id="6950" w:name="_Toc482108241"/>
            <w:bookmarkStart w:id="6951" w:name="_Toc482108615"/>
            <w:bookmarkEnd w:id="6949"/>
            <w:bookmarkEnd w:id="6950"/>
            <w:bookmarkEnd w:id="6951"/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D90DC" w14:textId="34C6B422" w:rsidR="00917240" w:rsidRPr="005A3284" w:rsidDel="0085586B" w:rsidRDefault="00917240" w:rsidP="00E212D2">
            <w:pPr>
              <w:rPr>
                <w:del w:id="6952" w:author="Maxim Moinat" w:date="2016-10-11T16:29:00Z"/>
                <w:szCs w:val="20"/>
                <w:lang w:val="en-GB" w:eastAsia="en-GB"/>
              </w:rPr>
            </w:pPr>
            <w:del w:id="6953" w:author="Maxim Moinat" w:date="2016-10-11T16:18:00Z">
              <w:r w:rsidRPr="005A3284" w:rsidDel="00585222">
                <w:rPr>
                  <w:szCs w:val="20"/>
                  <w:lang w:val="en-GB" w:eastAsia="en-GB"/>
                </w:rPr>
                <w:delText>4148614</w:delText>
              </w:r>
            </w:del>
            <w:bookmarkStart w:id="6954" w:name="_Toc482107868"/>
            <w:bookmarkStart w:id="6955" w:name="_Toc482108242"/>
            <w:bookmarkStart w:id="6956" w:name="_Toc482108616"/>
            <w:bookmarkEnd w:id="6954"/>
            <w:bookmarkEnd w:id="6955"/>
            <w:bookmarkEnd w:id="6956"/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B23EF" w14:textId="45F95ECF" w:rsidR="00917240" w:rsidRPr="003E5686" w:rsidDel="0085586B" w:rsidRDefault="00917240" w:rsidP="00E212D2">
            <w:pPr>
              <w:rPr>
                <w:del w:id="6957" w:author="Maxim Moinat" w:date="2016-10-11T16:29:00Z"/>
                <w:szCs w:val="20"/>
                <w:highlight w:val="yellow"/>
                <w:lang w:val="en-GB" w:eastAsia="en-GB"/>
              </w:rPr>
            </w:pPr>
            <w:bookmarkStart w:id="6958" w:name="_Toc482107869"/>
            <w:bookmarkStart w:id="6959" w:name="_Toc482108243"/>
            <w:bookmarkStart w:id="6960" w:name="_Toc482108617"/>
            <w:bookmarkEnd w:id="6958"/>
            <w:bookmarkEnd w:id="6959"/>
            <w:bookmarkEnd w:id="6960"/>
          </w:p>
        </w:tc>
        <w:bookmarkStart w:id="6961" w:name="_Toc482107870"/>
        <w:bookmarkStart w:id="6962" w:name="_Toc482108244"/>
        <w:bookmarkStart w:id="6963" w:name="_Toc482108618"/>
        <w:bookmarkEnd w:id="6961"/>
        <w:bookmarkEnd w:id="6962"/>
        <w:bookmarkEnd w:id="6963"/>
      </w:tr>
      <w:tr w:rsidR="00917240" w:rsidDel="0085586B" w14:paraId="227D6F7A" w14:textId="42596204" w:rsidTr="00907A37">
        <w:trPr>
          <w:trHeight w:val="240"/>
          <w:del w:id="6964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604CE" w14:textId="0F7E3650" w:rsidR="00917240" w:rsidDel="0085586B" w:rsidRDefault="00917240" w:rsidP="00E212D2">
            <w:pPr>
              <w:rPr>
                <w:del w:id="6965" w:author="Maxim Moinat" w:date="2016-10-11T16:29:00Z"/>
                <w:rFonts w:ascii="Calibri" w:hAnsi="Calibri"/>
                <w:color w:val="000000"/>
              </w:rPr>
            </w:pPr>
            <w:del w:id="6966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3</w:delText>
              </w:r>
              <w:bookmarkStart w:id="6967" w:name="_Toc482107871"/>
              <w:bookmarkStart w:id="6968" w:name="_Toc482108245"/>
              <w:bookmarkStart w:id="6969" w:name="_Toc482108619"/>
              <w:bookmarkEnd w:id="6967"/>
              <w:bookmarkEnd w:id="6968"/>
              <w:bookmarkEnd w:id="6969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3524A" w14:textId="4C6A7C00" w:rsidR="00917240" w:rsidDel="0085586B" w:rsidRDefault="00917240" w:rsidP="00E212D2">
            <w:pPr>
              <w:rPr>
                <w:del w:id="6970" w:author="Maxim Moinat" w:date="2016-10-11T16:29:00Z"/>
                <w:rFonts w:ascii="Calibri" w:hAnsi="Calibri"/>
                <w:color w:val="000000"/>
              </w:rPr>
            </w:pPr>
            <w:del w:id="6971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ordinary living (</w:delText>
              </w:r>
              <w:r w:rsidRPr="00E3579E" w:rsidDel="0085586B">
                <w:rPr>
                  <w:rFonts w:ascii="Calibri" w:hAnsi="Calibri"/>
                  <w:color w:val="000000"/>
                </w:rPr>
                <w:delText>ordinärt boende</w:delText>
              </w:r>
              <w:r w:rsidDel="0085586B">
                <w:rPr>
                  <w:rFonts w:ascii="Calibri" w:hAnsi="Calibri"/>
                  <w:color w:val="000000"/>
                </w:rPr>
                <w:delText>)</w:delText>
              </w:r>
              <w:bookmarkStart w:id="6972" w:name="_Toc482107872"/>
              <w:bookmarkStart w:id="6973" w:name="_Toc482108246"/>
              <w:bookmarkStart w:id="6974" w:name="_Toc482108620"/>
              <w:bookmarkEnd w:id="6972"/>
              <w:bookmarkEnd w:id="6973"/>
              <w:bookmarkEnd w:id="6974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7DEB0" w14:textId="7909F134" w:rsidR="00917240" w:rsidRPr="005A3284" w:rsidDel="0085586B" w:rsidRDefault="00917240" w:rsidP="00E212D2">
            <w:pPr>
              <w:rPr>
                <w:del w:id="6975" w:author="Maxim Moinat" w:date="2016-10-11T16:29:00Z"/>
                <w:szCs w:val="20"/>
                <w:lang w:val="en-GB" w:eastAsia="en-GB"/>
              </w:rPr>
            </w:pPr>
            <w:del w:id="6976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Discharge to home</w:delText>
              </w:r>
              <w:bookmarkStart w:id="6977" w:name="_Toc482107873"/>
              <w:bookmarkStart w:id="6978" w:name="_Toc482108247"/>
              <w:bookmarkStart w:id="6979" w:name="_Toc482108621"/>
              <w:bookmarkEnd w:id="6977"/>
              <w:bookmarkEnd w:id="6978"/>
              <w:bookmarkEnd w:id="6979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80674" w14:textId="36B4DFE1" w:rsidR="00917240" w:rsidRPr="005A3284" w:rsidDel="0085586B" w:rsidRDefault="00917240" w:rsidP="00E212D2">
            <w:pPr>
              <w:rPr>
                <w:del w:id="6980" w:author="Maxim Moinat" w:date="2016-10-11T16:29:00Z"/>
                <w:szCs w:val="20"/>
                <w:lang w:val="en-GB" w:eastAsia="en-GB"/>
              </w:rPr>
            </w:pPr>
            <w:del w:id="6981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4140634</w:delText>
              </w:r>
              <w:bookmarkStart w:id="6982" w:name="_Toc482107874"/>
              <w:bookmarkStart w:id="6983" w:name="_Toc482108248"/>
              <w:bookmarkStart w:id="6984" w:name="_Toc482108622"/>
              <w:bookmarkEnd w:id="6982"/>
              <w:bookmarkEnd w:id="6983"/>
              <w:bookmarkEnd w:id="6984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C4770" w14:textId="53FD9567" w:rsidR="00917240" w:rsidRPr="003E5686" w:rsidDel="0085586B" w:rsidRDefault="00917240" w:rsidP="00E212D2">
            <w:pPr>
              <w:rPr>
                <w:del w:id="6985" w:author="Maxim Moinat" w:date="2016-10-11T16:29:00Z"/>
                <w:szCs w:val="20"/>
                <w:lang w:val="en-GB" w:eastAsia="en-GB"/>
              </w:rPr>
            </w:pPr>
            <w:bookmarkStart w:id="6986" w:name="_Toc482107875"/>
            <w:bookmarkStart w:id="6987" w:name="_Toc482108249"/>
            <w:bookmarkStart w:id="6988" w:name="_Toc482108623"/>
            <w:bookmarkEnd w:id="6986"/>
            <w:bookmarkEnd w:id="6987"/>
            <w:bookmarkEnd w:id="6988"/>
          </w:p>
        </w:tc>
        <w:bookmarkStart w:id="6989" w:name="_Toc482107876"/>
        <w:bookmarkStart w:id="6990" w:name="_Toc482108250"/>
        <w:bookmarkStart w:id="6991" w:name="_Toc482108624"/>
        <w:bookmarkEnd w:id="6989"/>
        <w:bookmarkEnd w:id="6990"/>
        <w:bookmarkEnd w:id="6991"/>
      </w:tr>
      <w:tr w:rsidR="00917240" w:rsidDel="0085586B" w14:paraId="3FCE3638" w14:textId="2B5BF428" w:rsidTr="00907A37">
        <w:trPr>
          <w:trHeight w:val="240"/>
          <w:del w:id="6992" w:author="Maxim Moinat" w:date="2016-10-11T16:29:00Z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2A6DDB" w14:textId="207834B9" w:rsidR="00917240" w:rsidDel="0085586B" w:rsidRDefault="00917240" w:rsidP="00E212D2">
            <w:pPr>
              <w:rPr>
                <w:del w:id="6993" w:author="Maxim Moinat" w:date="2016-10-11T16:29:00Z"/>
                <w:rFonts w:ascii="Calibri" w:hAnsi="Calibri"/>
                <w:color w:val="000000"/>
              </w:rPr>
            </w:pPr>
            <w:del w:id="6994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4</w:delText>
              </w:r>
              <w:bookmarkStart w:id="6995" w:name="_Toc482107877"/>
              <w:bookmarkStart w:id="6996" w:name="_Toc482108251"/>
              <w:bookmarkStart w:id="6997" w:name="_Toc482108625"/>
              <w:bookmarkEnd w:id="6995"/>
              <w:bookmarkEnd w:id="6996"/>
              <w:bookmarkEnd w:id="6997"/>
            </w:del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5342E" w14:textId="053AF1DE" w:rsidR="00917240" w:rsidDel="0085586B" w:rsidRDefault="00917240" w:rsidP="00E212D2">
            <w:pPr>
              <w:rPr>
                <w:del w:id="6998" w:author="Maxim Moinat" w:date="2016-10-11T16:29:00Z"/>
                <w:rFonts w:ascii="Calibri" w:hAnsi="Calibri"/>
                <w:color w:val="000000"/>
              </w:rPr>
            </w:pPr>
            <w:del w:id="6999" w:author="Maxim Moinat" w:date="2016-10-11T16:29:00Z">
              <w:r w:rsidDel="0085586B">
                <w:rPr>
                  <w:rFonts w:ascii="Calibri" w:hAnsi="Calibri"/>
                  <w:color w:val="000000"/>
                </w:rPr>
                <w:delText>died during hospital stay</w:delText>
              </w:r>
              <w:bookmarkStart w:id="7000" w:name="_Toc482107878"/>
              <w:bookmarkStart w:id="7001" w:name="_Toc482108252"/>
              <w:bookmarkStart w:id="7002" w:name="_Toc482108626"/>
              <w:bookmarkEnd w:id="7000"/>
              <w:bookmarkEnd w:id="7001"/>
              <w:bookmarkEnd w:id="7002"/>
            </w:del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57191" w14:textId="398FC7E7" w:rsidR="00917240" w:rsidRPr="005A3284" w:rsidDel="0085586B" w:rsidRDefault="00917240" w:rsidP="00E212D2">
            <w:pPr>
              <w:rPr>
                <w:del w:id="7003" w:author="Maxim Moinat" w:date="2016-10-11T16:29:00Z"/>
                <w:szCs w:val="20"/>
                <w:lang w:val="en-GB" w:eastAsia="en-GB"/>
              </w:rPr>
            </w:pPr>
            <w:del w:id="7004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Patient died in hospital</w:delText>
              </w:r>
              <w:bookmarkStart w:id="7005" w:name="_Toc482107879"/>
              <w:bookmarkStart w:id="7006" w:name="_Toc482108253"/>
              <w:bookmarkStart w:id="7007" w:name="_Toc482108627"/>
              <w:bookmarkEnd w:id="7005"/>
              <w:bookmarkEnd w:id="7006"/>
              <w:bookmarkEnd w:id="7007"/>
            </w:del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634B0" w14:textId="595BCD13" w:rsidR="00917240" w:rsidRPr="005A3284" w:rsidDel="0085586B" w:rsidRDefault="00917240" w:rsidP="00E212D2">
            <w:pPr>
              <w:rPr>
                <w:del w:id="7008" w:author="Maxim Moinat" w:date="2016-10-11T16:29:00Z"/>
                <w:szCs w:val="20"/>
                <w:lang w:val="en-GB" w:eastAsia="en-GB"/>
              </w:rPr>
            </w:pPr>
            <w:del w:id="7009" w:author="Maxim Moinat" w:date="2016-10-11T16:29:00Z">
              <w:r w:rsidRPr="005A3284" w:rsidDel="0085586B">
                <w:rPr>
                  <w:szCs w:val="20"/>
                  <w:lang w:val="en-GB" w:eastAsia="en-GB"/>
                </w:rPr>
                <w:delText>4081608</w:delText>
              </w:r>
              <w:bookmarkStart w:id="7010" w:name="_Toc482107880"/>
              <w:bookmarkStart w:id="7011" w:name="_Toc482108254"/>
              <w:bookmarkStart w:id="7012" w:name="_Toc482108628"/>
              <w:bookmarkEnd w:id="7010"/>
              <w:bookmarkEnd w:id="7011"/>
              <w:bookmarkEnd w:id="7012"/>
            </w:del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005E0" w14:textId="31D74AC3" w:rsidR="00917240" w:rsidRPr="00E3579E" w:rsidDel="0085586B" w:rsidRDefault="00917240" w:rsidP="00E212D2">
            <w:pPr>
              <w:rPr>
                <w:del w:id="7013" w:author="Maxim Moinat" w:date="2016-10-11T16:29:00Z"/>
                <w:szCs w:val="20"/>
                <w:lang w:val="en-GB" w:eastAsia="en-GB"/>
              </w:rPr>
            </w:pPr>
            <w:bookmarkStart w:id="7014" w:name="_Toc482107881"/>
            <w:bookmarkStart w:id="7015" w:name="_Toc482108255"/>
            <w:bookmarkStart w:id="7016" w:name="_Toc482108629"/>
            <w:bookmarkEnd w:id="7014"/>
            <w:bookmarkEnd w:id="7015"/>
            <w:bookmarkEnd w:id="7016"/>
          </w:p>
        </w:tc>
        <w:bookmarkStart w:id="7017" w:name="_Toc482107882"/>
        <w:bookmarkStart w:id="7018" w:name="_Toc482108256"/>
        <w:bookmarkStart w:id="7019" w:name="_Toc482108630"/>
        <w:bookmarkEnd w:id="7017"/>
        <w:bookmarkEnd w:id="7018"/>
        <w:bookmarkEnd w:id="7019"/>
      </w:tr>
    </w:tbl>
    <w:p w14:paraId="6502E5FF" w14:textId="01B269CB" w:rsidR="00917240" w:rsidDel="0085586B" w:rsidRDefault="00917240" w:rsidP="00917240">
      <w:pPr>
        <w:rPr>
          <w:del w:id="7020" w:author="Maxim Moinat" w:date="2016-10-11T16:29:00Z"/>
        </w:rPr>
      </w:pPr>
      <w:bookmarkStart w:id="7021" w:name="_Toc482107883"/>
      <w:bookmarkStart w:id="7022" w:name="_Toc482108257"/>
      <w:bookmarkStart w:id="7023" w:name="_Toc482108631"/>
      <w:bookmarkEnd w:id="7021"/>
      <w:bookmarkEnd w:id="7022"/>
      <w:bookmarkEnd w:id="7023"/>
    </w:p>
    <w:p w14:paraId="3B3E57CE" w14:textId="122552E1" w:rsidR="00917240" w:rsidDel="00B43291" w:rsidRDefault="00917240" w:rsidP="00917240">
      <w:pPr>
        <w:rPr>
          <w:del w:id="7024" w:author="Maxim Moinat" w:date="2016-08-03T18:04:00Z"/>
          <w:rFonts w:cs="Arial"/>
          <w:szCs w:val="20"/>
          <w:lang w:val="en-GB"/>
        </w:rPr>
      </w:pPr>
      <w:bookmarkStart w:id="7025" w:name="_Toc482107884"/>
      <w:bookmarkStart w:id="7026" w:name="_Toc482108258"/>
      <w:bookmarkStart w:id="7027" w:name="_Toc482108632"/>
      <w:bookmarkEnd w:id="7025"/>
      <w:bookmarkEnd w:id="7026"/>
      <w:bookmarkEnd w:id="7027"/>
    </w:p>
    <w:p w14:paraId="61BB5074" w14:textId="4D1A135A" w:rsidR="00917240" w:rsidDel="00C612E0" w:rsidRDefault="00917240" w:rsidP="00917240">
      <w:pPr>
        <w:rPr>
          <w:del w:id="7028" w:author="Maxim Moinat" w:date="2017-05-09T15:17:00Z"/>
        </w:rPr>
      </w:pPr>
      <w:del w:id="7029" w:author="Maxim Moinat" w:date="2017-05-09T15:17:00Z">
        <w:r w:rsidDel="00C612E0">
          <w:rPr>
            <w:rFonts w:cs="Arial"/>
            <w:szCs w:val="20"/>
            <w:lang w:val="en-GB"/>
          </w:rPr>
          <w:delText xml:space="preserve">Concept mapping for source field </w:delText>
        </w:r>
        <w:r w:rsidRPr="00E41175" w:rsidDel="00C612E0">
          <w:delText>LISA.utlsvbakgalt</w:delText>
        </w:r>
        <w:r w:rsidDel="00C612E0">
          <w:delText>:</w:delText>
        </w:r>
        <w:bookmarkStart w:id="7030" w:name="_Toc482107885"/>
        <w:bookmarkStart w:id="7031" w:name="_Toc482108259"/>
        <w:bookmarkStart w:id="7032" w:name="_Toc482108633"/>
        <w:bookmarkEnd w:id="7030"/>
        <w:bookmarkEnd w:id="7031"/>
        <w:bookmarkEnd w:id="7032"/>
      </w:del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  <w:tblGridChange w:id="7033">
          <w:tblGrid>
            <w:gridCol w:w="5"/>
            <w:gridCol w:w="1276"/>
            <w:gridCol w:w="5"/>
            <w:gridCol w:w="1727"/>
            <w:gridCol w:w="5"/>
            <w:gridCol w:w="1696"/>
            <w:gridCol w:w="5"/>
            <w:gridCol w:w="2408"/>
            <w:gridCol w:w="5"/>
            <w:gridCol w:w="2408"/>
            <w:gridCol w:w="5"/>
          </w:tblGrid>
        </w:tblGridChange>
      </w:tblGrid>
      <w:tr w:rsidR="00907A37" w:rsidDel="00C612E0" w14:paraId="137F7D80" w14:textId="5C07BB92" w:rsidTr="00E212D2">
        <w:trPr>
          <w:trHeight w:val="240"/>
          <w:del w:id="7034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6A0A4B14" w14:textId="6BBC9AF7" w:rsidR="00907A37" w:rsidDel="00C612E0" w:rsidRDefault="00907A37" w:rsidP="00907A37">
            <w:pPr>
              <w:jc w:val="center"/>
              <w:rPr>
                <w:del w:id="7035" w:author="Maxim Moinat" w:date="2017-05-09T15:17:00Z"/>
                <w:b/>
                <w:bCs/>
                <w:szCs w:val="20"/>
                <w:lang w:val="en-GB" w:eastAsia="en-GB"/>
              </w:rPr>
            </w:pPr>
            <w:del w:id="7036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7037" w:name="_Toc482107886"/>
              <w:bookmarkStart w:id="7038" w:name="_Toc482108260"/>
              <w:bookmarkStart w:id="7039" w:name="_Toc482108634"/>
              <w:bookmarkEnd w:id="7037"/>
              <w:bookmarkEnd w:id="7038"/>
              <w:bookmarkEnd w:id="7039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7EF2F69" w14:textId="50252D4D" w:rsidR="00907A37" w:rsidDel="00C612E0" w:rsidRDefault="00907A37" w:rsidP="00907A37">
            <w:pPr>
              <w:jc w:val="center"/>
              <w:rPr>
                <w:del w:id="7040" w:author="Maxim Moinat" w:date="2017-05-09T15:17:00Z"/>
                <w:b/>
                <w:bCs/>
                <w:szCs w:val="20"/>
                <w:lang w:val="en-GB" w:eastAsia="en-GB"/>
              </w:rPr>
            </w:pPr>
            <w:del w:id="7041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042" w:name="_Toc482107887"/>
              <w:bookmarkStart w:id="7043" w:name="_Toc482108261"/>
              <w:bookmarkStart w:id="7044" w:name="_Toc482108635"/>
              <w:bookmarkEnd w:id="7042"/>
              <w:bookmarkEnd w:id="7043"/>
              <w:bookmarkEnd w:id="7044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DFA8D43" w14:textId="041D897F" w:rsidR="00907A37" w:rsidDel="00C612E0" w:rsidRDefault="00907A37" w:rsidP="00907A37">
            <w:pPr>
              <w:jc w:val="center"/>
              <w:rPr>
                <w:del w:id="7045" w:author="Maxim Moinat" w:date="2017-05-09T15:17:00Z"/>
                <w:b/>
                <w:bCs/>
                <w:szCs w:val="20"/>
                <w:lang w:val="en-GB" w:eastAsia="en-GB"/>
              </w:rPr>
            </w:pPr>
            <w:del w:id="7046" w:author="Maxim Moinat" w:date="2017-05-09T15:17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047" w:name="_Toc482107888"/>
              <w:bookmarkStart w:id="7048" w:name="_Toc482108262"/>
              <w:bookmarkStart w:id="7049" w:name="_Toc482108636"/>
              <w:bookmarkEnd w:id="7047"/>
              <w:bookmarkEnd w:id="7048"/>
              <w:bookmarkEnd w:id="7049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00A0D12" w14:textId="7C308867" w:rsidR="00907A37" w:rsidDel="00C612E0" w:rsidRDefault="00907A37" w:rsidP="00907A37">
            <w:pPr>
              <w:jc w:val="center"/>
              <w:rPr>
                <w:del w:id="7050" w:author="Maxim Moinat" w:date="2017-05-09T15:17:00Z"/>
                <w:b/>
                <w:bCs/>
                <w:szCs w:val="20"/>
                <w:lang w:val="en-GB" w:eastAsia="en-GB"/>
              </w:rPr>
            </w:pPr>
            <w:del w:id="7051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7052" w:name="_Toc482107889"/>
              <w:bookmarkStart w:id="7053" w:name="_Toc482108263"/>
              <w:bookmarkStart w:id="7054" w:name="_Toc482108637"/>
              <w:bookmarkEnd w:id="7052"/>
              <w:bookmarkEnd w:id="7053"/>
              <w:bookmarkEnd w:id="7054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CA43B31" w14:textId="799B75EB" w:rsidR="00907A37" w:rsidDel="00C612E0" w:rsidRDefault="00907A37" w:rsidP="00907A37">
            <w:pPr>
              <w:jc w:val="center"/>
              <w:rPr>
                <w:del w:id="7055" w:author="Maxim Moinat" w:date="2017-05-09T15:17:00Z"/>
                <w:b/>
                <w:bCs/>
                <w:szCs w:val="20"/>
                <w:lang w:val="en-GB" w:eastAsia="en-GB"/>
              </w:rPr>
            </w:pPr>
            <w:del w:id="7056" w:author="Maxim Moinat" w:date="2017-05-09T15:17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7057" w:name="_Toc482107890"/>
              <w:bookmarkStart w:id="7058" w:name="_Toc482108264"/>
              <w:bookmarkStart w:id="7059" w:name="_Toc482108638"/>
              <w:bookmarkEnd w:id="7057"/>
              <w:bookmarkEnd w:id="7058"/>
              <w:bookmarkEnd w:id="7059"/>
            </w:del>
          </w:p>
        </w:tc>
        <w:bookmarkStart w:id="7060" w:name="_Toc482107891"/>
        <w:bookmarkStart w:id="7061" w:name="_Toc482108265"/>
        <w:bookmarkStart w:id="7062" w:name="_Toc482108639"/>
        <w:bookmarkEnd w:id="7060"/>
        <w:bookmarkEnd w:id="7061"/>
        <w:bookmarkEnd w:id="7062"/>
      </w:tr>
      <w:tr w:rsidR="00917240" w:rsidRPr="0015685C" w:rsidDel="00C612E0" w14:paraId="6E04AF8F" w14:textId="4E71A6BE" w:rsidTr="00CF1864">
        <w:tblPrEx>
          <w:tblW w:w="9540" w:type="dxa"/>
          <w:tblInd w:w="103" w:type="dxa"/>
          <w:tblLayout w:type="fixed"/>
          <w:tblPrExChange w:id="7063" w:author="Maxim Moinat" w:date="2016-10-11T16:23:00Z">
            <w:tblPrEx>
              <w:tblW w:w="9540" w:type="dxa"/>
              <w:tblInd w:w="103" w:type="dxa"/>
              <w:tblLayout w:type="fixed"/>
            </w:tblPrEx>
          </w:tblPrExChange>
        </w:tblPrEx>
        <w:trPr>
          <w:trHeight w:val="240"/>
          <w:del w:id="7064" w:author="Maxim Moinat" w:date="2017-05-09T15:17:00Z"/>
          <w:trPrChange w:id="7065" w:author="Maxim Moinat" w:date="2016-10-11T16:23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066" w:author="Maxim Moinat" w:date="2016-10-11T16:23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1CFE61E8" w14:textId="2FB3ABFA" w:rsidR="00917240" w:rsidDel="00C612E0" w:rsidRDefault="00917240" w:rsidP="00E212D2">
            <w:pPr>
              <w:rPr>
                <w:del w:id="7067" w:author="Maxim Moinat" w:date="2017-05-09T15:17:00Z"/>
                <w:rFonts w:ascii="Calibri" w:hAnsi="Calibri"/>
                <w:color w:val="000000"/>
              </w:rPr>
            </w:pPr>
            <w:del w:id="7068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11</w:delText>
              </w:r>
              <w:bookmarkStart w:id="7069" w:name="_Toc482107892"/>
              <w:bookmarkStart w:id="7070" w:name="_Toc482108266"/>
              <w:bookmarkStart w:id="7071" w:name="_Toc482108640"/>
              <w:bookmarkEnd w:id="7069"/>
              <w:bookmarkEnd w:id="7070"/>
              <w:bookmarkEnd w:id="7071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072" w:author="Maxim Moinat" w:date="2016-10-11T16:23:00Z">
              <w:tcPr>
                <w:tcW w:w="173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65FEC2EB" w14:textId="21E2A07A" w:rsidR="00917240" w:rsidRPr="00661BB0" w:rsidDel="00C612E0" w:rsidRDefault="00917240" w:rsidP="00E212D2">
            <w:pPr>
              <w:rPr>
                <w:del w:id="7073" w:author="Maxim Moinat" w:date="2017-05-09T15:17:00Z"/>
                <w:rFonts w:ascii="Calibri" w:hAnsi="Calibri"/>
                <w:color w:val="000000"/>
              </w:rPr>
            </w:pPr>
            <w:del w:id="7074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abroad by two parents who also were born abroad</w:delText>
              </w:r>
              <w:bookmarkStart w:id="7075" w:name="_Toc482107893"/>
              <w:bookmarkStart w:id="7076" w:name="_Toc482108267"/>
              <w:bookmarkStart w:id="7077" w:name="_Toc482108641"/>
              <w:bookmarkEnd w:id="7075"/>
              <w:bookmarkEnd w:id="7076"/>
              <w:bookmarkEnd w:id="7077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078" w:author="Maxim Moinat" w:date="2016-10-11T16:23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888FB4" w14:textId="599314B8" w:rsidR="00917240" w:rsidRPr="00CF1864" w:rsidDel="00C612E0" w:rsidRDefault="00917240" w:rsidP="00E212D2">
            <w:pPr>
              <w:rPr>
                <w:del w:id="7079" w:author="Maxim Moinat" w:date="2017-05-09T15:17:00Z"/>
                <w:szCs w:val="20"/>
                <w:lang w:val="en-GB" w:eastAsia="en-GB"/>
                <w:rPrChange w:id="7080" w:author="Maxim Moinat" w:date="2016-10-11T16:23:00Z">
                  <w:rPr>
                    <w:del w:id="7081" w:author="Maxim Moinat" w:date="2017-05-09T15:17:00Z"/>
                    <w:szCs w:val="20"/>
                    <w:highlight w:val="yellow"/>
                    <w:lang w:val="en-GB" w:eastAsia="en-GB"/>
                  </w:rPr>
                </w:rPrChange>
              </w:rPr>
            </w:pPr>
            <w:bookmarkStart w:id="7082" w:name="_Toc482107894"/>
            <w:bookmarkStart w:id="7083" w:name="_Toc482108268"/>
            <w:bookmarkStart w:id="7084" w:name="_Toc482108642"/>
            <w:bookmarkEnd w:id="7082"/>
            <w:bookmarkEnd w:id="7083"/>
            <w:bookmarkEnd w:id="7084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085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FDE089" w14:textId="528F738B" w:rsidR="00917240" w:rsidDel="00C612E0" w:rsidRDefault="00917240" w:rsidP="00E212D2">
            <w:pPr>
              <w:ind w:right="90"/>
              <w:rPr>
                <w:del w:id="7086" w:author="Maxim Moinat" w:date="2017-05-09T15:17:00Z"/>
                <w:szCs w:val="20"/>
                <w:lang w:val="en-GB" w:eastAsia="en-GB"/>
              </w:rPr>
            </w:pPr>
            <w:bookmarkStart w:id="7087" w:name="_Toc482107895"/>
            <w:bookmarkStart w:id="7088" w:name="_Toc482108269"/>
            <w:bookmarkStart w:id="7089" w:name="_Toc482108643"/>
            <w:bookmarkEnd w:id="7087"/>
            <w:bookmarkEnd w:id="7088"/>
            <w:bookmarkEnd w:id="7089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090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49B89DC" w14:textId="7DC37522" w:rsidR="00917240" w:rsidDel="00C612E0" w:rsidRDefault="00917240" w:rsidP="00E212D2">
            <w:pPr>
              <w:rPr>
                <w:del w:id="7091" w:author="Maxim Moinat" w:date="2017-05-09T15:17:00Z"/>
                <w:szCs w:val="20"/>
                <w:highlight w:val="yellow"/>
                <w:lang w:val="en-GB" w:eastAsia="en-GB"/>
              </w:rPr>
            </w:pPr>
            <w:del w:id="7092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Codes 11 and 12 are counted as foreign background</w:delText>
              </w:r>
              <w:bookmarkStart w:id="7093" w:name="_Toc482107896"/>
              <w:bookmarkStart w:id="7094" w:name="_Toc482108270"/>
              <w:bookmarkStart w:id="7095" w:name="_Toc482108644"/>
              <w:bookmarkEnd w:id="7093"/>
              <w:bookmarkEnd w:id="7094"/>
              <w:bookmarkEnd w:id="7095"/>
            </w:del>
          </w:p>
        </w:tc>
        <w:bookmarkStart w:id="7096" w:name="_Toc482107897"/>
        <w:bookmarkStart w:id="7097" w:name="_Toc482108271"/>
        <w:bookmarkStart w:id="7098" w:name="_Toc482108645"/>
        <w:bookmarkEnd w:id="7096"/>
        <w:bookmarkEnd w:id="7097"/>
        <w:bookmarkEnd w:id="7098"/>
      </w:tr>
      <w:tr w:rsidR="00917240" w:rsidRPr="0015685C" w:rsidDel="00C612E0" w14:paraId="06887BC9" w14:textId="263CF8BC" w:rsidTr="00CF1864">
        <w:tblPrEx>
          <w:tblW w:w="9540" w:type="dxa"/>
          <w:tblInd w:w="103" w:type="dxa"/>
          <w:tblLayout w:type="fixed"/>
          <w:tblPrExChange w:id="7099" w:author="Maxim Moinat" w:date="2016-10-11T16:23:00Z">
            <w:tblPrEx>
              <w:tblW w:w="9540" w:type="dxa"/>
              <w:tblInd w:w="103" w:type="dxa"/>
              <w:tblLayout w:type="fixed"/>
            </w:tblPrEx>
          </w:tblPrExChange>
        </w:tblPrEx>
        <w:trPr>
          <w:trHeight w:val="240"/>
          <w:del w:id="7100" w:author="Maxim Moinat" w:date="2017-05-09T15:17:00Z"/>
          <w:trPrChange w:id="7101" w:author="Maxim Moinat" w:date="2016-10-11T16:23:00Z">
            <w:trPr>
              <w:gridAfter w:val="0"/>
              <w:trHeight w:val="240"/>
            </w:trPr>
          </w:trPrChange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102" w:author="Maxim Moinat" w:date="2016-10-11T16:23:00Z">
              <w:tcPr>
                <w:tcW w:w="12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44CFFDB4" w14:textId="72C19FFE" w:rsidR="00917240" w:rsidRPr="00661BB0" w:rsidDel="00C612E0" w:rsidRDefault="00917240" w:rsidP="00E212D2">
            <w:pPr>
              <w:rPr>
                <w:del w:id="7103" w:author="Maxim Moinat" w:date="2017-05-09T15:17:00Z"/>
                <w:rFonts w:ascii="Calibri" w:hAnsi="Calibri"/>
                <w:color w:val="000000"/>
              </w:rPr>
            </w:pPr>
            <w:del w:id="7104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12</w:delText>
              </w:r>
              <w:bookmarkStart w:id="7105" w:name="_Toc482107898"/>
              <w:bookmarkStart w:id="7106" w:name="_Toc482108272"/>
              <w:bookmarkStart w:id="7107" w:name="_Toc482108646"/>
              <w:bookmarkEnd w:id="7105"/>
              <w:bookmarkEnd w:id="7106"/>
              <w:bookmarkEnd w:id="7107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tcPrChange w:id="7108" w:author="Maxim Moinat" w:date="2016-10-11T16:23:00Z">
              <w:tcPr>
                <w:tcW w:w="173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</w:tcPr>
            </w:tcPrChange>
          </w:tcPr>
          <w:p w14:paraId="7A44CCDC" w14:textId="3A80EE97" w:rsidR="00917240" w:rsidDel="00C612E0" w:rsidRDefault="00917240" w:rsidP="00E212D2">
            <w:pPr>
              <w:rPr>
                <w:del w:id="7109" w:author="Maxim Moinat" w:date="2017-05-09T15:17:00Z"/>
                <w:rFonts w:ascii="Calibri" w:hAnsi="Calibri"/>
                <w:color w:val="000000"/>
              </w:rPr>
            </w:pPr>
            <w:del w:id="7110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in Sweden by two parents who were born abroad</w:delText>
              </w:r>
              <w:bookmarkStart w:id="7111" w:name="_Toc482107899"/>
              <w:bookmarkStart w:id="7112" w:name="_Toc482108273"/>
              <w:bookmarkStart w:id="7113" w:name="_Toc482108647"/>
              <w:bookmarkEnd w:id="7111"/>
              <w:bookmarkEnd w:id="7112"/>
              <w:bookmarkEnd w:id="711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114" w:author="Maxim Moinat" w:date="2016-10-11T16:23:00Z">
              <w:tcPr>
                <w:tcW w:w="17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741865" w14:textId="6BFDCF7F" w:rsidR="00917240" w:rsidRPr="00CF1864" w:rsidDel="00C612E0" w:rsidRDefault="00917240" w:rsidP="00E212D2">
            <w:pPr>
              <w:rPr>
                <w:del w:id="7115" w:author="Maxim Moinat" w:date="2017-05-09T15:17:00Z"/>
                <w:szCs w:val="20"/>
                <w:lang w:val="en-GB" w:eastAsia="en-GB"/>
                <w:rPrChange w:id="7116" w:author="Maxim Moinat" w:date="2016-10-11T16:23:00Z">
                  <w:rPr>
                    <w:del w:id="7117" w:author="Maxim Moinat" w:date="2017-05-09T15:17:00Z"/>
                    <w:szCs w:val="20"/>
                    <w:highlight w:val="yellow"/>
                    <w:lang w:val="en-GB" w:eastAsia="en-GB"/>
                  </w:rPr>
                </w:rPrChange>
              </w:rPr>
            </w:pPr>
            <w:bookmarkStart w:id="7118" w:name="_Toc482107900"/>
            <w:bookmarkStart w:id="7119" w:name="_Toc482108274"/>
            <w:bookmarkStart w:id="7120" w:name="_Toc482108648"/>
            <w:bookmarkEnd w:id="7118"/>
            <w:bookmarkEnd w:id="7119"/>
            <w:bookmarkEnd w:id="7120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121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D8B9ED" w14:textId="53C80D32" w:rsidR="00917240" w:rsidDel="00C612E0" w:rsidRDefault="00917240" w:rsidP="00E212D2">
            <w:pPr>
              <w:rPr>
                <w:del w:id="7122" w:author="Maxim Moinat" w:date="2017-05-09T15:17:00Z"/>
                <w:szCs w:val="20"/>
                <w:lang w:val="en-GB" w:eastAsia="en-GB"/>
              </w:rPr>
            </w:pPr>
            <w:bookmarkStart w:id="7123" w:name="_Toc482107901"/>
            <w:bookmarkStart w:id="7124" w:name="_Toc482108275"/>
            <w:bookmarkStart w:id="7125" w:name="_Toc482108649"/>
            <w:bookmarkEnd w:id="7123"/>
            <w:bookmarkEnd w:id="7124"/>
            <w:bookmarkEnd w:id="712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PrChange w:id="7126" w:author="Maxim Moinat" w:date="2016-10-11T16:23:00Z">
              <w:tcPr>
                <w:tcW w:w="241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1618DC5" w14:textId="3CAF2576" w:rsidR="00917240" w:rsidDel="00C612E0" w:rsidRDefault="00917240" w:rsidP="00E212D2">
            <w:pPr>
              <w:rPr>
                <w:del w:id="7127" w:author="Maxim Moinat" w:date="2017-05-09T15:17:00Z"/>
                <w:szCs w:val="20"/>
                <w:highlight w:val="yellow"/>
                <w:lang w:val="en-GB" w:eastAsia="en-GB"/>
              </w:rPr>
            </w:pPr>
            <w:bookmarkStart w:id="7128" w:name="_Toc482107902"/>
            <w:bookmarkStart w:id="7129" w:name="_Toc482108276"/>
            <w:bookmarkStart w:id="7130" w:name="_Toc482108650"/>
            <w:bookmarkEnd w:id="7128"/>
            <w:bookmarkEnd w:id="7129"/>
            <w:bookmarkEnd w:id="7130"/>
          </w:p>
        </w:tc>
        <w:bookmarkStart w:id="7131" w:name="_Toc482107903"/>
        <w:bookmarkStart w:id="7132" w:name="_Toc482108277"/>
        <w:bookmarkStart w:id="7133" w:name="_Toc482108651"/>
        <w:bookmarkEnd w:id="7131"/>
        <w:bookmarkEnd w:id="7132"/>
        <w:bookmarkEnd w:id="7133"/>
      </w:tr>
      <w:tr w:rsidR="00917240" w:rsidRPr="0015685C" w:rsidDel="00C612E0" w14:paraId="32379692" w14:textId="43D48842" w:rsidTr="00E212D2">
        <w:trPr>
          <w:trHeight w:val="240"/>
          <w:del w:id="7134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190DB" w14:textId="1D86DC69" w:rsidR="00917240" w:rsidRPr="00661BB0" w:rsidDel="00C612E0" w:rsidRDefault="00917240" w:rsidP="00E212D2">
            <w:pPr>
              <w:rPr>
                <w:del w:id="7135" w:author="Maxim Moinat" w:date="2017-05-09T15:17:00Z"/>
                <w:rFonts w:ascii="Calibri" w:hAnsi="Calibri"/>
                <w:color w:val="000000"/>
              </w:rPr>
            </w:pPr>
            <w:del w:id="7136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21</w:delText>
              </w:r>
              <w:bookmarkStart w:id="7137" w:name="_Toc482107904"/>
              <w:bookmarkStart w:id="7138" w:name="_Toc482108278"/>
              <w:bookmarkStart w:id="7139" w:name="_Toc482108652"/>
              <w:bookmarkEnd w:id="7137"/>
              <w:bookmarkEnd w:id="7138"/>
              <w:bookmarkEnd w:id="7139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EFC4D" w14:textId="0C04A7CA" w:rsidR="00917240" w:rsidRPr="00661BB0" w:rsidDel="00C612E0" w:rsidRDefault="00917240" w:rsidP="00E212D2">
            <w:pPr>
              <w:rPr>
                <w:del w:id="7140" w:author="Maxim Moinat" w:date="2017-05-09T15:17:00Z"/>
                <w:rFonts w:ascii="Calibri" w:hAnsi="Calibri"/>
                <w:color w:val="000000"/>
              </w:rPr>
            </w:pPr>
            <w:del w:id="7141" w:author="Maxim Moinat" w:date="2017-05-09T15:17:00Z">
              <w:r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abroad, at least one of the parents was born in Sweden</w:delText>
              </w:r>
              <w:bookmarkStart w:id="7142" w:name="_Toc482107905"/>
              <w:bookmarkStart w:id="7143" w:name="_Toc482108279"/>
              <w:bookmarkStart w:id="7144" w:name="_Toc482108653"/>
              <w:bookmarkEnd w:id="7142"/>
              <w:bookmarkEnd w:id="7143"/>
              <w:bookmarkEnd w:id="7144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1C82D" w14:textId="29A5B8EA" w:rsidR="00917240" w:rsidDel="00C612E0" w:rsidRDefault="00917240" w:rsidP="00E212D2">
            <w:pPr>
              <w:rPr>
                <w:del w:id="7145" w:author="Maxim Moinat" w:date="2017-05-09T15:17:00Z"/>
                <w:szCs w:val="20"/>
                <w:lang w:val="en-GB" w:eastAsia="en-GB"/>
              </w:rPr>
            </w:pPr>
            <w:del w:id="7146" w:author="Maxim Moinat" w:date="2017-05-09T15:17:00Z">
              <w:r w:rsidDel="00C612E0">
                <w:rPr>
                  <w:szCs w:val="20"/>
                  <w:lang w:val="en-GB" w:eastAsia="en-GB"/>
                </w:rPr>
                <w:delText>Native</w:delText>
              </w:r>
              <w:bookmarkStart w:id="7147" w:name="_Toc482107906"/>
              <w:bookmarkStart w:id="7148" w:name="_Toc482108280"/>
              <w:bookmarkStart w:id="7149" w:name="_Toc482108654"/>
              <w:bookmarkEnd w:id="7147"/>
              <w:bookmarkEnd w:id="7148"/>
              <w:bookmarkEnd w:id="7149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934A7" w14:textId="6B49DBE2" w:rsidR="00917240" w:rsidDel="00C612E0" w:rsidRDefault="00917240" w:rsidP="00E212D2">
            <w:pPr>
              <w:rPr>
                <w:del w:id="7150" w:author="Maxim Moinat" w:date="2017-05-09T15:17:00Z"/>
                <w:szCs w:val="20"/>
                <w:lang w:val="en-GB" w:eastAsia="en-GB"/>
              </w:rPr>
            </w:pPr>
            <w:del w:id="7151" w:author="Maxim Moinat" w:date="2017-05-09T15:17:00Z">
              <w:r w:rsidRPr="00D86588" w:rsidDel="00C612E0">
                <w:rPr>
                  <w:szCs w:val="20"/>
                  <w:lang w:val="en-GB" w:eastAsia="en-GB"/>
                </w:rPr>
                <w:delText>4135608</w:delText>
              </w:r>
              <w:bookmarkStart w:id="7152" w:name="_Toc482107907"/>
              <w:bookmarkStart w:id="7153" w:name="_Toc482108281"/>
              <w:bookmarkStart w:id="7154" w:name="_Toc482108655"/>
              <w:bookmarkEnd w:id="7152"/>
              <w:bookmarkEnd w:id="7153"/>
              <w:bookmarkEnd w:id="7154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D5A56A" w14:textId="15890013" w:rsidR="00917240" w:rsidDel="00C612E0" w:rsidRDefault="00917240" w:rsidP="00E212D2">
            <w:pPr>
              <w:rPr>
                <w:del w:id="7155" w:author="Maxim Moinat" w:date="2017-05-09T15:17:00Z"/>
                <w:szCs w:val="20"/>
                <w:lang w:val="en-GB" w:eastAsia="en-GB"/>
              </w:rPr>
            </w:pPr>
            <w:del w:id="7156" w:author="Maxim Moinat" w:date="2017-05-09T15:17:00Z">
              <w:r w:rsidRPr="00661BB0"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codes 21,22,23 are counted as Swedish background</w:delText>
              </w:r>
              <w:bookmarkStart w:id="7157" w:name="_Toc482107908"/>
              <w:bookmarkStart w:id="7158" w:name="_Toc482108282"/>
              <w:bookmarkStart w:id="7159" w:name="_Toc482108656"/>
              <w:bookmarkEnd w:id="7157"/>
              <w:bookmarkEnd w:id="7158"/>
              <w:bookmarkEnd w:id="7159"/>
            </w:del>
          </w:p>
        </w:tc>
        <w:bookmarkStart w:id="7160" w:name="_Toc482107909"/>
        <w:bookmarkStart w:id="7161" w:name="_Toc482108283"/>
        <w:bookmarkStart w:id="7162" w:name="_Toc482108657"/>
        <w:bookmarkEnd w:id="7160"/>
        <w:bookmarkEnd w:id="7161"/>
        <w:bookmarkEnd w:id="7162"/>
      </w:tr>
      <w:tr w:rsidR="00917240" w:rsidRPr="00444CA2" w:rsidDel="00C612E0" w14:paraId="22B6F6DB" w14:textId="7E58CCCB" w:rsidTr="00E212D2">
        <w:trPr>
          <w:trHeight w:val="240"/>
          <w:del w:id="7163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82852" w14:textId="7398A20B" w:rsidR="00917240" w:rsidRPr="00661BB0" w:rsidDel="00C612E0" w:rsidRDefault="00917240" w:rsidP="00E212D2">
            <w:pPr>
              <w:rPr>
                <w:del w:id="7164" w:author="Maxim Moinat" w:date="2017-05-09T15:17:00Z"/>
                <w:rFonts w:ascii="Calibri" w:hAnsi="Calibri"/>
                <w:color w:val="000000"/>
              </w:rPr>
            </w:pPr>
            <w:del w:id="7165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22</w:delText>
              </w:r>
              <w:bookmarkStart w:id="7166" w:name="_Toc482107910"/>
              <w:bookmarkStart w:id="7167" w:name="_Toc482108284"/>
              <w:bookmarkStart w:id="7168" w:name="_Toc482108658"/>
              <w:bookmarkEnd w:id="7166"/>
              <w:bookmarkEnd w:id="7167"/>
              <w:bookmarkEnd w:id="7168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F9DFD" w14:textId="6D67ABAB" w:rsidR="00917240" w:rsidRPr="00661BB0" w:rsidDel="00C612E0" w:rsidRDefault="00917240" w:rsidP="00E212D2">
            <w:pPr>
              <w:rPr>
                <w:del w:id="7169" w:author="Maxim Moinat" w:date="2017-05-09T15:17:00Z"/>
                <w:rFonts w:ascii="Calibri" w:hAnsi="Calibri"/>
                <w:color w:val="000000"/>
              </w:rPr>
            </w:pPr>
            <w:del w:id="7170" w:author="Maxim Moinat" w:date="2017-05-09T15:17:00Z">
              <w:r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in Sweden, one parent born in Sweden, the other born abroad</w:delText>
              </w:r>
              <w:bookmarkStart w:id="7171" w:name="_Toc482107911"/>
              <w:bookmarkStart w:id="7172" w:name="_Toc482108285"/>
              <w:bookmarkStart w:id="7173" w:name="_Toc482108659"/>
              <w:bookmarkEnd w:id="7171"/>
              <w:bookmarkEnd w:id="7172"/>
              <w:bookmarkEnd w:id="717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CE8B2" w14:textId="3D31A6D3" w:rsidR="00917240" w:rsidDel="00C612E0" w:rsidRDefault="00917240" w:rsidP="00E212D2">
            <w:pPr>
              <w:rPr>
                <w:del w:id="7174" w:author="Maxim Moinat" w:date="2017-05-09T15:17:00Z"/>
                <w:szCs w:val="20"/>
                <w:lang w:val="en-GB" w:eastAsia="en-GB"/>
              </w:rPr>
            </w:pPr>
            <w:del w:id="7175" w:author="Maxim Moinat" w:date="2017-05-09T15:17:00Z">
              <w:r w:rsidDel="00C612E0">
                <w:rPr>
                  <w:szCs w:val="20"/>
                  <w:lang w:val="en-GB" w:eastAsia="en-GB"/>
                </w:rPr>
                <w:delText>Native</w:delText>
              </w:r>
              <w:bookmarkStart w:id="7176" w:name="_Toc482107912"/>
              <w:bookmarkStart w:id="7177" w:name="_Toc482108286"/>
              <w:bookmarkStart w:id="7178" w:name="_Toc482108660"/>
              <w:bookmarkEnd w:id="7176"/>
              <w:bookmarkEnd w:id="7177"/>
              <w:bookmarkEnd w:id="7178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7E32F" w14:textId="1E1FC9CC" w:rsidR="00917240" w:rsidDel="00C612E0" w:rsidRDefault="00917240" w:rsidP="00E212D2">
            <w:pPr>
              <w:rPr>
                <w:del w:id="7179" w:author="Maxim Moinat" w:date="2017-05-09T15:17:00Z"/>
                <w:szCs w:val="20"/>
                <w:lang w:val="en-GB" w:eastAsia="en-GB"/>
              </w:rPr>
            </w:pPr>
            <w:del w:id="7180" w:author="Maxim Moinat" w:date="2017-05-09T15:17:00Z">
              <w:r w:rsidRPr="00D86588" w:rsidDel="00C612E0">
                <w:rPr>
                  <w:szCs w:val="20"/>
                  <w:lang w:val="en-GB" w:eastAsia="en-GB"/>
                </w:rPr>
                <w:delText>4135608</w:delText>
              </w:r>
              <w:bookmarkStart w:id="7181" w:name="_Toc482107913"/>
              <w:bookmarkStart w:id="7182" w:name="_Toc482108287"/>
              <w:bookmarkStart w:id="7183" w:name="_Toc482108661"/>
              <w:bookmarkEnd w:id="7181"/>
              <w:bookmarkEnd w:id="7182"/>
              <w:bookmarkEnd w:id="7183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358EB" w14:textId="448D5DEB" w:rsidR="00917240" w:rsidDel="00C612E0" w:rsidRDefault="00917240" w:rsidP="00E212D2">
            <w:pPr>
              <w:rPr>
                <w:del w:id="7184" w:author="Maxim Moinat" w:date="2017-05-09T15:17:00Z"/>
                <w:szCs w:val="20"/>
                <w:lang w:val="en-GB" w:eastAsia="en-GB"/>
              </w:rPr>
            </w:pPr>
            <w:bookmarkStart w:id="7185" w:name="_Toc482107914"/>
            <w:bookmarkStart w:id="7186" w:name="_Toc482108288"/>
            <w:bookmarkStart w:id="7187" w:name="_Toc482108662"/>
            <w:bookmarkEnd w:id="7185"/>
            <w:bookmarkEnd w:id="7186"/>
            <w:bookmarkEnd w:id="7187"/>
          </w:p>
        </w:tc>
        <w:bookmarkStart w:id="7188" w:name="_Toc482107915"/>
        <w:bookmarkStart w:id="7189" w:name="_Toc482108289"/>
        <w:bookmarkStart w:id="7190" w:name="_Toc482108663"/>
        <w:bookmarkEnd w:id="7188"/>
        <w:bookmarkEnd w:id="7189"/>
        <w:bookmarkEnd w:id="7190"/>
      </w:tr>
      <w:tr w:rsidR="00917240" w:rsidRPr="00444CA2" w:rsidDel="00C612E0" w14:paraId="4D66A86B" w14:textId="6A69D416" w:rsidTr="00E212D2">
        <w:trPr>
          <w:trHeight w:val="240"/>
          <w:del w:id="7191" w:author="Maxim Moinat" w:date="2017-05-09T15:17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8EDF9" w14:textId="63BFB4EB" w:rsidR="00917240" w:rsidRPr="00661BB0" w:rsidDel="00C612E0" w:rsidRDefault="00917240" w:rsidP="00E212D2">
            <w:pPr>
              <w:rPr>
                <w:del w:id="7192" w:author="Maxim Moinat" w:date="2017-05-09T15:17:00Z"/>
                <w:rFonts w:ascii="Calibri" w:hAnsi="Calibri"/>
                <w:color w:val="000000"/>
              </w:rPr>
            </w:pPr>
            <w:del w:id="7193" w:author="Maxim Moinat" w:date="2017-05-09T15:17:00Z">
              <w:r w:rsidDel="00C612E0">
                <w:rPr>
                  <w:rFonts w:ascii="Calibri" w:hAnsi="Calibri"/>
                  <w:color w:val="000000"/>
                </w:rPr>
                <w:delText>23</w:delText>
              </w:r>
              <w:bookmarkStart w:id="7194" w:name="_Toc482107916"/>
              <w:bookmarkStart w:id="7195" w:name="_Toc482108290"/>
              <w:bookmarkStart w:id="7196" w:name="_Toc482108664"/>
              <w:bookmarkEnd w:id="7194"/>
              <w:bookmarkEnd w:id="7195"/>
              <w:bookmarkEnd w:id="7196"/>
            </w:del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E4F10" w14:textId="443A01A0" w:rsidR="00917240" w:rsidRPr="00661BB0" w:rsidDel="00C612E0" w:rsidRDefault="00917240" w:rsidP="00E212D2">
            <w:pPr>
              <w:rPr>
                <w:del w:id="7197" w:author="Maxim Moinat" w:date="2017-05-09T15:17:00Z"/>
                <w:rFonts w:ascii="Calibri" w:hAnsi="Calibri"/>
                <w:color w:val="000000"/>
              </w:rPr>
            </w:pPr>
            <w:del w:id="7198" w:author="Maxim Moinat" w:date="2017-05-09T15:17:00Z">
              <w:r w:rsidDel="00C612E0">
                <w:rPr>
                  <w:rFonts w:ascii="Calibri" w:eastAsia="Times New Roman" w:hAnsi="Calibri"/>
                  <w:color w:val="000000"/>
                  <w:lang w:eastAsia="nl-NL"/>
                </w:rPr>
                <w:delText>Born in Sweden, both parents also born in Sweden</w:delText>
              </w:r>
              <w:bookmarkStart w:id="7199" w:name="_Toc482107917"/>
              <w:bookmarkStart w:id="7200" w:name="_Toc482108291"/>
              <w:bookmarkStart w:id="7201" w:name="_Toc482108665"/>
              <w:bookmarkEnd w:id="7199"/>
              <w:bookmarkEnd w:id="7200"/>
              <w:bookmarkEnd w:id="7201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BD7F9" w14:textId="005D28F3" w:rsidR="00917240" w:rsidDel="00C612E0" w:rsidRDefault="00917240" w:rsidP="00E212D2">
            <w:pPr>
              <w:rPr>
                <w:del w:id="7202" w:author="Maxim Moinat" w:date="2017-05-09T15:17:00Z"/>
                <w:szCs w:val="20"/>
                <w:lang w:val="en-GB" w:eastAsia="en-GB"/>
              </w:rPr>
            </w:pPr>
            <w:del w:id="7203" w:author="Maxim Moinat" w:date="2017-05-09T15:17:00Z">
              <w:r w:rsidDel="00C612E0">
                <w:rPr>
                  <w:szCs w:val="20"/>
                  <w:lang w:val="en-GB" w:eastAsia="en-GB"/>
                </w:rPr>
                <w:delText>Native</w:delText>
              </w:r>
              <w:bookmarkStart w:id="7204" w:name="_Toc482107918"/>
              <w:bookmarkStart w:id="7205" w:name="_Toc482108292"/>
              <w:bookmarkStart w:id="7206" w:name="_Toc482108666"/>
              <w:bookmarkEnd w:id="7204"/>
              <w:bookmarkEnd w:id="7205"/>
              <w:bookmarkEnd w:id="7206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97062" w14:textId="30011782" w:rsidR="00917240" w:rsidDel="00C612E0" w:rsidRDefault="00917240" w:rsidP="00E212D2">
            <w:pPr>
              <w:rPr>
                <w:del w:id="7207" w:author="Maxim Moinat" w:date="2017-05-09T15:17:00Z"/>
                <w:szCs w:val="20"/>
                <w:lang w:val="en-GB" w:eastAsia="en-GB"/>
              </w:rPr>
            </w:pPr>
            <w:del w:id="7208" w:author="Maxim Moinat" w:date="2017-05-09T15:17:00Z">
              <w:r w:rsidRPr="00D86588" w:rsidDel="00C612E0">
                <w:rPr>
                  <w:szCs w:val="20"/>
                  <w:lang w:val="en-GB" w:eastAsia="en-GB"/>
                </w:rPr>
                <w:delText>4135608</w:delText>
              </w:r>
              <w:bookmarkStart w:id="7209" w:name="_Toc482107919"/>
              <w:bookmarkStart w:id="7210" w:name="_Toc482108293"/>
              <w:bookmarkStart w:id="7211" w:name="_Toc482108667"/>
              <w:bookmarkEnd w:id="7209"/>
              <w:bookmarkEnd w:id="7210"/>
              <w:bookmarkEnd w:id="7211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691C12" w14:textId="34EFB119" w:rsidR="00917240" w:rsidDel="00C612E0" w:rsidRDefault="00917240" w:rsidP="00E212D2">
            <w:pPr>
              <w:rPr>
                <w:del w:id="7212" w:author="Maxim Moinat" w:date="2017-05-09T15:17:00Z"/>
                <w:szCs w:val="20"/>
                <w:lang w:val="en-GB" w:eastAsia="en-GB"/>
              </w:rPr>
            </w:pPr>
            <w:bookmarkStart w:id="7213" w:name="_Toc482107920"/>
            <w:bookmarkStart w:id="7214" w:name="_Toc482108294"/>
            <w:bookmarkStart w:id="7215" w:name="_Toc482108668"/>
            <w:bookmarkEnd w:id="7213"/>
            <w:bookmarkEnd w:id="7214"/>
            <w:bookmarkEnd w:id="7215"/>
          </w:p>
        </w:tc>
        <w:bookmarkStart w:id="7216" w:name="_Toc482107921"/>
        <w:bookmarkStart w:id="7217" w:name="_Toc482108295"/>
        <w:bookmarkStart w:id="7218" w:name="_Toc482108669"/>
        <w:bookmarkEnd w:id="7216"/>
        <w:bookmarkEnd w:id="7217"/>
        <w:bookmarkEnd w:id="7218"/>
      </w:tr>
    </w:tbl>
    <w:p w14:paraId="2BBB3B9D" w14:textId="6ACB0363" w:rsidR="00917240" w:rsidDel="00C612E0" w:rsidRDefault="00917240" w:rsidP="00917240">
      <w:pPr>
        <w:rPr>
          <w:del w:id="7219" w:author="Maxim Moinat" w:date="2017-05-09T15:22:00Z"/>
        </w:rPr>
      </w:pPr>
      <w:bookmarkStart w:id="7220" w:name="_Toc482107922"/>
      <w:bookmarkStart w:id="7221" w:name="_Toc482108296"/>
      <w:bookmarkStart w:id="7222" w:name="_Toc482108670"/>
      <w:bookmarkEnd w:id="7220"/>
      <w:bookmarkEnd w:id="7221"/>
      <w:bookmarkEnd w:id="7222"/>
    </w:p>
    <w:p w14:paraId="48EAC862" w14:textId="5AC2241B" w:rsidR="00917240" w:rsidDel="00B43291" w:rsidRDefault="00917240" w:rsidP="00917240">
      <w:pPr>
        <w:rPr>
          <w:del w:id="7223" w:author="Maxim Moinat" w:date="2016-08-03T18:05:00Z"/>
        </w:rPr>
      </w:pPr>
      <w:del w:id="7224" w:author="Maxim Moinat" w:date="2016-08-03T18:05:00Z">
        <w:r w:rsidDel="00B43291">
          <w:delText>MM:</w:delText>
        </w:r>
        <w:bookmarkStart w:id="7225" w:name="_Toc482107923"/>
        <w:bookmarkStart w:id="7226" w:name="_Toc482108297"/>
        <w:bookmarkStart w:id="7227" w:name="_Toc482108671"/>
        <w:bookmarkEnd w:id="7225"/>
        <w:bookmarkEnd w:id="7226"/>
        <w:bookmarkEnd w:id="7227"/>
      </w:del>
    </w:p>
    <w:p w14:paraId="721622FA" w14:textId="6D41999D" w:rsidR="00917240" w:rsidDel="00C612E0" w:rsidRDefault="00917240" w:rsidP="00917240">
      <w:pPr>
        <w:rPr>
          <w:del w:id="7228" w:author="Maxim Moinat" w:date="2017-05-09T15:22:00Z"/>
        </w:rPr>
      </w:pPr>
      <w:moveFromRangeStart w:id="7229" w:author="Maxim Moinat" w:date="2017-05-09T15:22:00Z" w:name="move482106673"/>
      <w:moveFrom w:id="7230" w:author="Maxim Moinat" w:date="2017-05-09T15:22:00Z">
        <w:del w:id="7231" w:author="Maxim Moinat" w:date="2017-05-09T15:22:00Z">
          <w:r w:rsidDel="00C612E0">
            <w:rPr>
              <w:rFonts w:cs="Arial"/>
              <w:szCs w:val="20"/>
              <w:lang w:val="en-GB"/>
            </w:rPr>
            <w:delText xml:space="preserve">Concept mapping for source field </w:delText>
          </w:r>
          <w:r w:rsidRPr="00E41175" w:rsidDel="00C612E0">
            <w:delText>LISA.</w:delText>
          </w:r>
          <w:r w:rsidDel="00C612E0">
            <w:delText>sun2000niva:</w:delText>
          </w:r>
        </w:del>
      </w:moveFrom>
      <w:bookmarkStart w:id="7232" w:name="_Toc482107924"/>
      <w:bookmarkStart w:id="7233" w:name="_Toc482108298"/>
      <w:bookmarkStart w:id="7234" w:name="_Toc482108672"/>
      <w:bookmarkEnd w:id="7232"/>
      <w:bookmarkEnd w:id="7233"/>
      <w:bookmarkEnd w:id="7234"/>
    </w:p>
    <w:p w14:paraId="5648C6AE" w14:textId="3F3A54BC" w:rsidR="00917240" w:rsidDel="00C612E0" w:rsidRDefault="00917240" w:rsidP="00917240">
      <w:pPr>
        <w:rPr>
          <w:del w:id="7235" w:author="Maxim Moinat" w:date="2017-05-09T15:22:00Z"/>
        </w:rPr>
      </w:pPr>
      <w:moveFrom w:id="7236" w:author="Maxim Moinat" w:date="2017-05-09T15:22:00Z">
        <w:del w:id="7237" w:author="Maxim Moinat" w:date="2017-05-09T15:22:00Z">
          <w:r w:rsidRPr="00E524C3" w:rsidDel="00C612E0">
            <w:delText>Categorization based on the first digit: 1=elementary school, &lt;9 years, 2= elementary school, 9 years, 3= high school, 4=post-secondary &lt; 2years, 5=post-secondary ≥2years, 6=doctoral studies, 9= information missing</w:delText>
          </w:r>
          <w:r w:rsidDel="00C612E0">
            <w:delText>.</w:delText>
          </w:r>
        </w:del>
      </w:moveFrom>
      <w:bookmarkStart w:id="7238" w:name="_Toc482107925"/>
      <w:bookmarkStart w:id="7239" w:name="_Toc482108299"/>
      <w:bookmarkStart w:id="7240" w:name="_Toc482108673"/>
      <w:bookmarkEnd w:id="7238"/>
      <w:bookmarkEnd w:id="7239"/>
      <w:bookmarkEnd w:id="7240"/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2"/>
        <w:gridCol w:w="1701"/>
        <w:gridCol w:w="2413"/>
        <w:gridCol w:w="2413"/>
      </w:tblGrid>
      <w:tr w:rsidR="00907A37" w:rsidDel="00C612E0" w14:paraId="005F6952" w14:textId="7AB94CF1" w:rsidTr="00E212D2">
        <w:trPr>
          <w:trHeight w:val="240"/>
          <w:del w:id="7241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0FAF6C6" w14:textId="4F458B66" w:rsidR="00907A37" w:rsidDel="00C612E0" w:rsidRDefault="00907A37" w:rsidP="00907A37">
            <w:pPr>
              <w:jc w:val="center"/>
              <w:rPr>
                <w:del w:id="7242" w:author="Maxim Moinat" w:date="2017-05-09T15:22:00Z"/>
                <w:b/>
                <w:bCs/>
                <w:szCs w:val="20"/>
                <w:lang w:val="en-GB" w:eastAsia="en-GB"/>
              </w:rPr>
            </w:pPr>
            <w:moveFrom w:id="7243" w:author="Maxim Moinat" w:date="2017-05-09T15:22:00Z">
              <w:del w:id="7244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 xml:space="preserve">Source </w:delText>
                </w:r>
                <w:r w:rsidRPr="001757EC" w:rsidDel="00C612E0">
                  <w:rPr>
                    <w:b/>
                    <w:bCs/>
                    <w:szCs w:val="20"/>
                    <w:lang w:val="en-GB" w:eastAsia="en-GB"/>
                  </w:rPr>
                  <w:delText>code</w:delText>
                </w:r>
              </w:del>
            </w:moveFrom>
            <w:bookmarkStart w:id="7245" w:name="_Toc482107926"/>
            <w:bookmarkStart w:id="7246" w:name="_Toc482108300"/>
            <w:bookmarkStart w:id="7247" w:name="_Toc482108674"/>
            <w:bookmarkEnd w:id="7245"/>
            <w:bookmarkEnd w:id="7246"/>
            <w:bookmarkEnd w:id="7247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76D9E38A" w14:textId="6FCCDFDE" w:rsidR="00907A37" w:rsidDel="00C612E0" w:rsidRDefault="00907A37" w:rsidP="00907A37">
            <w:pPr>
              <w:jc w:val="center"/>
              <w:rPr>
                <w:del w:id="7248" w:author="Maxim Moinat" w:date="2017-05-09T15:22:00Z"/>
                <w:b/>
                <w:bCs/>
                <w:szCs w:val="20"/>
                <w:lang w:val="en-GB" w:eastAsia="en-GB"/>
              </w:rPr>
            </w:pPr>
            <w:moveFrom w:id="7249" w:author="Maxim Moinat" w:date="2017-05-09T15:22:00Z">
              <w:del w:id="7250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 xml:space="preserve">Source </w:delText>
                </w:r>
                <w:r w:rsidRPr="001757EC" w:rsidDel="00C612E0">
                  <w:rPr>
                    <w:b/>
                    <w:bCs/>
                    <w:szCs w:val="20"/>
                    <w:lang w:val="en-GB" w:eastAsia="en-GB"/>
                  </w:rPr>
                  <w:delText>Description</w:delText>
                </w:r>
              </w:del>
            </w:moveFrom>
            <w:bookmarkStart w:id="7251" w:name="_Toc482107927"/>
            <w:bookmarkStart w:id="7252" w:name="_Toc482108301"/>
            <w:bookmarkStart w:id="7253" w:name="_Toc482108675"/>
            <w:bookmarkEnd w:id="7251"/>
            <w:bookmarkEnd w:id="7252"/>
            <w:bookmarkEnd w:id="7253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1FFB2EA1" w14:textId="05673FAE" w:rsidR="00907A37" w:rsidDel="00C612E0" w:rsidRDefault="00907A37" w:rsidP="00907A37">
            <w:pPr>
              <w:jc w:val="center"/>
              <w:rPr>
                <w:del w:id="7254" w:author="Maxim Moinat" w:date="2017-05-09T15:22:00Z"/>
                <w:b/>
                <w:bCs/>
                <w:szCs w:val="20"/>
                <w:lang w:val="en-GB" w:eastAsia="en-GB"/>
              </w:rPr>
            </w:pPr>
            <w:moveFrom w:id="7255" w:author="Maxim Moinat" w:date="2017-05-09T15:22:00Z">
              <w:del w:id="7256" w:author="Maxim Moinat" w:date="2017-05-09T15:22:00Z">
                <w:r w:rsidRPr="001757EC" w:rsidDel="00C612E0">
                  <w:rPr>
                    <w:b/>
                    <w:bCs/>
                    <w:szCs w:val="20"/>
                    <w:lang w:val="en-GB" w:eastAsia="en-GB"/>
                  </w:rPr>
                  <w:delText xml:space="preserve">OMOP </w:delText>
                </w:r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>description</w:delText>
                </w:r>
              </w:del>
            </w:moveFrom>
            <w:bookmarkStart w:id="7257" w:name="_Toc482107928"/>
            <w:bookmarkStart w:id="7258" w:name="_Toc482108302"/>
            <w:bookmarkStart w:id="7259" w:name="_Toc482108676"/>
            <w:bookmarkEnd w:id="7257"/>
            <w:bookmarkEnd w:id="7258"/>
            <w:bookmarkEnd w:id="7259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23895F5" w14:textId="6502BC44" w:rsidR="00907A37" w:rsidDel="00C612E0" w:rsidRDefault="00907A37" w:rsidP="00907A37">
            <w:pPr>
              <w:jc w:val="center"/>
              <w:rPr>
                <w:del w:id="7260" w:author="Maxim Moinat" w:date="2017-05-09T15:22:00Z"/>
                <w:b/>
                <w:bCs/>
                <w:szCs w:val="20"/>
                <w:lang w:val="en-GB" w:eastAsia="en-GB"/>
              </w:rPr>
            </w:pPr>
            <w:moveFrom w:id="7261" w:author="Maxim Moinat" w:date="2017-05-09T15:22:00Z">
              <w:del w:id="7262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>OMOP Concept ID</w:delText>
                </w:r>
              </w:del>
            </w:moveFrom>
            <w:bookmarkStart w:id="7263" w:name="_Toc482107929"/>
            <w:bookmarkStart w:id="7264" w:name="_Toc482108303"/>
            <w:bookmarkStart w:id="7265" w:name="_Toc482108677"/>
            <w:bookmarkEnd w:id="7263"/>
            <w:bookmarkEnd w:id="7264"/>
            <w:bookmarkEnd w:id="726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FDD85B6" w14:textId="34FD768A" w:rsidR="00907A37" w:rsidDel="00C612E0" w:rsidRDefault="00907A37" w:rsidP="00907A37">
            <w:pPr>
              <w:jc w:val="center"/>
              <w:rPr>
                <w:del w:id="7266" w:author="Maxim Moinat" w:date="2017-05-09T15:22:00Z"/>
                <w:b/>
                <w:bCs/>
                <w:szCs w:val="20"/>
                <w:lang w:val="en-GB" w:eastAsia="en-GB"/>
              </w:rPr>
            </w:pPr>
            <w:moveFrom w:id="7267" w:author="Maxim Moinat" w:date="2017-05-09T15:22:00Z">
              <w:del w:id="7268" w:author="Maxim Moinat" w:date="2017-05-09T15:22:00Z">
                <w:r w:rsidDel="00C612E0">
                  <w:rPr>
                    <w:b/>
                    <w:bCs/>
                    <w:szCs w:val="20"/>
                    <w:lang w:val="en-GB" w:eastAsia="en-GB"/>
                  </w:rPr>
                  <w:delText>Remarks</w:delText>
                </w:r>
              </w:del>
            </w:moveFrom>
            <w:bookmarkStart w:id="7269" w:name="_Toc482107930"/>
            <w:bookmarkStart w:id="7270" w:name="_Toc482108304"/>
            <w:bookmarkStart w:id="7271" w:name="_Toc482108678"/>
            <w:bookmarkEnd w:id="7269"/>
            <w:bookmarkEnd w:id="7270"/>
            <w:bookmarkEnd w:id="7271"/>
          </w:p>
        </w:tc>
        <w:bookmarkStart w:id="7272" w:name="_Toc482107931"/>
        <w:bookmarkStart w:id="7273" w:name="_Toc482108305"/>
        <w:bookmarkStart w:id="7274" w:name="_Toc482108679"/>
        <w:bookmarkEnd w:id="7272"/>
        <w:bookmarkEnd w:id="7273"/>
        <w:bookmarkEnd w:id="7274"/>
      </w:tr>
      <w:tr w:rsidR="00917240" w:rsidRPr="00444CA2" w:rsidDel="00C612E0" w14:paraId="6DCEF39F" w14:textId="0F75DCEE" w:rsidTr="00E212D2">
        <w:trPr>
          <w:trHeight w:val="240"/>
          <w:del w:id="7275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581CDE" w14:textId="31C9BE53" w:rsidR="00917240" w:rsidDel="00C612E0" w:rsidRDefault="00917240" w:rsidP="00E212D2">
            <w:pPr>
              <w:rPr>
                <w:del w:id="7276" w:author="Maxim Moinat" w:date="2017-05-09T15:22:00Z"/>
                <w:rFonts w:ascii="Calibri" w:hAnsi="Calibri"/>
                <w:color w:val="000000"/>
              </w:rPr>
            </w:pPr>
            <w:moveFrom w:id="7277" w:author="Maxim Moinat" w:date="2017-05-09T15:22:00Z">
              <w:del w:id="7278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1</w:delText>
                </w:r>
              </w:del>
            </w:moveFrom>
            <w:bookmarkStart w:id="7279" w:name="_Toc482107932"/>
            <w:bookmarkStart w:id="7280" w:name="_Toc482108306"/>
            <w:bookmarkStart w:id="7281" w:name="_Toc482108680"/>
            <w:bookmarkEnd w:id="7279"/>
            <w:bookmarkEnd w:id="7280"/>
            <w:bookmarkEnd w:id="7281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865B0" w14:textId="577EC0BD" w:rsidR="00917240" w:rsidRPr="00661BB0" w:rsidDel="00C612E0" w:rsidRDefault="00917240" w:rsidP="00E212D2">
            <w:pPr>
              <w:rPr>
                <w:del w:id="7282" w:author="Maxim Moinat" w:date="2017-05-09T15:22:00Z"/>
                <w:rFonts w:ascii="Calibri" w:hAnsi="Calibri"/>
                <w:color w:val="000000"/>
              </w:rPr>
            </w:pPr>
            <w:moveFrom w:id="7283" w:author="Maxim Moinat" w:date="2017-05-09T15:22:00Z">
              <w:del w:id="7284" w:author="Maxim Moinat" w:date="2017-05-09T15:22:00Z">
                <w:r w:rsidRPr="00E524C3" w:rsidDel="00C612E0">
                  <w:delText>elementary school</w:delText>
                </w:r>
                <w:r w:rsidDel="00C612E0">
                  <w:delText xml:space="preserve"> &lt;9 years</w:delText>
                </w:r>
              </w:del>
            </w:moveFrom>
            <w:bookmarkStart w:id="7285" w:name="_Toc482107933"/>
            <w:bookmarkStart w:id="7286" w:name="_Toc482108307"/>
            <w:bookmarkStart w:id="7287" w:name="_Toc482108681"/>
            <w:bookmarkEnd w:id="7285"/>
            <w:bookmarkEnd w:id="7286"/>
            <w:bookmarkEnd w:id="7287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1EE85" w14:textId="1C1579D9" w:rsidR="00917240" w:rsidDel="00C612E0" w:rsidRDefault="00917240" w:rsidP="00E212D2">
            <w:pPr>
              <w:rPr>
                <w:del w:id="7288" w:author="Maxim Moinat" w:date="2017-05-09T15:22:00Z"/>
                <w:szCs w:val="20"/>
                <w:highlight w:val="yellow"/>
                <w:lang w:val="en-GB" w:eastAsia="en-GB"/>
              </w:rPr>
            </w:pPr>
            <w:moveFrom w:id="7289" w:author="Maxim Moinat" w:date="2017-05-09T15:22:00Z">
              <w:del w:id="7290" w:author="Maxim Moinat" w:date="2017-05-09T15:22:00Z">
                <w:r w:rsidRPr="006B5843" w:rsidDel="00C612E0">
                  <w:rPr>
                    <w:szCs w:val="20"/>
                    <w:lang w:val="en-GB" w:eastAsia="en-GB"/>
                  </w:rPr>
                  <w:delText>Received elementary school education</w:delText>
                </w:r>
              </w:del>
            </w:moveFrom>
            <w:bookmarkStart w:id="7291" w:name="_Toc482107934"/>
            <w:bookmarkStart w:id="7292" w:name="_Toc482108308"/>
            <w:bookmarkStart w:id="7293" w:name="_Toc482108682"/>
            <w:bookmarkEnd w:id="7291"/>
            <w:bookmarkEnd w:id="7292"/>
            <w:bookmarkEnd w:id="729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85F80" w14:textId="7EF02F67" w:rsidR="00917240" w:rsidDel="00C612E0" w:rsidRDefault="00917240" w:rsidP="00E212D2">
            <w:pPr>
              <w:ind w:right="90"/>
              <w:rPr>
                <w:del w:id="7294" w:author="Maxim Moinat" w:date="2017-05-09T15:22:00Z"/>
                <w:szCs w:val="20"/>
                <w:lang w:val="en-GB" w:eastAsia="en-GB"/>
              </w:rPr>
            </w:pPr>
            <w:moveFrom w:id="7295" w:author="Maxim Moinat" w:date="2017-05-09T15:22:00Z">
              <w:del w:id="7296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43022063</w:delText>
                </w:r>
              </w:del>
            </w:moveFrom>
            <w:bookmarkStart w:id="7297" w:name="_Toc482107935"/>
            <w:bookmarkStart w:id="7298" w:name="_Toc482108309"/>
            <w:bookmarkStart w:id="7299" w:name="_Toc482108683"/>
            <w:bookmarkEnd w:id="7297"/>
            <w:bookmarkEnd w:id="7298"/>
            <w:bookmarkEnd w:id="7299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47CA8" w14:textId="3428774F" w:rsidR="00917240" w:rsidDel="00C612E0" w:rsidRDefault="00917240" w:rsidP="00E212D2">
            <w:pPr>
              <w:rPr>
                <w:del w:id="7300" w:author="Maxim Moinat" w:date="2017-05-09T15:22:00Z"/>
                <w:szCs w:val="20"/>
                <w:highlight w:val="yellow"/>
                <w:lang w:val="en-GB" w:eastAsia="en-GB"/>
              </w:rPr>
            </w:pPr>
            <w:moveFrom w:id="7301" w:author="Maxim Moinat" w:date="2017-05-09T15:22:00Z">
              <w:del w:id="7302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303" w:name="_Toc482107936"/>
            <w:bookmarkStart w:id="7304" w:name="_Toc482108310"/>
            <w:bookmarkStart w:id="7305" w:name="_Toc482108684"/>
            <w:bookmarkEnd w:id="7303"/>
            <w:bookmarkEnd w:id="7304"/>
            <w:bookmarkEnd w:id="7305"/>
          </w:p>
        </w:tc>
        <w:bookmarkStart w:id="7306" w:name="_Toc482107937"/>
        <w:bookmarkStart w:id="7307" w:name="_Toc482108311"/>
        <w:bookmarkStart w:id="7308" w:name="_Toc482108685"/>
        <w:bookmarkEnd w:id="7306"/>
        <w:bookmarkEnd w:id="7307"/>
        <w:bookmarkEnd w:id="7308"/>
      </w:tr>
      <w:tr w:rsidR="00917240" w:rsidRPr="00444CA2" w:rsidDel="00C612E0" w14:paraId="6D22E069" w14:textId="6BC5F8DF" w:rsidTr="00E212D2">
        <w:trPr>
          <w:trHeight w:val="240"/>
          <w:del w:id="7309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51C9D" w14:textId="76A2B58B" w:rsidR="00917240" w:rsidRPr="00661BB0" w:rsidDel="00C612E0" w:rsidRDefault="00917240" w:rsidP="00E212D2">
            <w:pPr>
              <w:rPr>
                <w:del w:id="7310" w:author="Maxim Moinat" w:date="2017-05-09T15:22:00Z"/>
                <w:rFonts w:ascii="Calibri" w:hAnsi="Calibri"/>
                <w:color w:val="000000"/>
              </w:rPr>
            </w:pPr>
            <w:moveFrom w:id="7311" w:author="Maxim Moinat" w:date="2017-05-09T15:22:00Z">
              <w:del w:id="7312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2</w:delText>
                </w:r>
              </w:del>
            </w:moveFrom>
            <w:bookmarkStart w:id="7313" w:name="_Toc482107938"/>
            <w:bookmarkStart w:id="7314" w:name="_Toc482108312"/>
            <w:bookmarkStart w:id="7315" w:name="_Toc482108686"/>
            <w:bookmarkEnd w:id="7313"/>
            <w:bookmarkEnd w:id="7314"/>
            <w:bookmarkEnd w:id="7315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784A2" w14:textId="4B1A137B" w:rsidR="00917240" w:rsidDel="00C612E0" w:rsidRDefault="00917240" w:rsidP="00E212D2">
            <w:pPr>
              <w:rPr>
                <w:del w:id="7316" w:author="Maxim Moinat" w:date="2017-05-09T15:22:00Z"/>
                <w:rFonts w:ascii="Calibri" w:hAnsi="Calibri"/>
                <w:color w:val="000000"/>
              </w:rPr>
            </w:pPr>
            <w:moveFrom w:id="7317" w:author="Maxim Moinat" w:date="2017-05-09T15:22:00Z">
              <w:del w:id="7318" w:author="Maxim Moinat" w:date="2017-05-09T15:22:00Z">
                <w:r w:rsidRPr="00E524C3" w:rsidDel="00C612E0">
                  <w:delText>elementary school</w:delText>
                </w:r>
              </w:del>
            </w:moveFrom>
            <w:bookmarkStart w:id="7319" w:name="_Toc482107939"/>
            <w:bookmarkStart w:id="7320" w:name="_Toc482108313"/>
            <w:bookmarkStart w:id="7321" w:name="_Toc482108687"/>
            <w:bookmarkEnd w:id="7319"/>
            <w:bookmarkEnd w:id="7320"/>
            <w:bookmarkEnd w:id="7321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80D45" w14:textId="01E1347F" w:rsidR="00917240" w:rsidDel="00C612E0" w:rsidRDefault="00917240" w:rsidP="00E212D2">
            <w:pPr>
              <w:rPr>
                <w:del w:id="7322" w:author="Maxim Moinat" w:date="2017-05-09T15:22:00Z"/>
                <w:szCs w:val="20"/>
                <w:highlight w:val="yellow"/>
                <w:lang w:val="en-GB" w:eastAsia="en-GB"/>
              </w:rPr>
            </w:pPr>
            <w:moveFrom w:id="7323" w:author="Maxim Moinat" w:date="2017-05-09T15:22:00Z">
              <w:del w:id="7324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Educated to primary school level</w:delText>
                </w:r>
              </w:del>
            </w:moveFrom>
            <w:bookmarkStart w:id="7325" w:name="_Toc482107940"/>
            <w:bookmarkStart w:id="7326" w:name="_Toc482108314"/>
            <w:bookmarkStart w:id="7327" w:name="_Toc482108688"/>
            <w:bookmarkEnd w:id="7325"/>
            <w:bookmarkEnd w:id="7326"/>
            <w:bookmarkEnd w:id="7327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208C6" w14:textId="36C82302" w:rsidR="00917240" w:rsidRPr="00E536EF" w:rsidDel="00C612E0" w:rsidRDefault="00917240" w:rsidP="00E212D2">
            <w:pPr>
              <w:rPr>
                <w:del w:id="7328" w:author="Maxim Moinat" w:date="2017-05-09T15:22:00Z"/>
                <w:rFonts w:eastAsia="Times New Roman"/>
              </w:rPr>
            </w:pPr>
            <w:moveFrom w:id="7329" w:author="Maxim Moinat" w:date="2017-05-09T15:22:00Z">
              <w:del w:id="7330" w:author="Maxim Moinat" w:date="2017-05-09T15:22:00Z"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44800023</w:delText>
                </w:r>
              </w:del>
            </w:moveFrom>
            <w:bookmarkStart w:id="7331" w:name="_Toc482107941"/>
            <w:bookmarkStart w:id="7332" w:name="_Toc482108315"/>
            <w:bookmarkStart w:id="7333" w:name="_Toc482108689"/>
            <w:bookmarkEnd w:id="7331"/>
            <w:bookmarkEnd w:id="7332"/>
            <w:bookmarkEnd w:id="7333"/>
          </w:p>
          <w:p w14:paraId="1F3785AC" w14:textId="36F3E044" w:rsidR="00917240" w:rsidDel="00C612E0" w:rsidRDefault="00917240" w:rsidP="00E212D2">
            <w:pPr>
              <w:rPr>
                <w:del w:id="7334" w:author="Maxim Moinat" w:date="2017-05-09T15:22:00Z"/>
                <w:szCs w:val="20"/>
                <w:lang w:val="en-GB" w:eastAsia="en-GB"/>
              </w:rPr>
            </w:pPr>
            <w:bookmarkStart w:id="7335" w:name="_Toc482107942"/>
            <w:bookmarkStart w:id="7336" w:name="_Toc482108316"/>
            <w:bookmarkStart w:id="7337" w:name="_Toc482108690"/>
            <w:bookmarkEnd w:id="7335"/>
            <w:bookmarkEnd w:id="7336"/>
            <w:bookmarkEnd w:id="7337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FE722" w14:textId="1CCFD25D" w:rsidR="00917240" w:rsidDel="00C612E0" w:rsidRDefault="00917240" w:rsidP="00E212D2">
            <w:pPr>
              <w:rPr>
                <w:del w:id="7338" w:author="Maxim Moinat" w:date="2017-05-09T15:22:00Z"/>
                <w:szCs w:val="20"/>
                <w:highlight w:val="yellow"/>
                <w:lang w:val="en-GB" w:eastAsia="en-GB"/>
              </w:rPr>
            </w:pPr>
            <w:moveFrom w:id="7339" w:author="Maxim Moinat" w:date="2017-05-09T15:22:00Z">
              <w:del w:id="7340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341" w:name="_Toc482107943"/>
            <w:bookmarkStart w:id="7342" w:name="_Toc482108317"/>
            <w:bookmarkStart w:id="7343" w:name="_Toc482108691"/>
            <w:bookmarkEnd w:id="7341"/>
            <w:bookmarkEnd w:id="7342"/>
            <w:bookmarkEnd w:id="7343"/>
          </w:p>
        </w:tc>
        <w:bookmarkStart w:id="7344" w:name="_Toc482107944"/>
        <w:bookmarkStart w:id="7345" w:name="_Toc482108318"/>
        <w:bookmarkStart w:id="7346" w:name="_Toc482108692"/>
        <w:bookmarkEnd w:id="7344"/>
        <w:bookmarkEnd w:id="7345"/>
        <w:bookmarkEnd w:id="7346"/>
      </w:tr>
      <w:tr w:rsidR="00917240" w:rsidRPr="00444CA2" w:rsidDel="00C612E0" w14:paraId="6C379764" w14:textId="52FEDCE1" w:rsidTr="00E212D2">
        <w:trPr>
          <w:trHeight w:val="240"/>
          <w:del w:id="7347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80CE9" w14:textId="2D056A9C" w:rsidR="00917240" w:rsidRPr="00661BB0" w:rsidDel="00C612E0" w:rsidRDefault="00917240" w:rsidP="00E212D2">
            <w:pPr>
              <w:rPr>
                <w:del w:id="7348" w:author="Maxim Moinat" w:date="2017-05-09T15:22:00Z"/>
                <w:rFonts w:ascii="Calibri" w:hAnsi="Calibri"/>
                <w:color w:val="000000"/>
              </w:rPr>
            </w:pPr>
            <w:moveFrom w:id="7349" w:author="Maxim Moinat" w:date="2017-05-09T15:22:00Z">
              <w:del w:id="7350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3</w:delText>
                </w:r>
              </w:del>
            </w:moveFrom>
            <w:bookmarkStart w:id="7351" w:name="_Toc482107945"/>
            <w:bookmarkStart w:id="7352" w:name="_Toc482108319"/>
            <w:bookmarkStart w:id="7353" w:name="_Toc482108693"/>
            <w:bookmarkEnd w:id="7351"/>
            <w:bookmarkEnd w:id="7352"/>
            <w:bookmarkEnd w:id="7353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42EB8" w14:textId="42E9C77B" w:rsidR="00917240" w:rsidRPr="00661BB0" w:rsidDel="00C612E0" w:rsidRDefault="00917240" w:rsidP="00E212D2">
            <w:pPr>
              <w:rPr>
                <w:del w:id="7354" w:author="Maxim Moinat" w:date="2017-05-09T15:22:00Z"/>
                <w:rFonts w:ascii="Calibri" w:hAnsi="Calibri"/>
                <w:color w:val="000000"/>
              </w:rPr>
            </w:pPr>
            <w:moveFrom w:id="7355" w:author="Maxim Moinat" w:date="2017-05-09T15:22:00Z">
              <w:del w:id="7356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High school</w:delText>
                </w:r>
              </w:del>
            </w:moveFrom>
            <w:bookmarkStart w:id="7357" w:name="_Toc482107946"/>
            <w:bookmarkStart w:id="7358" w:name="_Toc482108320"/>
            <w:bookmarkStart w:id="7359" w:name="_Toc482108694"/>
            <w:bookmarkEnd w:id="7357"/>
            <w:bookmarkEnd w:id="7358"/>
            <w:bookmarkEnd w:id="7359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12E38" w14:textId="5CC846E3" w:rsidR="00917240" w:rsidDel="00C612E0" w:rsidRDefault="00917240" w:rsidP="00E212D2">
            <w:pPr>
              <w:rPr>
                <w:del w:id="7360" w:author="Maxim Moinat" w:date="2017-05-09T15:22:00Z"/>
                <w:szCs w:val="20"/>
                <w:lang w:val="en-GB" w:eastAsia="en-GB"/>
              </w:rPr>
            </w:pPr>
            <w:moveFrom w:id="7361" w:author="Maxim Moinat" w:date="2017-05-09T15:22:00Z">
              <w:del w:id="7362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Educated to high school level</w:delText>
                </w:r>
              </w:del>
            </w:moveFrom>
            <w:bookmarkStart w:id="7363" w:name="_Toc482107947"/>
            <w:bookmarkStart w:id="7364" w:name="_Toc482108321"/>
            <w:bookmarkStart w:id="7365" w:name="_Toc482108695"/>
            <w:bookmarkEnd w:id="7363"/>
            <w:bookmarkEnd w:id="7364"/>
            <w:bookmarkEnd w:id="736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B71155" w14:textId="62E87100" w:rsidR="00917240" w:rsidRPr="00E536EF" w:rsidDel="00C612E0" w:rsidRDefault="00917240" w:rsidP="00E212D2">
            <w:pPr>
              <w:rPr>
                <w:del w:id="7366" w:author="Maxim Moinat" w:date="2017-05-09T15:22:00Z"/>
                <w:rFonts w:eastAsia="Times New Roman"/>
              </w:rPr>
            </w:pPr>
            <w:moveFrom w:id="7367" w:author="Maxim Moinat" w:date="2017-05-09T15:22:00Z">
              <w:del w:id="7368" w:author="Maxim Moinat" w:date="2017-05-09T15:22:00Z"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43021808</w:delText>
                </w:r>
              </w:del>
            </w:moveFrom>
            <w:bookmarkStart w:id="7369" w:name="_Toc482107948"/>
            <w:bookmarkStart w:id="7370" w:name="_Toc482108322"/>
            <w:bookmarkStart w:id="7371" w:name="_Toc482108696"/>
            <w:bookmarkEnd w:id="7369"/>
            <w:bookmarkEnd w:id="7370"/>
            <w:bookmarkEnd w:id="7371"/>
          </w:p>
          <w:p w14:paraId="6420AE70" w14:textId="0A43FE12" w:rsidR="00917240" w:rsidDel="00C612E0" w:rsidRDefault="00917240" w:rsidP="00E212D2">
            <w:pPr>
              <w:rPr>
                <w:del w:id="7372" w:author="Maxim Moinat" w:date="2017-05-09T15:22:00Z"/>
                <w:szCs w:val="20"/>
                <w:lang w:val="en-GB" w:eastAsia="en-GB"/>
              </w:rPr>
            </w:pPr>
            <w:bookmarkStart w:id="7373" w:name="_Toc482107949"/>
            <w:bookmarkStart w:id="7374" w:name="_Toc482108323"/>
            <w:bookmarkStart w:id="7375" w:name="_Toc482108697"/>
            <w:bookmarkEnd w:id="7373"/>
            <w:bookmarkEnd w:id="7374"/>
            <w:bookmarkEnd w:id="737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0E03E" w14:textId="48CBF18F" w:rsidR="00917240" w:rsidRPr="00E536EF" w:rsidDel="00C612E0" w:rsidRDefault="00917240" w:rsidP="00E212D2">
            <w:pPr>
              <w:rPr>
                <w:del w:id="7376" w:author="Maxim Moinat" w:date="2017-05-09T15:22:00Z"/>
                <w:rFonts w:eastAsia="Times New Roman"/>
              </w:rPr>
            </w:pPr>
            <w:moveFrom w:id="7377" w:author="Maxim Moinat" w:date="2017-05-09T15:22:00Z">
              <w:del w:id="7378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379" w:name="_Toc482107950"/>
            <w:bookmarkStart w:id="7380" w:name="_Toc482108324"/>
            <w:bookmarkStart w:id="7381" w:name="_Toc482108698"/>
            <w:bookmarkEnd w:id="7379"/>
            <w:bookmarkEnd w:id="7380"/>
            <w:bookmarkEnd w:id="7381"/>
          </w:p>
        </w:tc>
        <w:bookmarkStart w:id="7382" w:name="_Toc482107951"/>
        <w:bookmarkStart w:id="7383" w:name="_Toc482108325"/>
        <w:bookmarkStart w:id="7384" w:name="_Toc482108699"/>
        <w:bookmarkEnd w:id="7382"/>
        <w:bookmarkEnd w:id="7383"/>
        <w:bookmarkEnd w:id="7384"/>
      </w:tr>
      <w:tr w:rsidR="00917240" w:rsidRPr="00444CA2" w:rsidDel="00C612E0" w14:paraId="69644E80" w14:textId="62B2366A" w:rsidTr="00E212D2">
        <w:trPr>
          <w:trHeight w:val="240"/>
          <w:del w:id="7385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7D49C" w14:textId="166C8D17" w:rsidR="00917240" w:rsidDel="00C612E0" w:rsidRDefault="00917240" w:rsidP="00E212D2">
            <w:pPr>
              <w:rPr>
                <w:del w:id="7386" w:author="Maxim Moinat" w:date="2017-05-09T15:22:00Z"/>
                <w:rFonts w:ascii="Calibri" w:hAnsi="Calibri"/>
                <w:color w:val="000000"/>
              </w:rPr>
            </w:pPr>
            <w:moveFrom w:id="7387" w:author="Maxim Moinat" w:date="2017-05-09T15:22:00Z">
              <w:del w:id="7388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4</w:delText>
                </w:r>
              </w:del>
            </w:moveFrom>
            <w:bookmarkStart w:id="7389" w:name="_Toc482107952"/>
            <w:bookmarkStart w:id="7390" w:name="_Toc482108326"/>
            <w:bookmarkStart w:id="7391" w:name="_Toc482108700"/>
            <w:bookmarkEnd w:id="7389"/>
            <w:bookmarkEnd w:id="7390"/>
            <w:bookmarkEnd w:id="7391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4331F" w14:textId="5D6D6DAA" w:rsidR="00917240" w:rsidDel="00C612E0" w:rsidRDefault="00917240" w:rsidP="00E212D2">
            <w:pPr>
              <w:rPr>
                <w:del w:id="7392" w:author="Maxim Moinat" w:date="2017-05-09T15:22:00Z"/>
                <w:rFonts w:ascii="Calibri" w:hAnsi="Calibri"/>
                <w:color w:val="000000"/>
              </w:rPr>
            </w:pPr>
            <w:moveFrom w:id="7393" w:author="Maxim Moinat" w:date="2017-05-09T15:22:00Z">
              <w:del w:id="7394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Post-secondary &lt; 2 years</w:delText>
                </w:r>
              </w:del>
            </w:moveFrom>
            <w:bookmarkStart w:id="7395" w:name="_Toc482107953"/>
            <w:bookmarkStart w:id="7396" w:name="_Toc482108327"/>
            <w:bookmarkStart w:id="7397" w:name="_Toc482108701"/>
            <w:bookmarkEnd w:id="7395"/>
            <w:bookmarkEnd w:id="7396"/>
            <w:bookmarkEnd w:id="7397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A0CEC" w14:textId="24182977" w:rsidR="00917240" w:rsidDel="00C612E0" w:rsidRDefault="00917240" w:rsidP="00E212D2">
            <w:pPr>
              <w:rPr>
                <w:del w:id="7398" w:author="Maxim Moinat" w:date="2017-05-09T15:22:00Z"/>
                <w:szCs w:val="20"/>
                <w:lang w:val="en-GB" w:eastAsia="en-GB"/>
              </w:rPr>
            </w:pPr>
            <w:moveFrom w:id="7399" w:author="Maxim Moinat" w:date="2017-05-09T15:22:00Z">
              <w:del w:id="7400" w:author="Maxim Moinat" w:date="2017-05-09T15:22:00Z">
                <w:r w:rsidRPr="00BF4101" w:rsidDel="00C612E0">
                  <w:rPr>
                    <w:szCs w:val="20"/>
                    <w:lang w:val="en-GB" w:eastAsia="en-GB"/>
                  </w:rPr>
                  <w:delText>Received university education</w:delText>
                </w:r>
              </w:del>
            </w:moveFrom>
            <w:bookmarkStart w:id="7401" w:name="_Toc482107954"/>
            <w:bookmarkStart w:id="7402" w:name="_Toc482108328"/>
            <w:bookmarkStart w:id="7403" w:name="_Toc482108702"/>
            <w:bookmarkEnd w:id="7401"/>
            <w:bookmarkEnd w:id="7402"/>
            <w:bookmarkEnd w:id="740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E7959" w14:textId="454D00A7" w:rsidR="00917240" w:rsidRPr="00BF4101" w:rsidDel="00C612E0" w:rsidRDefault="00917240" w:rsidP="00E212D2">
            <w:pPr>
              <w:rPr>
                <w:del w:id="7404" w:author="Maxim Moinat" w:date="2017-05-09T15:22:00Z"/>
                <w:rFonts w:eastAsia="Times New Roman"/>
              </w:rPr>
            </w:pPr>
            <w:moveFrom w:id="7405" w:author="Maxim Moinat" w:date="2017-05-09T15:22:00Z">
              <w:del w:id="7406" w:author="Maxim Moinat" w:date="2017-05-09T15:22:00Z">
                <w:r w:rsidRPr="00BF4101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4072735</w:delText>
                </w:r>
              </w:del>
            </w:moveFrom>
            <w:bookmarkStart w:id="7407" w:name="_Toc482107955"/>
            <w:bookmarkStart w:id="7408" w:name="_Toc482108329"/>
            <w:bookmarkStart w:id="7409" w:name="_Toc482108703"/>
            <w:bookmarkEnd w:id="7407"/>
            <w:bookmarkEnd w:id="7408"/>
            <w:bookmarkEnd w:id="7409"/>
          </w:p>
          <w:p w14:paraId="3BA22D57" w14:textId="361EEBAC" w:rsidR="00917240" w:rsidDel="00C612E0" w:rsidRDefault="00917240" w:rsidP="00E212D2">
            <w:pPr>
              <w:rPr>
                <w:del w:id="7410" w:author="Maxim Moinat" w:date="2017-05-09T15:22:00Z"/>
                <w:szCs w:val="20"/>
                <w:lang w:val="en-GB" w:eastAsia="en-GB"/>
              </w:rPr>
            </w:pPr>
            <w:bookmarkStart w:id="7411" w:name="_Toc482107956"/>
            <w:bookmarkStart w:id="7412" w:name="_Toc482108330"/>
            <w:bookmarkStart w:id="7413" w:name="_Toc482108704"/>
            <w:bookmarkEnd w:id="7411"/>
            <w:bookmarkEnd w:id="7412"/>
            <w:bookmarkEnd w:id="741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22C8F" w14:textId="18BB40D0" w:rsidR="00917240" w:rsidDel="00C612E0" w:rsidRDefault="00917240" w:rsidP="00E212D2">
            <w:pPr>
              <w:rPr>
                <w:del w:id="7414" w:author="Maxim Moinat" w:date="2017-05-09T15:22:00Z"/>
                <w:szCs w:val="20"/>
                <w:lang w:val="en-GB" w:eastAsia="en-GB"/>
              </w:rPr>
            </w:pPr>
            <w:moveFrom w:id="7415" w:author="Maxim Moinat" w:date="2017-05-09T15:22:00Z">
              <w:del w:id="7416" w:author="Maxim Moinat" w:date="2017-05-09T15:22:00Z">
                <w:r w:rsidRPr="00E536EF" w:rsidDel="00C612E0">
                  <w:rPr>
                    <w:szCs w:val="20"/>
                    <w:lang w:val="en-GB" w:eastAsia="en-GB"/>
                  </w:rPr>
                  <w:delText>SNOMED</w:delText>
                </w:r>
                <w:r w:rsidDel="00C612E0">
                  <w:rPr>
                    <w:szCs w:val="20"/>
                    <w:lang w:val="en-GB" w:eastAsia="en-GB"/>
                  </w:rPr>
                  <w:delText xml:space="preserve">, </w:delText>
                </w:r>
                <w:r w:rsidRPr="00E536EF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417" w:name="_Toc482107957"/>
            <w:bookmarkStart w:id="7418" w:name="_Toc482108331"/>
            <w:bookmarkStart w:id="7419" w:name="_Toc482108705"/>
            <w:bookmarkEnd w:id="7417"/>
            <w:bookmarkEnd w:id="7418"/>
            <w:bookmarkEnd w:id="7419"/>
          </w:p>
        </w:tc>
        <w:bookmarkStart w:id="7420" w:name="_Toc482107958"/>
        <w:bookmarkStart w:id="7421" w:name="_Toc482108332"/>
        <w:bookmarkStart w:id="7422" w:name="_Toc482108706"/>
        <w:bookmarkEnd w:id="7420"/>
        <w:bookmarkEnd w:id="7421"/>
        <w:bookmarkEnd w:id="7422"/>
      </w:tr>
      <w:tr w:rsidR="00917240" w:rsidRPr="00444CA2" w:rsidDel="00C612E0" w14:paraId="1CD6AAFB" w14:textId="0E1340D7" w:rsidTr="00E212D2">
        <w:trPr>
          <w:trHeight w:val="240"/>
          <w:del w:id="7423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47B90" w14:textId="69DE6BF4" w:rsidR="00917240" w:rsidDel="00C612E0" w:rsidRDefault="00917240" w:rsidP="00E212D2">
            <w:pPr>
              <w:rPr>
                <w:del w:id="7424" w:author="Maxim Moinat" w:date="2017-05-09T15:22:00Z"/>
                <w:rFonts w:ascii="Calibri" w:hAnsi="Calibri"/>
                <w:color w:val="000000"/>
              </w:rPr>
            </w:pPr>
            <w:moveFrom w:id="7425" w:author="Maxim Moinat" w:date="2017-05-09T15:22:00Z">
              <w:del w:id="7426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5</w:delText>
                </w:r>
              </w:del>
            </w:moveFrom>
            <w:bookmarkStart w:id="7427" w:name="_Toc482107959"/>
            <w:bookmarkStart w:id="7428" w:name="_Toc482108333"/>
            <w:bookmarkStart w:id="7429" w:name="_Toc482108707"/>
            <w:bookmarkEnd w:id="7427"/>
            <w:bookmarkEnd w:id="7428"/>
            <w:bookmarkEnd w:id="7429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50ED7" w14:textId="14E05B9E" w:rsidR="00917240" w:rsidDel="00C612E0" w:rsidRDefault="00917240" w:rsidP="00E212D2">
            <w:pPr>
              <w:rPr>
                <w:del w:id="7430" w:author="Maxim Moinat" w:date="2017-05-09T15:22:00Z"/>
                <w:rFonts w:ascii="Calibri" w:hAnsi="Calibri"/>
                <w:color w:val="000000"/>
              </w:rPr>
            </w:pPr>
            <w:moveFrom w:id="7431" w:author="Maxim Moinat" w:date="2017-05-09T15:22:00Z">
              <w:del w:id="7432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Post-secondary</w:delText>
                </w:r>
              </w:del>
            </w:moveFrom>
            <w:bookmarkStart w:id="7433" w:name="_Toc482107960"/>
            <w:bookmarkStart w:id="7434" w:name="_Toc482108334"/>
            <w:bookmarkStart w:id="7435" w:name="_Toc482108708"/>
            <w:bookmarkEnd w:id="7433"/>
            <w:bookmarkEnd w:id="7434"/>
            <w:bookmarkEnd w:id="7435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72B8A" w14:textId="7E27660E" w:rsidR="00917240" w:rsidRPr="005A3284" w:rsidDel="00C612E0" w:rsidRDefault="00917240" w:rsidP="00E212D2">
            <w:pPr>
              <w:rPr>
                <w:del w:id="7436" w:author="Maxim Moinat" w:date="2017-05-09T15:22:00Z"/>
                <w:szCs w:val="20"/>
                <w:lang w:val="en-GB" w:eastAsia="en-GB"/>
              </w:rPr>
            </w:pPr>
            <w:moveFrom w:id="7437" w:author="Maxim Moinat" w:date="2017-05-09T15:22:00Z">
              <w:del w:id="7438" w:author="Maxim Moinat" w:date="2017-05-09T15:22:00Z">
                <w:r w:rsidRPr="005A3284" w:rsidDel="00C612E0">
                  <w:rPr>
                    <w:szCs w:val="20"/>
                    <w:lang w:val="en-GB" w:eastAsia="en-GB"/>
                  </w:rPr>
                  <w:delText>Received university education</w:delText>
                </w:r>
              </w:del>
            </w:moveFrom>
            <w:bookmarkStart w:id="7439" w:name="_Toc482107961"/>
            <w:bookmarkStart w:id="7440" w:name="_Toc482108335"/>
            <w:bookmarkStart w:id="7441" w:name="_Toc482108709"/>
            <w:bookmarkEnd w:id="7439"/>
            <w:bookmarkEnd w:id="7440"/>
            <w:bookmarkEnd w:id="7441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E3A62" w14:textId="6A7B9425" w:rsidR="00917240" w:rsidRPr="005A3284" w:rsidDel="00C612E0" w:rsidRDefault="00917240" w:rsidP="00E212D2">
            <w:pPr>
              <w:rPr>
                <w:del w:id="7442" w:author="Maxim Moinat" w:date="2017-05-09T15:22:00Z"/>
                <w:rFonts w:eastAsia="Times New Roman"/>
              </w:rPr>
            </w:pPr>
            <w:moveFrom w:id="7443" w:author="Maxim Moinat" w:date="2017-05-09T15:22:00Z">
              <w:del w:id="7444" w:author="Maxim Moinat" w:date="2017-05-09T15:22:00Z">
                <w:r w:rsidRPr="005A3284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4072735</w:delText>
                </w:r>
              </w:del>
            </w:moveFrom>
            <w:bookmarkStart w:id="7445" w:name="_Toc482107962"/>
            <w:bookmarkStart w:id="7446" w:name="_Toc482108336"/>
            <w:bookmarkStart w:id="7447" w:name="_Toc482108710"/>
            <w:bookmarkEnd w:id="7445"/>
            <w:bookmarkEnd w:id="7446"/>
            <w:bookmarkEnd w:id="7447"/>
          </w:p>
          <w:p w14:paraId="5F626EA2" w14:textId="21EF4049" w:rsidR="00917240" w:rsidRPr="005A3284" w:rsidDel="00C612E0" w:rsidRDefault="00917240" w:rsidP="00E212D2">
            <w:pPr>
              <w:rPr>
                <w:del w:id="7448" w:author="Maxim Moinat" w:date="2017-05-09T15:22:00Z"/>
                <w:szCs w:val="20"/>
                <w:lang w:val="en-GB" w:eastAsia="en-GB"/>
              </w:rPr>
            </w:pPr>
            <w:bookmarkStart w:id="7449" w:name="_Toc482107963"/>
            <w:bookmarkStart w:id="7450" w:name="_Toc482108337"/>
            <w:bookmarkStart w:id="7451" w:name="_Toc482108711"/>
            <w:bookmarkEnd w:id="7449"/>
            <w:bookmarkEnd w:id="7450"/>
            <w:bookmarkEnd w:id="7451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B1D0F" w14:textId="32F57842" w:rsidR="00917240" w:rsidRPr="005A3284" w:rsidDel="00C612E0" w:rsidRDefault="00917240" w:rsidP="00E212D2">
            <w:pPr>
              <w:rPr>
                <w:del w:id="7452" w:author="Maxim Moinat" w:date="2017-05-09T15:22:00Z"/>
                <w:szCs w:val="20"/>
                <w:lang w:val="en-GB" w:eastAsia="en-GB"/>
              </w:rPr>
            </w:pPr>
            <w:moveFrom w:id="7453" w:author="Maxim Moinat" w:date="2017-05-09T15:22:00Z">
              <w:del w:id="7454" w:author="Maxim Moinat" w:date="2017-05-09T15:22:00Z">
                <w:r w:rsidRPr="005A3284" w:rsidDel="00C612E0">
                  <w:rPr>
                    <w:szCs w:val="20"/>
                    <w:lang w:val="en-GB" w:eastAsia="en-GB"/>
                  </w:rPr>
                  <w:delText xml:space="preserve">SNOMED, </w:delText>
                </w:r>
                <w:r w:rsidRPr="005A3284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Clinical Finding</w:delText>
                </w:r>
              </w:del>
            </w:moveFrom>
            <w:bookmarkStart w:id="7455" w:name="_Toc482107964"/>
            <w:bookmarkStart w:id="7456" w:name="_Toc482108338"/>
            <w:bookmarkStart w:id="7457" w:name="_Toc482108712"/>
            <w:bookmarkEnd w:id="7455"/>
            <w:bookmarkEnd w:id="7456"/>
            <w:bookmarkEnd w:id="7457"/>
          </w:p>
        </w:tc>
        <w:bookmarkStart w:id="7458" w:name="_Toc482107965"/>
        <w:bookmarkStart w:id="7459" w:name="_Toc482108339"/>
        <w:bookmarkStart w:id="7460" w:name="_Toc482108713"/>
        <w:bookmarkEnd w:id="7458"/>
        <w:bookmarkEnd w:id="7459"/>
        <w:bookmarkEnd w:id="7460"/>
      </w:tr>
      <w:tr w:rsidR="00917240" w:rsidRPr="00444CA2" w:rsidDel="00C612E0" w14:paraId="6010CD7B" w14:textId="17A9BD7A" w:rsidTr="00E212D2">
        <w:trPr>
          <w:trHeight w:val="240"/>
          <w:del w:id="7461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A338D" w14:textId="13AB28D0" w:rsidR="00917240" w:rsidDel="00C612E0" w:rsidRDefault="00917240" w:rsidP="00E212D2">
            <w:pPr>
              <w:rPr>
                <w:del w:id="7462" w:author="Maxim Moinat" w:date="2017-05-09T15:22:00Z"/>
                <w:rFonts w:ascii="Calibri" w:hAnsi="Calibri"/>
                <w:color w:val="000000"/>
              </w:rPr>
            </w:pPr>
            <w:moveFrom w:id="7463" w:author="Maxim Moinat" w:date="2017-05-09T15:22:00Z">
              <w:del w:id="7464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6</w:delText>
                </w:r>
              </w:del>
            </w:moveFrom>
            <w:bookmarkStart w:id="7465" w:name="_Toc482107966"/>
            <w:bookmarkStart w:id="7466" w:name="_Toc482108340"/>
            <w:bookmarkStart w:id="7467" w:name="_Toc482108714"/>
            <w:bookmarkEnd w:id="7465"/>
            <w:bookmarkEnd w:id="7466"/>
            <w:bookmarkEnd w:id="7467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8964A" w14:textId="28496996" w:rsidR="00917240" w:rsidDel="00C612E0" w:rsidRDefault="00917240" w:rsidP="00E212D2">
            <w:pPr>
              <w:rPr>
                <w:del w:id="7468" w:author="Maxim Moinat" w:date="2017-05-09T15:22:00Z"/>
                <w:rFonts w:ascii="Calibri" w:hAnsi="Calibri"/>
                <w:color w:val="000000"/>
              </w:rPr>
            </w:pPr>
            <w:moveFrom w:id="7469" w:author="Maxim Moinat" w:date="2017-05-09T15:22:00Z">
              <w:del w:id="7470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Doctoral studies</w:delText>
                </w:r>
              </w:del>
            </w:moveFrom>
            <w:bookmarkStart w:id="7471" w:name="_Toc482107967"/>
            <w:bookmarkStart w:id="7472" w:name="_Toc482108341"/>
            <w:bookmarkStart w:id="7473" w:name="_Toc482108715"/>
            <w:bookmarkEnd w:id="7471"/>
            <w:bookmarkEnd w:id="7472"/>
            <w:bookmarkEnd w:id="7473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A8EA4" w14:textId="4D7CB5B0" w:rsidR="00917240" w:rsidDel="00C612E0" w:rsidRDefault="00917240" w:rsidP="00E212D2">
            <w:pPr>
              <w:rPr>
                <w:del w:id="7474" w:author="Maxim Moinat" w:date="2017-05-09T15:22:00Z"/>
                <w:szCs w:val="20"/>
                <w:lang w:val="en-GB" w:eastAsia="en-GB"/>
              </w:rPr>
            </w:pPr>
            <w:moveFrom w:id="7475" w:author="Maxim Moinat" w:date="2017-05-09T15:22:00Z">
              <w:del w:id="7476" w:author="Maxim Moinat" w:date="2017-05-09T15:22:00Z">
                <w:r w:rsidRPr="00C630B2" w:rsidDel="00C612E0">
                  <w:rPr>
                    <w:szCs w:val="20"/>
                    <w:lang w:val="en-GB" w:eastAsia="en-GB"/>
                  </w:rPr>
                  <w:delText>Received doctorate education</w:delText>
                </w:r>
              </w:del>
            </w:moveFrom>
            <w:bookmarkStart w:id="7477" w:name="_Toc482107968"/>
            <w:bookmarkStart w:id="7478" w:name="_Toc482108342"/>
            <w:bookmarkStart w:id="7479" w:name="_Toc482108716"/>
            <w:bookmarkEnd w:id="7477"/>
            <w:bookmarkEnd w:id="7478"/>
            <w:bookmarkEnd w:id="7479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F09DC" w14:textId="44530E68" w:rsidR="00917240" w:rsidDel="00C612E0" w:rsidRDefault="00917240" w:rsidP="00E212D2">
            <w:pPr>
              <w:rPr>
                <w:del w:id="7480" w:author="Maxim Moinat" w:date="2017-05-09T15:22:00Z"/>
                <w:szCs w:val="20"/>
                <w:lang w:val="en-GB" w:eastAsia="en-GB"/>
              </w:rPr>
            </w:pPr>
            <w:moveFrom w:id="7481" w:author="Maxim Moinat" w:date="2017-05-09T15:22:00Z">
              <w:del w:id="7482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44792317</w:delText>
                </w:r>
              </w:del>
            </w:moveFrom>
            <w:bookmarkStart w:id="7483" w:name="_Toc482107969"/>
            <w:bookmarkStart w:id="7484" w:name="_Toc482108343"/>
            <w:bookmarkStart w:id="7485" w:name="_Toc482108717"/>
            <w:bookmarkEnd w:id="7483"/>
            <w:bookmarkEnd w:id="7484"/>
            <w:bookmarkEnd w:id="7485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A266D" w14:textId="415C9415" w:rsidR="00917240" w:rsidDel="00C612E0" w:rsidRDefault="00917240" w:rsidP="00E212D2">
            <w:pPr>
              <w:rPr>
                <w:del w:id="7486" w:author="Maxim Moinat" w:date="2017-05-09T15:22:00Z"/>
                <w:szCs w:val="20"/>
                <w:lang w:val="en-GB" w:eastAsia="en-GB"/>
              </w:rPr>
            </w:pPr>
            <w:moveFrom w:id="7487" w:author="Maxim Moinat" w:date="2017-05-09T15:22:00Z">
              <w:del w:id="7488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SNOMED, Clinical Finding</w:delText>
                </w:r>
              </w:del>
            </w:moveFrom>
            <w:bookmarkStart w:id="7489" w:name="_Toc482107970"/>
            <w:bookmarkStart w:id="7490" w:name="_Toc482108344"/>
            <w:bookmarkStart w:id="7491" w:name="_Toc482108718"/>
            <w:bookmarkEnd w:id="7489"/>
            <w:bookmarkEnd w:id="7490"/>
            <w:bookmarkEnd w:id="7491"/>
          </w:p>
        </w:tc>
        <w:bookmarkStart w:id="7492" w:name="_Toc482107971"/>
        <w:bookmarkStart w:id="7493" w:name="_Toc482108345"/>
        <w:bookmarkStart w:id="7494" w:name="_Toc482108719"/>
        <w:bookmarkEnd w:id="7492"/>
        <w:bookmarkEnd w:id="7493"/>
        <w:bookmarkEnd w:id="7494"/>
      </w:tr>
      <w:tr w:rsidR="00917240" w:rsidRPr="00444CA2" w:rsidDel="00C612E0" w14:paraId="00FB102E" w14:textId="6C6C2310" w:rsidTr="00E212D2">
        <w:trPr>
          <w:trHeight w:val="240"/>
          <w:del w:id="7495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7D620" w14:textId="65D6AE9C" w:rsidR="00917240" w:rsidDel="00C612E0" w:rsidRDefault="00917240" w:rsidP="00E212D2">
            <w:pPr>
              <w:rPr>
                <w:del w:id="7496" w:author="Maxim Moinat" w:date="2017-05-09T15:22:00Z"/>
                <w:rFonts w:ascii="Calibri" w:hAnsi="Calibri"/>
                <w:color w:val="000000"/>
              </w:rPr>
            </w:pPr>
            <w:moveFrom w:id="7497" w:author="Maxim Moinat" w:date="2017-05-09T15:22:00Z">
              <w:del w:id="7498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9</w:delText>
                </w:r>
              </w:del>
            </w:moveFrom>
            <w:bookmarkStart w:id="7499" w:name="_Toc482107972"/>
            <w:bookmarkStart w:id="7500" w:name="_Toc482108346"/>
            <w:bookmarkStart w:id="7501" w:name="_Toc482108720"/>
            <w:bookmarkEnd w:id="7499"/>
            <w:bookmarkEnd w:id="7500"/>
            <w:bookmarkEnd w:id="7501"/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E7FC9" w14:textId="77F586D6" w:rsidR="00917240" w:rsidDel="00C612E0" w:rsidRDefault="00917240" w:rsidP="00E212D2">
            <w:pPr>
              <w:rPr>
                <w:del w:id="7502" w:author="Maxim Moinat" w:date="2017-05-09T15:22:00Z"/>
                <w:rFonts w:ascii="Calibri" w:hAnsi="Calibri"/>
                <w:color w:val="000000"/>
              </w:rPr>
            </w:pPr>
            <w:moveFrom w:id="7503" w:author="Maxim Moinat" w:date="2017-05-09T15:22:00Z">
              <w:del w:id="7504" w:author="Maxim Moinat" w:date="2017-05-09T15:22:00Z">
                <w:r w:rsidDel="00C612E0">
                  <w:rPr>
                    <w:rFonts w:ascii="Calibri" w:hAnsi="Calibri"/>
                    <w:color w:val="000000"/>
                  </w:rPr>
                  <w:delText>Information missing</w:delText>
                </w:r>
              </w:del>
            </w:moveFrom>
            <w:bookmarkStart w:id="7505" w:name="_Toc482107973"/>
            <w:bookmarkStart w:id="7506" w:name="_Toc482108347"/>
            <w:bookmarkStart w:id="7507" w:name="_Toc482108721"/>
            <w:bookmarkEnd w:id="7505"/>
            <w:bookmarkEnd w:id="7506"/>
            <w:bookmarkEnd w:id="7507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92D17" w14:textId="2142BCBA" w:rsidR="00917240" w:rsidDel="00C612E0" w:rsidRDefault="00917240" w:rsidP="00E212D2">
            <w:pPr>
              <w:rPr>
                <w:del w:id="7508" w:author="Maxim Moinat" w:date="2017-05-09T15:22:00Z"/>
                <w:szCs w:val="20"/>
                <w:lang w:val="en-GB" w:eastAsia="en-GB"/>
              </w:rPr>
            </w:pPr>
            <w:moveFrom w:id="7509" w:author="Maxim Moinat" w:date="2017-05-09T15:22:00Z">
              <w:del w:id="7510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Unknown</w:delText>
                </w:r>
              </w:del>
            </w:moveFrom>
            <w:bookmarkStart w:id="7511" w:name="_Toc482107974"/>
            <w:bookmarkStart w:id="7512" w:name="_Toc482108348"/>
            <w:bookmarkStart w:id="7513" w:name="_Toc482108722"/>
            <w:bookmarkEnd w:id="7511"/>
            <w:bookmarkEnd w:id="7512"/>
            <w:bookmarkEnd w:id="751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3BAD9" w14:textId="24AD2296" w:rsidR="00917240" w:rsidRPr="00C630B2" w:rsidDel="00C612E0" w:rsidRDefault="00917240" w:rsidP="00E212D2">
            <w:pPr>
              <w:rPr>
                <w:del w:id="7514" w:author="Maxim Moinat" w:date="2017-05-09T15:22:00Z"/>
                <w:rFonts w:eastAsia="Times New Roman"/>
              </w:rPr>
            </w:pPr>
            <w:moveFrom w:id="7515" w:author="Maxim Moinat" w:date="2017-05-09T15:22:00Z">
              <w:del w:id="7516" w:author="Maxim Moinat" w:date="2017-05-09T15:22:00Z">
                <w:r w:rsidRPr="00C630B2" w:rsidDel="00C612E0">
                  <w:rPr>
                    <w:rFonts w:ascii="Helvetica" w:eastAsia="Times New Roman" w:hAnsi="Helvetica"/>
                    <w:color w:val="333333"/>
                    <w:sz w:val="21"/>
                    <w:szCs w:val="21"/>
                    <w:shd w:val="clear" w:color="auto" w:fill="FFFFFF"/>
                  </w:rPr>
                  <w:delText>4185231</w:delText>
                </w:r>
              </w:del>
            </w:moveFrom>
            <w:bookmarkStart w:id="7517" w:name="_Toc482107975"/>
            <w:bookmarkStart w:id="7518" w:name="_Toc482108349"/>
            <w:bookmarkStart w:id="7519" w:name="_Toc482108723"/>
            <w:bookmarkEnd w:id="7517"/>
            <w:bookmarkEnd w:id="7518"/>
            <w:bookmarkEnd w:id="7519"/>
          </w:p>
          <w:p w14:paraId="67F3FB75" w14:textId="2114929C" w:rsidR="00917240" w:rsidDel="00C612E0" w:rsidRDefault="00917240" w:rsidP="00E212D2">
            <w:pPr>
              <w:rPr>
                <w:del w:id="7520" w:author="Maxim Moinat" w:date="2017-05-09T15:22:00Z"/>
                <w:szCs w:val="20"/>
                <w:lang w:val="en-GB" w:eastAsia="en-GB"/>
              </w:rPr>
            </w:pPr>
            <w:bookmarkStart w:id="7521" w:name="_Toc482107976"/>
            <w:bookmarkStart w:id="7522" w:name="_Toc482108350"/>
            <w:bookmarkStart w:id="7523" w:name="_Toc482108724"/>
            <w:bookmarkEnd w:id="7521"/>
            <w:bookmarkEnd w:id="7522"/>
            <w:bookmarkEnd w:id="752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2B589" w14:textId="2D493467" w:rsidR="00917240" w:rsidDel="00C612E0" w:rsidRDefault="00917240" w:rsidP="00E212D2">
            <w:pPr>
              <w:rPr>
                <w:del w:id="7524" w:author="Maxim Moinat" w:date="2017-05-09T15:22:00Z"/>
                <w:szCs w:val="20"/>
                <w:lang w:val="en-GB" w:eastAsia="en-GB"/>
              </w:rPr>
            </w:pPr>
            <w:moveFrom w:id="7525" w:author="Maxim Moinat" w:date="2017-05-09T15:22:00Z">
              <w:del w:id="7526" w:author="Maxim Moinat" w:date="2017-05-09T15:22:00Z">
                <w:r w:rsidDel="00C612E0">
                  <w:rPr>
                    <w:szCs w:val="20"/>
                    <w:lang w:val="en-GB" w:eastAsia="en-GB"/>
                  </w:rPr>
                  <w:delText>SNOMED, Qualifier Value</w:delText>
                </w:r>
              </w:del>
            </w:moveFrom>
            <w:bookmarkStart w:id="7527" w:name="_Toc482107977"/>
            <w:bookmarkStart w:id="7528" w:name="_Toc482108351"/>
            <w:bookmarkStart w:id="7529" w:name="_Toc482108725"/>
            <w:bookmarkEnd w:id="7527"/>
            <w:bookmarkEnd w:id="7528"/>
            <w:bookmarkEnd w:id="7529"/>
          </w:p>
        </w:tc>
        <w:bookmarkStart w:id="7530" w:name="_Toc482107978"/>
        <w:bookmarkStart w:id="7531" w:name="_Toc482108352"/>
        <w:bookmarkStart w:id="7532" w:name="_Toc482108726"/>
        <w:bookmarkEnd w:id="7530"/>
        <w:bookmarkEnd w:id="7531"/>
        <w:bookmarkEnd w:id="7532"/>
      </w:tr>
    </w:tbl>
    <w:p w14:paraId="3AA86C29" w14:textId="0B8A203E" w:rsidR="00917240" w:rsidDel="00C612E0" w:rsidRDefault="00917240" w:rsidP="00917240">
      <w:pPr>
        <w:rPr>
          <w:del w:id="7533" w:author="Maxim Moinat" w:date="2017-05-09T15:22:00Z"/>
        </w:rPr>
      </w:pPr>
      <w:bookmarkStart w:id="7534" w:name="_Toc482107979"/>
      <w:bookmarkStart w:id="7535" w:name="_Toc482108353"/>
      <w:bookmarkStart w:id="7536" w:name="_Toc482108727"/>
      <w:bookmarkEnd w:id="7534"/>
      <w:bookmarkEnd w:id="7535"/>
      <w:bookmarkEnd w:id="7536"/>
      <w:moveFromRangeEnd w:id="7229"/>
    </w:p>
    <w:p w14:paraId="6A4A2441" w14:textId="3CE93C7C" w:rsidR="00917240" w:rsidDel="00B43291" w:rsidRDefault="00917240" w:rsidP="00917240">
      <w:pPr>
        <w:rPr>
          <w:del w:id="7537" w:author="Maxim Moinat" w:date="2016-08-03T18:04:00Z"/>
        </w:rPr>
      </w:pPr>
      <w:del w:id="7538" w:author="Maxim Moinat" w:date="2016-08-03T18:04:00Z">
        <w:r w:rsidDel="00B43291">
          <w:delText>MM:</w:delText>
        </w:r>
        <w:bookmarkStart w:id="7539" w:name="_Toc482107980"/>
        <w:bookmarkStart w:id="7540" w:name="_Toc482108354"/>
        <w:bookmarkStart w:id="7541" w:name="_Toc482108728"/>
        <w:bookmarkEnd w:id="7539"/>
        <w:bookmarkEnd w:id="7540"/>
        <w:bookmarkEnd w:id="7541"/>
      </w:del>
    </w:p>
    <w:p w14:paraId="5CF12B7F" w14:textId="043FEA18" w:rsidR="00917240" w:rsidDel="00C612E0" w:rsidRDefault="00917240" w:rsidP="00917240">
      <w:pPr>
        <w:rPr>
          <w:del w:id="7542" w:author="Maxim Moinat" w:date="2017-05-09T15:22:00Z"/>
        </w:rPr>
      </w:pPr>
      <w:del w:id="7543" w:author="Maxim Moinat" w:date="2017-05-09T15:22:00Z">
        <w:r w:rsidDel="00C612E0">
          <w:rPr>
            <w:rFonts w:cs="Arial"/>
            <w:szCs w:val="20"/>
            <w:lang w:val="en-GB"/>
          </w:rPr>
          <w:delText xml:space="preserve">Concept mapping for source field </w:delText>
        </w:r>
        <w:r w:rsidRPr="00E41175" w:rsidDel="00C612E0">
          <w:delText>LISA.</w:delText>
        </w:r>
        <w:r w:rsidDel="00C612E0">
          <w:delText>syssstat11</w:delText>
        </w:r>
        <w:bookmarkStart w:id="7544" w:name="_Toc482107981"/>
        <w:bookmarkStart w:id="7545" w:name="_Toc482108355"/>
        <w:bookmarkStart w:id="7546" w:name="_Toc482108729"/>
        <w:bookmarkEnd w:id="7544"/>
        <w:bookmarkEnd w:id="7545"/>
        <w:bookmarkEnd w:id="7546"/>
      </w:del>
    </w:p>
    <w:tbl>
      <w:tblPr>
        <w:tblW w:w="95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23"/>
        <w:gridCol w:w="9"/>
        <w:gridCol w:w="1701"/>
        <w:gridCol w:w="2413"/>
        <w:gridCol w:w="2413"/>
      </w:tblGrid>
      <w:tr w:rsidR="00907A37" w:rsidDel="00C612E0" w14:paraId="6725628B" w14:textId="04651180" w:rsidTr="00E212D2">
        <w:trPr>
          <w:trHeight w:val="240"/>
          <w:del w:id="7547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2B1E8DB7" w14:textId="4B26D773" w:rsidR="00907A37" w:rsidDel="00C612E0" w:rsidRDefault="00907A37">
            <w:pPr>
              <w:ind w:left="720"/>
              <w:jc w:val="center"/>
              <w:rPr>
                <w:del w:id="7548" w:author="Maxim Moinat" w:date="2017-05-09T15:22:00Z"/>
                <w:b/>
                <w:bCs/>
                <w:szCs w:val="20"/>
                <w:lang w:val="en-GB" w:eastAsia="en-GB"/>
              </w:rPr>
              <w:pPrChange w:id="7549" w:author="Maxim Moinat" w:date="2017-05-09T15:23:00Z">
                <w:pPr>
                  <w:jc w:val="center"/>
                </w:pPr>
              </w:pPrChange>
            </w:pPr>
            <w:del w:id="7550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7551" w:name="_Toc482107982"/>
              <w:bookmarkStart w:id="7552" w:name="_Toc482108356"/>
              <w:bookmarkStart w:id="7553" w:name="_Toc482108730"/>
              <w:bookmarkEnd w:id="7551"/>
              <w:bookmarkEnd w:id="7552"/>
              <w:bookmarkEnd w:id="7553"/>
            </w:del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4E2F7282" w14:textId="065DCC56" w:rsidR="00907A37" w:rsidDel="00C612E0" w:rsidRDefault="00907A37">
            <w:pPr>
              <w:ind w:left="720"/>
              <w:jc w:val="center"/>
              <w:rPr>
                <w:del w:id="7554" w:author="Maxim Moinat" w:date="2017-05-09T15:22:00Z"/>
                <w:b/>
                <w:bCs/>
                <w:szCs w:val="20"/>
                <w:lang w:val="en-GB" w:eastAsia="en-GB"/>
              </w:rPr>
              <w:pPrChange w:id="7555" w:author="Maxim Moinat" w:date="2017-05-09T15:23:00Z">
                <w:pPr>
                  <w:jc w:val="center"/>
                </w:pPr>
              </w:pPrChange>
            </w:pPr>
            <w:del w:id="7556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557" w:name="_Toc482107983"/>
              <w:bookmarkStart w:id="7558" w:name="_Toc482108357"/>
              <w:bookmarkStart w:id="7559" w:name="_Toc482108731"/>
              <w:bookmarkEnd w:id="7557"/>
              <w:bookmarkEnd w:id="7558"/>
              <w:bookmarkEnd w:id="7559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D48B494" w14:textId="32274EF3" w:rsidR="00907A37" w:rsidDel="00C612E0" w:rsidRDefault="00907A37">
            <w:pPr>
              <w:ind w:left="720"/>
              <w:jc w:val="center"/>
              <w:rPr>
                <w:del w:id="7560" w:author="Maxim Moinat" w:date="2017-05-09T15:22:00Z"/>
                <w:b/>
                <w:bCs/>
                <w:szCs w:val="20"/>
                <w:lang w:val="en-GB" w:eastAsia="en-GB"/>
              </w:rPr>
              <w:pPrChange w:id="7561" w:author="Maxim Moinat" w:date="2017-05-09T15:23:00Z">
                <w:pPr>
                  <w:jc w:val="center"/>
                </w:pPr>
              </w:pPrChange>
            </w:pPr>
            <w:del w:id="7562" w:author="Maxim Moinat" w:date="2017-05-09T15:22:00Z">
              <w:r w:rsidRPr="001757EC" w:rsidDel="00C612E0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C612E0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563" w:name="_Toc482107984"/>
              <w:bookmarkStart w:id="7564" w:name="_Toc482108358"/>
              <w:bookmarkStart w:id="7565" w:name="_Toc482108732"/>
              <w:bookmarkEnd w:id="7563"/>
              <w:bookmarkEnd w:id="7564"/>
              <w:bookmarkEnd w:id="7565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394452F4" w14:textId="290CA19C" w:rsidR="00907A37" w:rsidDel="00C612E0" w:rsidRDefault="00907A37">
            <w:pPr>
              <w:ind w:left="720"/>
              <w:jc w:val="center"/>
              <w:rPr>
                <w:del w:id="7566" w:author="Maxim Moinat" w:date="2017-05-09T15:22:00Z"/>
                <w:b/>
                <w:bCs/>
                <w:szCs w:val="20"/>
                <w:lang w:val="en-GB" w:eastAsia="en-GB"/>
              </w:rPr>
              <w:pPrChange w:id="7567" w:author="Maxim Moinat" w:date="2017-05-09T15:23:00Z">
                <w:pPr>
                  <w:jc w:val="center"/>
                </w:pPr>
              </w:pPrChange>
            </w:pPr>
            <w:del w:id="7568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7569" w:name="_Toc482107985"/>
              <w:bookmarkStart w:id="7570" w:name="_Toc482108359"/>
              <w:bookmarkStart w:id="7571" w:name="_Toc482108733"/>
              <w:bookmarkEnd w:id="7569"/>
              <w:bookmarkEnd w:id="7570"/>
              <w:bookmarkEnd w:id="7571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0D2F3588" w14:textId="64A0B5A3" w:rsidR="00907A37" w:rsidDel="00C612E0" w:rsidRDefault="00907A37">
            <w:pPr>
              <w:ind w:left="720"/>
              <w:jc w:val="center"/>
              <w:rPr>
                <w:del w:id="7572" w:author="Maxim Moinat" w:date="2017-05-09T15:22:00Z"/>
                <w:b/>
                <w:bCs/>
                <w:szCs w:val="20"/>
                <w:lang w:val="en-GB" w:eastAsia="en-GB"/>
              </w:rPr>
              <w:pPrChange w:id="7573" w:author="Maxim Moinat" w:date="2017-05-09T15:23:00Z">
                <w:pPr>
                  <w:jc w:val="center"/>
                </w:pPr>
              </w:pPrChange>
            </w:pPr>
            <w:del w:id="7574" w:author="Maxim Moinat" w:date="2017-05-09T15:22:00Z">
              <w:r w:rsidDel="00C612E0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7575" w:name="_Toc482107986"/>
              <w:bookmarkStart w:id="7576" w:name="_Toc482108360"/>
              <w:bookmarkStart w:id="7577" w:name="_Toc482108734"/>
              <w:bookmarkEnd w:id="7575"/>
              <w:bookmarkEnd w:id="7576"/>
              <w:bookmarkEnd w:id="7577"/>
            </w:del>
          </w:p>
        </w:tc>
        <w:bookmarkStart w:id="7578" w:name="_Toc482107987"/>
        <w:bookmarkStart w:id="7579" w:name="_Toc482108361"/>
        <w:bookmarkStart w:id="7580" w:name="_Toc482108735"/>
        <w:bookmarkEnd w:id="7578"/>
        <w:bookmarkEnd w:id="7579"/>
        <w:bookmarkEnd w:id="7580"/>
      </w:tr>
      <w:tr w:rsidR="00917240" w:rsidRPr="00444CA2" w:rsidDel="00C612E0" w14:paraId="0B5CE56C" w14:textId="617B2D6A" w:rsidTr="00E212D2">
        <w:trPr>
          <w:trHeight w:val="240"/>
          <w:del w:id="7581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25AEB" w14:textId="345D0277" w:rsidR="00917240" w:rsidDel="00C612E0" w:rsidRDefault="00917240">
            <w:pPr>
              <w:ind w:left="720"/>
              <w:rPr>
                <w:del w:id="7582" w:author="Maxim Moinat" w:date="2017-05-09T15:22:00Z"/>
                <w:rFonts w:ascii="Calibri" w:hAnsi="Calibri"/>
                <w:color w:val="000000"/>
              </w:rPr>
              <w:pPrChange w:id="7583" w:author="Maxim Moinat" w:date="2017-05-09T15:23:00Z">
                <w:pPr/>
              </w:pPrChange>
            </w:pPr>
            <w:del w:id="7584" w:author="Maxim Moinat" w:date="2017-05-09T15:22:00Z">
              <w:r w:rsidDel="00C612E0">
                <w:rPr>
                  <w:rFonts w:ascii="Calibri" w:hAnsi="Calibri"/>
                  <w:color w:val="000000"/>
                </w:rPr>
                <w:delText>1</w:delText>
              </w:r>
              <w:bookmarkStart w:id="7585" w:name="_Toc482107988"/>
              <w:bookmarkStart w:id="7586" w:name="_Toc482108362"/>
              <w:bookmarkStart w:id="7587" w:name="_Toc482108736"/>
              <w:bookmarkEnd w:id="7585"/>
              <w:bookmarkEnd w:id="7586"/>
              <w:bookmarkEnd w:id="7587"/>
            </w:del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6BCD8" w14:textId="458ACD6C" w:rsidR="00917240" w:rsidRPr="00661BB0" w:rsidDel="00C612E0" w:rsidRDefault="00917240">
            <w:pPr>
              <w:ind w:left="720"/>
              <w:rPr>
                <w:del w:id="7588" w:author="Maxim Moinat" w:date="2017-05-09T15:22:00Z"/>
                <w:rFonts w:ascii="Calibri" w:hAnsi="Calibri"/>
                <w:color w:val="000000"/>
              </w:rPr>
              <w:pPrChange w:id="7589" w:author="Maxim Moinat" w:date="2017-05-09T15:23:00Z">
                <w:pPr/>
              </w:pPrChange>
            </w:pPr>
            <w:del w:id="7590" w:author="Maxim Moinat" w:date="2017-05-09T15:22:00Z">
              <w:r w:rsidDel="00C612E0">
                <w:delText>Working</w:delText>
              </w:r>
              <w:bookmarkStart w:id="7591" w:name="_Toc482107989"/>
              <w:bookmarkStart w:id="7592" w:name="_Toc482108363"/>
              <w:bookmarkStart w:id="7593" w:name="_Toc482108737"/>
              <w:bookmarkEnd w:id="7591"/>
              <w:bookmarkEnd w:id="7592"/>
              <w:bookmarkEnd w:id="7593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76B49" w14:textId="4AAD5FEB" w:rsidR="00917240" w:rsidRPr="004854CB" w:rsidDel="00C612E0" w:rsidRDefault="00917240">
            <w:pPr>
              <w:ind w:left="720"/>
              <w:rPr>
                <w:del w:id="7594" w:author="Maxim Moinat" w:date="2017-05-09T15:22:00Z"/>
                <w:szCs w:val="20"/>
                <w:lang w:val="en-GB" w:eastAsia="en-GB"/>
              </w:rPr>
              <w:pPrChange w:id="7595" w:author="Maxim Moinat" w:date="2017-05-09T15:23:00Z">
                <w:pPr/>
              </w:pPrChange>
            </w:pPr>
            <w:del w:id="7596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Employed</w:delText>
              </w:r>
              <w:bookmarkStart w:id="7597" w:name="_Toc482107990"/>
              <w:bookmarkStart w:id="7598" w:name="_Toc482108364"/>
              <w:bookmarkStart w:id="7599" w:name="_Toc482108738"/>
              <w:bookmarkEnd w:id="7597"/>
              <w:bookmarkEnd w:id="7598"/>
              <w:bookmarkEnd w:id="7599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8792" w14:textId="78459901" w:rsidR="00917240" w:rsidRPr="004854CB" w:rsidDel="00C612E0" w:rsidRDefault="00917240">
            <w:pPr>
              <w:ind w:left="720" w:right="90"/>
              <w:rPr>
                <w:del w:id="7600" w:author="Maxim Moinat" w:date="2017-05-09T15:22:00Z"/>
                <w:szCs w:val="20"/>
                <w:lang w:val="en-GB" w:eastAsia="en-GB"/>
              </w:rPr>
              <w:pPrChange w:id="7601" w:author="Maxim Moinat" w:date="2017-05-09T15:23:00Z">
                <w:pPr>
                  <w:ind w:right="90"/>
                </w:pPr>
              </w:pPrChange>
            </w:pPr>
            <w:del w:id="7602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4076340</w:delText>
              </w:r>
              <w:bookmarkStart w:id="7603" w:name="_Toc482107991"/>
              <w:bookmarkStart w:id="7604" w:name="_Toc482108365"/>
              <w:bookmarkStart w:id="7605" w:name="_Toc482108739"/>
              <w:bookmarkEnd w:id="7603"/>
              <w:bookmarkEnd w:id="7604"/>
              <w:bookmarkEnd w:id="7605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C9A6B" w14:textId="0646B42F" w:rsidR="00917240" w:rsidDel="00C612E0" w:rsidRDefault="00917240">
            <w:pPr>
              <w:ind w:left="720"/>
              <w:rPr>
                <w:del w:id="7606" w:author="Maxim Moinat" w:date="2017-05-09T15:22:00Z"/>
                <w:szCs w:val="20"/>
                <w:highlight w:val="yellow"/>
                <w:lang w:val="en-GB" w:eastAsia="en-GB"/>
              </w:rPr>
              <w:pPrChange w:id="7607" w:author="Maxim Moinat" w:date="2017-05-09T15:23:00Z">
                <w:pPr/>
              </w:pPrChange>
            </w:pPr>
            <w:del w:id="7608" w:author="Maxim Moinat" w:date="2017-05-09T15:22:00Z">
              <w:r w:rsidRPr="00E536EF" w:rsidDel="00C612E0">
                <w:rPr>
                  <w:szCs w:val="20"/>
                  <w:lang w:val="en-GB" w:eastAsia="en-GB"/>
                </w:rPr>
                <w:delText>SNOMED</w:delText>
              </w:r>
              <w:r w:rsidDel="00C612E0">
                <w:rPr>
                  <w:szCs w:val="20"/>
                  <w:lang w:val="en-GB" w:eastAsia="en-GB"/>
                </w:rPr>
                <w:delText xml:space="preserve">, </w:delText>
              </w:r>
              <w:r w:rsidRPr="00E536EF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Clinical Finding</w:delText>
              </w:r>
              <w:bookmarkStart w:id="7609" w:name="_Toc482107992"/>
              <w:bookmarkStart w:id="7610" w:name="_Toc482108366"/>
              <w:bookmarkStart w:id="7611" w:name="_Toc482108740"/>
              <w:bookmarkEnd w:id="7609"/>
              <w:bookmarkEnd w:id="7610"/>
              <w:bookmarkEnd w:id="7611"/>
            </w:del>
          </w:p>
        </w:tc>
        <w:bookmarkStart w:id="7612" w:name="_Toc482107993"/>
        <w:bookmarkStart w:id="7613" w:name="_Toc482108367"/>
        <w:bookmarkStart w:id="7614" w:name="_Toc482108741"/>
        <w:bookmarkEnd w:id="7612"/>
        <w:bookmarkEnd w:id="7613"/>
        <w:bookmarkEnd w:id="7614"/>
      </w:tr>
      <w:tr w:rsidR="00917240" w:rsidRPr="00444CA2" w:rsidDel="00C612E0" w14:paraId="51D96C30" w14:textId="7AD5C00A" w:rsidTr="00E212D2">
        <w:trPr>
          <w:trHeight w:val="240"/>
          <w:del w:id="7615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A1EF4" w14:textId="4619C0BA" w:rsidR="00917240" w:rsidRPr="00661BB0" w:rsidDel="00C612E0" w:rsidRDefault="00917240">
            <w:pPr>
              <w:ind w:left="720"/>
              <w:rPr>
                <w:del w:id="7616" w:author="Maxim Moinat" w:date="2017-05-09T15:22:00Z"/>
                <w:rFonts w:ascii="Calibri" w:hAnsi="Calibri"/>
                <w:color w:val="000000"/>
              </w:rPr>
              <w:pPrChange w:id="7617" w:author="Maxim Moinat" w:date="2017-05-09T15:23:00Z">
                <w:pPr/>
              </w:pPrChange>
            </w:pPr>
            <w:del w:id="7618" w:author="Maxim Moinat" w:date="2017-05-09T15:22:00Z">
              <w:r w:rsidDel="00C612E0">
                <w:rPr>
                  <w:rFonts w:ascii="Calibri" w:hAnsi="Calibri"/>
                  <w:color w:val="000000"/>
                </w:rPr>
                <w:delText>5</w:delText>
              </w:r>
              <w:bookmarkStart w:id="7619" w:name="_Toc482107994"/>
              <w:bookmarkStart w:id="7620" w:name="_Toc482108368"/>
              <w:bookmarkStart w:id="7621" w:name="_Toc482108742"/>
              <w:bookmarkEnd w:id="7619"/>
              <w:bookmarkEnd w:id="7620"/>
              <w:bookmarkEnd w:id="7621"/>
            </w:del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22B65" w14:textId="51FC3B51" w:rsidR="00917240" w:rsidDel="00C612E0" w:rsidRDefault="00917240">
            <w:pPr>
              <w:ind w:left="720"/>
              <w:rPr>
                <w:del w:id="7622" w:author="Maxim Moinat" w:date="2017-05-09T15:22:00Z"/>
                <w:rFonts w:ascii="Calibri" w:hAnsi="Calibri"/>
                <w:color w:val="000000"/>
              </w:rPr>
              <w:pPrChange w:id="7623" w:author="Maxim Moinat" w:date="2017-05-09T15:23:00Z">
                <w:pPr/>
              </w:pPrChange>
            </w:pPr>
            <w:del w:id="7624" w:author="Maxim Moinat" w:date="2017-05-09T15:22:00Z">
              <w:r w:rsidDel="00C612E0">
                <w:delText>Not Working, with tax previous year</w:delText>
              </w:r>
              <w:bookmarkStart w:id="7625" w:name="_Toc482107995"/>
              <w:bookmarkStart w:id="7626" w:name="_Toc482108369"/>
              <w:bookmarkStart w:id="7627" w:name="_Toc482108743"/>
              <w:bookmarkEnd w:id="7625"/>
              <w:bookmarkEnd w:id="7626"/>
              <w:bookmarkEnd w:id="7627"/>
            </w:del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7705F" w14:textId="547C62F9" w:rsidR="00917240" w:rsidRPr="004854CB" w:rsidDel="00C612E0" w:rsidRDefault="00917240">
            <w:pPr>
              <w:ind w:left="720"/>
              <w:rPr>
                <w:del w:id="7628" w:author="Maxim Moinat" w:date="2017-05-09T15:22:00Z"/>
                <w:szCs w:val="20"/>
                <w:lang w:val="en-GB" w:eastAsia="en-GB"/>
              </w:rPr>
              <w:pPrChange w:id="7629" w:author="Maxim Moinat" w:date="2017-05-09T15:23:00Z">
                <w:pPr/>
              </w:pPrChange>
            </w:pPr>
            <w:del w:id="7630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Unemployed</w:delText>
              </w:r>
              <w:bookmarkStart w:id="7631" w:name="_Toc482107996"/>
              <w:bookmarkStart w:id="7632" w:name="_Toc482108370"/>
              <w:bookmarkStart w:id="7633" w:name="_Toc482108744"/>
              <w:bookmarkEnd w:id="7631"/>
              <w:bookmarkEnd w:id="7632"/>
              <w:bookmarkEnd w:id="7633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ECC93" w14:textId="381477D3" w:rsidR="00917240" w:rsidRPr="004854CB" w:rsidDel="00C612E0" w:rsidRDefault="00917240">
            <w:pPr>
              <w:ind w:left="720"/>
              <w:rPr>
                <w:del w:id="7634" w:author="Maxim Moinat" w:date="2017-05-09T15:22:00Z"/>
                <w:rFonts w:eastAsia="Times New Roman"/>
              </w:rPr>
              <w:pPrChange w:id="7635" w:author="Maxim Moinat" w:date="2017-05-09T15:23:00Z">
                <w:pPr/>
              </w:pPrChange>
            </w:pPr>
            <w:del w:id="7636" w:author="Maxim Moinat" w:date="2017-05-09T15:22:00Z">
              <w:r w:rsidRPr="004854CB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4251171</w:delText>
              </w:r>
              <w:bookmarkStart w:id="7637" w:name="_Toc482107997"/>
              <w:bookmarkStart w:id="7638" w:name="_Toc482108371"/>
              <w:bookmarkStart w:id="7639" w:name="_Toc482108745"/>
              <w:bookmarkEnd w:id="7637"/>
              <w:bookmarkEnd w:id="7638"/>
              <w:bookmarkEnd w:id="7639"/>
            </w:del>
          </w:p>
          <w:p w14:paraId="694AD1A2" w14:textId="04459FCA" w:rsidR="00917240" w:rsidRPr="004854CB" w:rsidDel="00C612E0" w:rsidRDefault="00917240">
            <w:pPr>
              <w:ind w:left="720"/>
              <w:rPr>
                <w:del w:id="7640" w:author="Maxim Moinat" w:date="2017-05-09T15:22:00Z"/>
                <w:szCs w:val="20"/>
                <w:lang w:val="en-GB" w:eastAsia="en-GB"/>
              </w:rPr>
              <w:pPrChange w:id="7641" w:author="Maxim Moinat" w:date="2017-05-09T15:23:00Z">
                <w:pPr/>
              </w:pPrChange>
            </w:pPr>
            <w:bookmarkStart w:id="7642" w:name="_Toc482107998"/>
            <w:bookmarkStart w:id="7643" w:name="_Toc482108372"/>
            <w:bookmarkStart w:id="7644" w:name="_Toc482108746"/>
            <w:bookmarkEnd w:id="7642"/>
            <w:bookmarkEnd w:id="7643"/>
            <w:bookmarkEnd w:id="7644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591076" w14:textId="57FC0842" w:rsidR="00917240" w:rsidDel="00C612E0" w:rsidRDefault="00917240">
            <w:pPr>
              <w:ind w:left="720"/>
              <w:rPr>
                <w:del w:id="7645" w:author="Maxim Moinat" w:date="2017-05-09T15:22:00Z"/>
                <w:szCs w:val="20"/>
                <w:highlight w:val="yellow"/>
                <w:lang w:val="en-GB" w:eastAsia="en-GB"/>
              </w:rPr>
              <w:pPrChange w:id="7646" w:author="Maxim Moinat" w:date="2017-05-09T15:23:00Z">
                <w:pPr/>
              </w:pPrChange>
            </w:pPr>
            <w:del w:id="7647" w:author="Maxim Moinat" w:date="2017-05-09T15:22:00Z">
              <w:r w:rsidRPr="00E536EF" w:rsidDel="00C612E0">
                <w:rPr>
                  <w:szCs w:val="20"/>
                  <w:lang w:val="en-GB" w:eastAsia="en-GB"/>
                </w:rPr>
                <w:delText>SNOMED</w:delText>
              </w:r>
              <w:r w:rsidDel="00C612E0">
                <w:rPr>
                  <w:szCs w:val="20"/>
                  <w:lang w:val="en-GB" w:eastAsia="en-GB"/>
                </w:rPr>
                <w:delText xml:space="preserve">, </w:delText>
              </w:r>
              <w:r w:rsidRPr="00E536EF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Clinical Finding</w:delText>
              </w:r>
              <w:bookmarkStart w:id="7648" w:name="_Toc482107999"/>
              <w:bookmarkStart w:id="7649" w:name="_Toc482108373"/>
              <w:bookmarkStart w:id="7650" w:name="_Toc482108747"/>
              <w:bookmarkEnd w:id="7648"/>
              <w:bookmarkEnd w:id="7649"/>
              <w:bookmarkEnd w:id="7650"/>
            </w:del>
          </w:p>
        </w:tc>
        <w:bookmarkStart w:id="7651" w:name="_Toc482108000"/>
        <w:bookmarkStart w:id="7652" w:name="_Toc482108374"/>
        <w:bookmarkStart w:id="7653" w:name="_Toc482108748"/>
        <w:bookmarkEnd w:id="7651"/>
        <w:bookmarkEnd w:id="7652"/>
        <w:bookmarkEnd w:id="7653"/>
      </w:tr>
      <w:tr w:rsidR="00917240" w:rsidRPr="00444CA2" w:rsidDel="00C612E0" w14:paraId="31A4AF6A" w14:textId="29D626E7" w:rsidTr="00E212D2">
        <w:trPr>
          <w:trHeight w:val="240"/>
          <w:del w:id="7654" w:author="Maxim Moinat" w:date="2017-05-09T15:2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1847E1" w14:textId="75352755" w:rsidR="00917240" w:rsidDel="00C612E0" w:rsidRDefault="00917240">
            <w:pPr>
              <w:ind w:left="720"/>
              <w:rPr>
                <w:del w:id="7655" w:author="Maxim Moinat" w:date="2017-05-09T15:22:00Z"/>
                <w:rFonts w:ascii="Calibri" w:hAnsi="Calibri"/>
                <w:color w:val="000000"/>
              </w:rPr>
              <w:pPrChange w:id="7656" w:author="Maxim Moinat" w:date="2017-05-09T15:23:00Z">
                <w:pPr/>
              </w:pPrChange>
            </w:pPr>
            <w:del w:id="7657" w:author="Maxim Moinat" w:date="2017-05-09T15:22:00Z">
              <w:r w:rsidDel="00C612E0">
                <w:rPr>
                  <w:rFonts w:ascii="Calibri" w:hAnsi="Calibri"/>
                  <w:color w:val="000000"/>
                </w:rPr>
                <w:delText>6</w:delText>
              </w:r>
              <w:bookmarkStart w:id="7658" w:name="_Toc482108001"/>
              <w:bookmarkStart w:id="7659" w:name="_Toc482108375"/>
              <w:bookmarkStart w:id="7660" w:name="_Toc482108749"/>
              <w:bookmarkEnd w:id="7658"/>
              <w:bookmarkEnd w:id="7659"/>
              <w:bookmarkEnd w:id="7660"/>
            </w:del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A3F6E" w14:textId="1F7D67BA" w:rsidR="00917240" w:rsidRPr="00E524C3" w:rsidDel="00C612E0" w:rsidRDefault="00917240">
            <w:pPr>
              <w:ind w:left="720"/>
              <w:rPr>
                <w:del w:id="7661" w:author="Maxim Moinat" w:date="2017-05-09T15:22:00Z"/>
              </w:rPr>
              <w:pPrChange w:id="7662" w:author="Maxim Moinat" w:date="2017-05-09T15:23:00Z">
                <w:pPr/>
              </w:pPrChange>
            </w:pPr>
            <w:del w:id="7663" w:author="Maxim Moinat" w:date="2017-05-09T15:22:00Z">
              <w:r w:rsidDel="00C612E0">
                <w:delText>Not Working, without tax previous year</w:delText>
              </w:r>
              <w:bookmarkStart w:id="7664" w:name="_Toc482108002"/>
              <w:bookmarkStart w:id="7665" w:name="_Toc482108376"/>
              <w:bookmarkStart w:id="7666" w:name="_Toc482108750"/>
              <w:bookmarkEnd w:id="7664"/>
              <w:bookmarkEnd w:id="7665"/>
              <w:bookmarkEnd w:id="7666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03DBF" w14:textId="29011859" w:rsidR="00917240" w:rsidRPr="004854CB" w:rsidDel="00C612E0" w:rsidRDefault="00917240">
            <w:pPr>
              <w:ind w:left="720"/>
              <w:rPr>
                <w:del w:id="7667" w:author="Maxim Moinat" w:date="2017-05-09T15:22:00Z"/>
                <w:szCs w:val="20"/>
                <w:lang w:val="en-GB" w:eastAsia="en-GB"/>
              </w:rPr>
              <w:pPrChange w:id="7668" w:author="Maxim Moinat" w:date="2017-05-09T15:23:00Z">
                <w:pPr/>
              </w:pPrChange>
            </w:pPr>
            <w:del w:id="7669" w:author="Maxim Moinat" w:date="2017-05-09T15:22:00Z">
              <w:r w:rsidRPr="004854CB" w:rsidDel="00C612E0">
                <w:rPr>
                  <w:szCs w:val="20"/>
                  <w:lang w:val="en-GB" w:eastAsia="en-GB"/>
                </w:rPr>
                <w:delText>Unemployed</w:delText>
              </w:r>
              <w:bookmarkStart w:id="7670" w:name="_Toc482108003"/>
              <w:bookmarkStart w:id="7671" w:name="_Toc482108377"/>
              <w:bookmarkStart w:id="7672" w:name="_Toc482108751"/>
              <w:bookmarkEnd w:id="7670"/>
              <w:bookmarkEnd w:id="7671"/>
              <w:bookmarkEnd w:id="7672"/>
            </w:del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D999D" w14:textId="3CAA0FEB" w:rsidR="00917240" w:rsidRPr="004854CB" w:rsidDel="00C612E0" w:rsidRDefault="00917240">
            <w:pPr>
              <w:ind w:left="720"/>
              <w:rPr>
                <w:del w:id="7673" w:author="Maxim Moinat" w:date="2017-05-09T15:22:00Z"/>
                <w:rFonts w:eastAsia="Times New Roman"/>
              </w:rPr>
              <w:pPrChange w:id="7674" w:author="Maxim Moinat" w:date="2017-05-09T15:23:00Z">
                <w:pPr/>
              </w:pPrChange>
            </w:pPr>
            <w:del w:id="7675" w:author="Maxim Moinat" w:date="2017-05-09T15:22:00Z">
              <w:r w:rsidRPr="004854CB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4251171</w:delText>
              </w:r>
              <w:bookmarkStart w:id="7676" w:name="_Toc482108004"/>
              <w:bookmarkStart w:id="7677" w:name="_Toc482108378"/>
              <w:bookmarkStart w:id="7678" w:name="_Toc482108752"/>
              <w:bookmarkEnd w:id="7676"/>
              <w:bookmarkEnd w:id="7677"/>
              <w:bookmarkEnd w:id="7678"/>
            </w:del>
          </w:p>
          <w:p w14:paraId="0F3ACB9E" w14:textId="63318901" w:rsidR="00917240" w:rsidRPr="004854CB" w:rsidDel="00C612E0" w:rsidRDefault="00917240">
            <w:pPr>
              <w:ind w:left="720"/>
              <w:rPr>
                <w:del w:id="7679" w:author="Maxim Moinat" w:date="2017-05-09T15:22:00Z"/>
                <w:rFonts w:ascii="Helvetica" w:eastAsia="Times New Roman" w:hAnsi="Helvetica"/>
                <w:color w:val="333333"/>
                <w:sz w:val="21"/>
                <w:szCs w:val="21"/>
                <w:shd w:val="clear" w:color="auto" w:fill="FFFFFF"/>
              </w:rPr>
              <w:pPrChange w:id="7680" w:author="Maxim Moinat" w:date="2017-05-09T15:23:00Z">
                <w:pPr/>
              </w:pPrChange>
            </w:pPr>
            <w:bookmarkStart w:id="7681" w:name="_Toc482108005"/>
            <w:bookmarkStart w:id="7682" w:name="_Toc482108379"/>
            <w:bookmarkStart w:id="7683" w:name="_Toc482108753"/>
            <w:bookmarkEnd w:id="7681"/>
            <w:bookmarkEnd w:id="7682"/>
            <w:bookmarkEnd w:id="7683"/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22CFC" w14:textId="61EBB045" w:rsidR="00917240" w:rsidRPr="00E536EF" w:rsidDel="00C612E0" w:rsidRDefault="00917240">
            <w:pPr>
              <w:ind w:left="720"/>
              <w:rPr>
                <w:del w:id="7684" w:author="Maxim Moinat" w:date="2017-05-09T15:22:00Z"/>
                <w:szCs w:val="20"/>
                <w:lang w:val="en-GB" w:eastAsia="en-GB"/>
              </w:rPr>
              <w:pPrChange w:id="7685" w:author="Maxim Moinat" w:date="2017-05-09T15:23:00Z">
                <w:pPr/>
              </w:pPrChange>
            </w:pPr>
            <w:del w:id="7686" w:author="Maxim Moinat" w:date="2017-05-09T15:22:00Z">
              <w:r w:rsidRPr="00E536EF" w:rsidDel="00C612E0">
                <w:rPr>
                  <w:szCs w:val="20"/>
                  <w:lang w:val="en-GB" w:eastAsia="en-GB"/>
                </w:rPr>
                <w:delText>SNOMED</w:delText>
              </w:r>
              <w:r w:rsidDel="00C612E0">
                <w:rPr>
                  <w:szCs w:val="20"/>
                  <w:lang w:val="en-GB" w:eastAsia="en-GB"/>
                </w:rPr>
                <w:delText xml:space="preserve">, </w:delText>
              </w:r>
              <w:r w:rsidRPr="00E536EF" w:rsidDel="00C612E0">
                <w:rPr>
                  <w:rFonts w:ascii="Helvetica" w:eastAsia="Times New Roman" w:hAnsi="Helvetica"/>
                  <w:color w:val="333333"/>
                  <w:sz w:val="21"/>
                  <w:szCs w:val="21"/>
                  <w:shd w:val="clear" w:color="auto" w:fill="FFFFFF"/>
                </w:rPr>
                <w:delText>Clinical Finding</w:delText>
              </w:r>
              <w:bookmarkStart w:id="7687" w:name="_Toc482108006"/>
              <w:bookmarkStart w:id="7688" w:name="_Toc482108380"/>
              <w:bookmarkStart w:id="7689" w:name="_Toc482108754"/>
              <w:bookmarkEnd w:id="7687"/>
              <w:bookmarkEnd w:id="7688"/>
              <w:bookmarkEnd w:id="7689"/>
            </w:del>
          </w:p>
        </w:tc>
        <w:bookmarkStart w:id="7690" w:name="_Toc482108007"/>
        <w:bookmarkStart w:id="7691" w:name="_Toc482108381"/>
        <w:bookmarkStart w:id="7692" w:name="_Toc482108755"/>
        <w:bookmarkEnd w:id="7690"/>
        <w:bookmarkEnd w:id="7691"/>
        <w:bookmarkEnd w:id="7692"/>
      </w:tr>
    </w:tbl>
    <w:p w14:paraId="0F08E5C6" w14:textId="179F2B9C" w:rsidR="004134A2" w:rsidRPr="00E41175" w:rsidDel="00C612E0" w:rsidRDefault="004134A2">
      <w:pPr>
        <w:autoSpaceDE w:val="0"/>
        <w:autoSpaceDN w:val="0"/>
        <w:adjustRightInd w:val="0"/>
        <w:ind w:left="720"/>
        <w:rPr>
          <w:del w:id="7693" w:author="Maxim Moinat" w:date="2017-05-09T15:22:00Z"/>
          <w:rFonts w:ascii="Courier New" w:hAnsi="Courier New" w:cs="Courier New"/>
          <w:sz w:val="18"/>
          <w:szCs w:val="18"/>
        </w:rPr>
        <w:pPrChange w:id="7694" w:author="Maxim Moinat" w:date="2017-05-09T15:23:00Z">
          <w:pPr>
            <w:autoSpaceDE w:val="0"/>
            <w:autoSpaceDN w:val="0"/>
            <w:adjustRightInd w:val="0"/>
          </w:pPr>
        </w:pPrChange>
      </w:pPr>
      <w:bookmarkStart w:id="7695" w:name="_Toc482108008"/>
      <w:bookmarkStart w:id="7696" w:name="_Toc482108382"/>
      <w:bookmarkStart w:id="7697" w:name="_Toc482108756"/>
      <w:bookmarkEnd w:id="7695"/>
      <w:bookmarkEnd w:id="7696"/>
      <w:bookmarkEnd w:id="7697"/>
    </w:p>
    <w:p w14:paraId="1BC1F533" w14:textId="5058C248" w:rsidR="00E41175" w:rsidRPr="00E41175" w:rsidDel="00C612E0" w:rsidRDefault="00E41175">
      <w:pPr>
        <w:autoSpaceDE w:val="0"/>
        <w:autoSpaceDN w:val="0"/>
        <w:adjustRightInd w:val="0"/>
        <w:ind w:left="720"/>
        <w:rPr>
          <w:del w:id="7698" w:author="Maxim Moinat" w:date="2017-05-09T15:22:00Z"/>
          <w:rFonts w:ascii="Courier New" w:hAnsi="Courier New" w:cs="Courier New"/>
          <w:sz w:val="18"/>
          <w:szCs w:val="18"/>
        </w:rPr>
        <w:pPrChange w:id="7699" w:author="Maxim Moinat" w:date="2017-05-09T15:23:00Z">
          <w:pPr>
            <w:autoSpaceDE w:val="0"/>
            <w:autoSpaceDN w:val="0"/>
            <w:adjustRightInd w:val="0"/>
          </w:pPr>
        </w:pPrChange>
      </w:pPr>
      <w:bookmarkStart w:id="7700" w:name="_Toc482108009"/>
      <w:bookmarkStart w:id="7701" w:name="_Toc482108383"/>
      <w:bookmarkStart w:id="7702" w:name="_Toc482108757"/>
      <w:bookmarkEnd w:id="7700"/>
      <w:bookmarkEnd w:id="7701"/>
      <w:bookmarkEnd w:id="7702"/>
    </w:p>
    <w:p w14:paraId="4CCA40B4" w14:textId="7148D9CF" w:rsidR="00F75BCF" w:rsidDel="00B43291" w:rsidRDefault="00F75BCF">
      <w:pPr>
        <w:ind w:left="720"/>
        <w:rPr>
          <w:del w:id="7703" w:author="Maxim Moinat" w:date="2016-08-03T18:05:00Z"/>
          <w:rFonts w:cs="Arial"/>
          <w:szCs w:val="20"/>
          <w:lang w:val="en-GB"/>
        </w:rPr>
        <w:pPrChange w:id="7704" w:author="Maxim Moinat" w:date="2017-05-09T15:23:00Z">
          <w:pPr/>
        </w:pPrChange>
      </w:pPr>
      <w:del w:id="7705" w:author="Maxim Moinat" w:date="2017-05-09T15:12:00Z">
        <w:r w:rsidRPr="000D4864" w:rsidDel="00A52A52">
          <w:rPr>
            <w:rFonts w:cs="Arial"/>
            <w:szCs w:val="20"/>
            <w:lang w:val="en-GB"/>
          </w:rPr>
          <w:delText>Concept mapping for source field PATREG.</w:delText>
        </w:r>
        <w:r w:rsidDel="00A52A52">
          <w:rPr>
            <w:rFonts w:cs="Arial"/>
            <w:szCs w:val="20"/>
            <w:lang w:val="en-GB"/>
          </w:rPr>
          <w:delText>pvard (visit planned)</w:delText>
        </w:r>
        <w:r w:rsidRPr="00F64B31" w:rsidDel="00A52A52">
          <w:rPr>
            <w:rFonts w:cs="Arial"/>
            <w:szCs w:val="20"/>
            <w:lang w:val="en-GB"/>
          </w:rPr>
          <w:delText>: SNOMED (available OMOP visit type concepts not applicable)</w:delText>
        </w:r>
      </w:del>
      <w:bookmarkStart w:id="7706" w:name="_Toc482108010"/>
      <w:bookmarkStart w:id="7707" w:name="_Toc482108384"/>
      <w:bookmarkStart w:id="7708" w:name="_Toc482108758"/>
      <w:bookmarkEnd w:id="7706"/>
      <w:bookmarkEnd w:id="7707"/>
      <w:bookmarkEnd w:id="7708"/>
    </w:p>
    <w:p w14:paraId="12FBAAEE" w14:textId="12D8BBC2" w:rsidR="00D525D8" w:rsidRPr="00CE2507" w:rsidDel="00A52A52" w:rsidRDefault="00D525D8">
      <w:pPr>
        <w:ind w:left="720"/>
        <w:rPr>
          <w:del w:id="7709" w:author="Maxim Moinat" w:date="2017-05-09T15:12:00Z"/>
          <w:rFonts w:cs="Arial"/>
          <w:szCs w:val="20"/>
          <w:highlight w:val="green"/>
          <w:lang w:val="en-GB"/>
        </w:rPr>
        <w:pPrChange w:id="7710" w:author="Maxim Moinat" w:date="2017-05-09T15:23:00Z">
          <w:pPr/>
        </w:pPrChange>
      </w:pPr>
      <w:del w:id="7711" w:author="Maxim Moinat" w:date="2016-08-03T18:05:00Z">
        <w:r w:rsidDel="00B43291">
          <w:rPr>
            <w:rFonts w:cs="Arial"/>
            <w:szCs w:val="20"/>
            <w:lang w:val="en-GB"/>
          </w:rPr>
          <w:delText>Observation_concept</w:delText>
        </w:r>
      </w:del>
      <w:bookmarkStart w:id="7712" w:name="_Toc482108011"/>
      <w:bookmarkStart w:id="7713" w:name="_Toc482108385"/>
      <w:bookmarkStart w:id="7714" w:name="_Toc482108759"/>
      <w:bookmarkEnd w:id="7712"/>
      <w:bookmarkEnd w:id="7713"/>
      <w:bookmarkEnd w:id="7714"/>
    </w:p>
    <w:tbl>
      <w:tblPr>
        <w:tblW w:w="868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81"/>
        <w:gridCol w:w="1730"/>
        <w:gridCol w:w="1701"/>
        <w:gridCol w:w="1559"/>
        <w:gridCol w:w="2410"/>
      </w:tblGrid>
      <w:tr w:rsidR="00907A37" w:rsidRPr="00225E58" w:rsidDel="00A52A52" w14:paraId="23F20D9E" w14:textId="72F8C7CB" w:rsidTr="00D525D8">
        <w:trPr>
          <w:trHeight w:val="240"/>
          <w:del w:id="7715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06211B40" w14:textId="0D8FA877" w:rsidR="00907A37" w:rsidRPr="00CF2DF7" w:rsidDel="00A52A52" w:rsidRDefault="00907A37">
            <w:pPr>
              <w:ind w:left="720"/>
              <w:jc w:val="center"/>
              <w:rPr>
                <w:del w:id="7716" w:author="Maxim Moinat" w:date="2017-05-09T15:12:00Z"/>
                <w:b/>
                <w:bCs/>
                <w:szCs w:val="20"/>
                <w:lang w:val="en-GB" w:eastAsia="en-GB"/>
              </w:rPr>
              <w:pPrChange w:id="7717" w:author="Maxim Moinat" w:date="2017-05-09T15:23:00Z">
                <w:pPr>
                  <w:jc w:val="center"/>
                </w:pPr>
              </w:pPrChange>
            </w:pPr>
            <w:del w:id="7718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A52A52">
                <w:rPr>
                  <w:b/>
                  <w:bCs/>
                  <w:szCs w:val="20"/>
                  <w:lang w:val="en-GB" w:eastAsia="en-GB"/>
                </w:rPr>
                <w:delText>code</w:delText>
              </w:r>
              <w:bookmarkStart w:id="7719" w:name="_Toc482108012"/>
              <w:bookmarkStart w:id="7720" w:name="_Toc482108386"/>
              <w:bookmarkStart w:id="7721" w:name="_Toc482108760"/>
              <w:bookmarkEnd w:id="7719"/>
              <w:bookmarkEnd w:id="7720"/>
              <w:bookmarkEnd w:id="7721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noWrap/>
            <w:vAlign w:val="bottom"/>
            <w:hideMark/>
          </w:tcPr>
          <w:p w14:paraId="3F1F2245" w14:textId="300F0B3E" w:rsidR="00907A37" w:rsidRPr="00CF2DF7" w:rsidDel="00A52A52" w:rsidRDefault="00907A37">
            <w:pPr>
              <w:ind w:left="720"/>
              <w:jc w:val="center"/>
              <w:rPr>
                <w:del w:id="7722" w:author="Maxim Moinat" w:date="2017-05-09T15:12:00Z"/>
                <w:b/>
                <w:bCs/>
                <w:szCs w:val="20"/>
                <w:lang w:val="en-GB" w:eastAsia="en-GB"/>
              </w:rPr>
              <w:pPrChange w:id="7723" w:author="Maxim Moinat" w:date="2017-05-09T15:23:00Z">
                <w:pPr>
                  <w:jc w:val="center"/>
                </w:pPr>
              </w:pPrChange>
            </w:pPr>
            <w:del w:id="7724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 xml:space="preserve">Source </w:delText>
              </w:r>
              <w:r w:rsidRPr="001757EC"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725" w:name="_Toc482108013"/>
              <w:bookmarkStart w:id="7726" w:name="_Toc482108387"/>
              <w:bookmarkStart w:id="7727" w:name="_Toc482108761"/>
              <w:bookmarkEnd w:id="7725"/>
              <w:bookmarkEnd w:id="7726"/>
              <w:bookmarkEnd w:id="7727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28727780" w14:textId="1BCD8468" w:rsidR="00907A37" w:rsidRPr="00CF2DF7" w:rsidDel="00A52A52" w:rsidRDefault="00907A37">
            <w:pPr>
              <w:ind w:left="720"/>
              <w:jc w:val="center"/>
              <w:rPr>
                <w:del w:id="7728" w:author="Maxim Moinat" w:date="2017-05-09T15:12:00Z"/>
                <w:b/>
                <w:bCs/>
                <w:szCs w:val="20"/>
                <w:lang w:val="en-GB" w:eastAsia="en-GB"/>
              </w:rPr>
              <w:pPrChange w:id="7729" w:author="Maxim Moinat" w:date="2017-05-09T15:23:00Z">
                <w:pPr>
                  <w:jc w:val="center"/>
                </w:pPr>
              </w:pPrChange>
            </w:pPr>
            <w:del w:id="7730" w:author="Maxim Moinat" w:date="2017-05-09T15:12:00Z">
              <w:r w:rsidRPr="001757EC" w:rsidDel="00A52A52">
                <w:rPr>
                  <w:b/>
                  <w:bCs/>
                  <w:szCs w:val="20"/>
                  <w:lang w:val="en-GB" w:eastAsia="en-GB"/>
                </w:rPr>
                <w:delText xml:space="preserve">OMOP </w:delText>
              </w:r>
              <w:r w:rsidDel="00A52A52">
                <w:rPr>
                  <w:b/>
                  <w:bCs/>
                  <w:szCs w:val="20"/>
                  <w:lang w:val="en-GB" w:eastAsia="en-GB"/>
                </w:rPr>
                <w:delText>description</w:delText>
              </w:r>
              <w:bookmarkStart w:id="7731" w:name="_Toc482108014"/>
              <w:bookmarkStart w:id="7732" w:name="_Toc482108388"/>
              <w:bookmarkStart w:id="7733" w:name="_Toc482108762"/>
              <w:bookmarkEnd w:id="7731"/>
              <w:bookmarkEnd w:id="7732"/>
              <w:bookmarkEnd w:id="7733"/>
            </w:del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4A5F3973" w14:textId="334B8FE8" w:rsidR="00907A37" w:rsidRPr="00CF2DF7" w:rsidDel="00A52A52" w:rsidRDefault="00907A37">
            <w:pPr>
              <w:ind w:left="720"/>
              <w:jc w:val="center"/>
              <w:rPr>
                <w:del w:id="7734" w:author="Maxim Moinat" w:date="2017-05-09T15:12:00Z"/>
                <w:b/>
                <w:bCs/>
                <w:szCs w:val="20"/>
                <w:lang w:val="en-GB" w:eastAsia="en-GB"/>
              </w:rPr>
              <w:pPrChange w:id="7735" w:author="Maxim Moinat" w:date="2017-05-09T15:23:00Z">
                <w:pPr>
                  <w:jc w:val="center"/>
                </w:pPr>
              </w:pPrChange>
            </w:pPr>
            <w:del w:id="7736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>OMOP Concept ID</w:delText>
              </w:r>
              <w:bookmarkStart w:id="7737" w:name="_Toc482108015"/>
              <w:bookmarkStart w:id="7738" w:name="_Toc482108389"/>
              <w:bookmarkStart w:id="7739" w:name="_Toc482108763"/>
              <w:bookmarkEnd w:id="7737"/>
              <w:bookmarkEnd w:id="7738"/>
              <w:bookmarkEnd w:id="7739"/>
            </w:del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FFFFFF"/>
          </w:tcPr>
          <w:p w14:paraId="422BC359" w14:textId="4B3CB501" w:rsidR="00907A37" w:rsidRPr="00CF2DF7" w:rsidDel="00A52A52" w:rsidRDefault="00907A37">
            <w:pPr>
              <w:ind w:left="720"/>
              <w:jc w:val="center"/>
              <w:rPr>
                <w:del w:id="7740" w:author="Maxim Moinat" w:date="2017-05-09T15:12:00Z"/>
                <w:b/>
                <w:bCs/>
                <w:szCs w:val="20"/>
                <w:lang w:val="en-GB" w:eastAsia="en-GB"/>
              </w:rPr>
              <w:pPrChange w:id="7741" w:author="Maxim Moinat" w:date="2017-05-09T15:23:00Z">
                <w:pPr>
                  <w:jc w:val="center"/>
                </w:pPr>
              </w:pPrChange>
            </w:pPr>
            <w:del w:id="7742" w:author="Maxim Moinat" w:date="2017-05-09T15:12:00Z">
              <w:r w:rsidDel="00A52A52">
                <w:rPr>
                  <w:b/>
                  <w:bCs/>
                  <w:szCs w:val="20"/>
                  <w:lang w:val="en-GB" w:eastAsia="en-GB"/>
                </w:rPr>
                <w:delText>Remarks</w:delText>
              </w:r>
              <w:bookmarkStart w:id="7743" w:name="_Toc482108016"/>
              <w:bookmarkStart w:id="7744" w:name="_Toc482108390"/>
              <w:bookmarkStart w:id="7745" w:name="_Toc482108764"/>
              <w:bookmarkEnd w:id="7743"/>
              <w:bookmarkEnd w:id="7744"/>
              <w:bookmarkEnd w:id="7745"/>
            </w:del>
          </w:p>
        </w:tc>
        <w:bookmarkStart w:id="7746" w:name="_Toc482108017"/>
        <w:bookmarkStart w:id="7747" w:name="_Toc482108391"/>
        <w:bookmarkStart w:id="7748" w:name="_Toc482108765"/>
        <w:bookmarkEnd w:id="7746"/>
        <w:bookmarkEnd w:id="7747"/>
        <w:bookmarkEnd w:id="7748"/>
      </w:tr>
      <w:tr w:rsidR="00F75BCF" w:rsidRPr="008E6423" w:rsidDel="00A52A52" w14:paraId="4E114872" w14:textId="36352EC0" w:rsidTr="00D525D8">
        <w:trPr>
          <w:trHeight w:val="571"/>
          <w:del w:id="7749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12989" w14:textId="4D15AE2E" w:rsidR="00F75BCF" w:rsidDel="00A52A52" w:rsidRDefault="00F75BCF">
            <w:pPr>
              <w:ind w:left="720"/>
              <w:rPr>
                <w:del w:id="7750" w:author="Maxim Moinat" w:date="2017-05-09T15:12:00Z"/>
                <w:rFonts w:ascii="Calibri" w:hAnsi="Calibri"/>
                <w:color w:val="000000"/>
              </w:rPr>
              <w:pPrChange w:id="7751" w:author="Maxim Moinat" w:date="2017-05-09T15:23:00Z">
                <w:pPr/>
              </w:pPrChange>
            </w:pPr>
            <w:del w:id="7752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1</w:delText>
              </w:r>
              <w:bookmarkStart w:id="7753" w:name="_Toc482108018"/>
              <w:bookmarkStart w:id="7754" w:name="_Toc482108392"/>
              <w:bookmarkStart w:id="7755" w:name="_Toc482108766"/>
              <w:bookmarkEnd w:id="7753"/>
              <w:bookmarkEnd w:id="7754"/>
              <w:bookmarkEnd w:id="7755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3D04" w14:textId="53C8093B" w:rsidR="00F75BCF" w:rsidDel="00A52A52" w:rsidRDefault="00F75BCF">
            <w:pPr>
              <w:ind w:left="720"/>
              <w:rPr>
                <w:del w:id="7756" w:author="Maxim Moinat" w:date="2017-05-09T15:12:00Z"/>
                <w:rFonts w:ascii="Calibri" w:hAnsi="Calibri"/>
                <w:color w:val="000000"/>
              </w:rPr>
              <w:pPrChange w:id="7757" w:author="Maxim Moinat" w:date="2017-05-09T15:23:00Z">
                <w:pPr/>
              </w:pPrChange>
            </w:pPr>
            <w:del w:id="7758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Yes, planned</w:delText>
              </w:r>
              <w:bookmarkStart w:id="7759" w:name="_Toc482108019"/>
              <w:bookmarkStart w:id="7760" w:name="_Toc482108393"/>
              <w:bookmarkStart w:id="7761" w:name="_Toc482108767"/>
              <w:bookmarkEnd w:id="7759"/>
              <w:bookmarkEnd w:id="7760"/>
              <w:bookmarkEnd w:id="7761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3781" w14:textId="6AA0A251" w:rsidR="00F75BCF" w:rsidRPr="005A3284" w:rsidDel="00A52A52" w:rsidRDefault="00F75BCF">
            <w:pPr>
              <w:ind w:left="720"/>
              <w:rPr>
                <w:del w:id="7762" w:author="Maxim Moinat" w:date="2017-05-09T15:12:00Z"/>
                <w:szCs w:val="20"/>
                <w:lang w:val="en-GB" w:eastAsia="en-GB"/>
              </w:rPr>
              <w:pPrChange w:id="7763" w:author="Maxim Moinat" w:date="2017-05-09T15:23:00Z">
                <w:pPr/>
              </w:pPrChange>
            </w:pPr>
            <w:del w:id="7764" w:author="Maxim Moinat" w:date="2016-10-11T16:38:00Z">
              <w:r w:rsidRPr="005A3284" w:rsidDel="00F6263D">
                <w:rPr>
                  <w:szCs w:val="20"/>
                  <w:lang w:val="en-GB" w:eastAsia="en-GB"/>
                </w:rPr>
                <w:delText>Yes</w:delText>
              </w:r>
            </w:del>
            <w:bookmarkStart w:id="7765" w:name="_Toc482108020"/>
            <w:bookmarkStart w:id="7766" w:name="_Toc482108394"/>
            <w:bookmarkStart w:id="7767" w:name="_Toc482108768"/>
            <w:bookmarkEnd w:id="7765"/>
            <w:bookmarkEnd w:id="7766"/>
            <w:bookmarkEnd w:id="7767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ADC9B" w14:textId="582709B7" w:rsidR="00F75BCF" w:rsidRPr="005A3284" w:rsidDel="00A52A52" w:rsidRDefault="00F75BCF">
            <w:pPr>
              <w:ind w:left="720" w:right="90"/>
              <w:rPr>
                <w:del w:id="7768" w:author="Maxim Moinat" w:date="2017-05-09T15:12:00Z"/>
                <w:szCs w:val="20"/>
                <w:lang w:val="en-GB" w:eastAsia="en-GB"/>
              </w:rPr>
              <w:pPrChange w:id="7769" w:author="Maxim Moinat" w:date="2017-05-09T15:23:00Z">
                <w:pPr>
                  <w:ind w:right="90"/>
                </w:pPr>
              </w:pPrChange>
            </w:pPr>
            <w:del w:id="7770" w:author="Maxim Moinat" w:date="2016-10-11T16:38:00Z">
              <w:r w:rsidRPr="005A3284" w:rsidDel="00F6263D">
                <w:rPr>
                  <w:szCs w:val="20"/>
                  <w:lang w:val="en-GB" w:eastAsia="en-GB"/>
                </w:rPr>
                <w:delText>4188539</w:delText>
              </w:r>
            </w:del>
            <w:bookmarkStart w:id="7771" w:name="_Toc482108021"/>
            <w:bookmarkStart w:id="7772" w:name="_Toc482108395"/>
            <w:bookmarkStart w:id="7773" w:name="_Toc482108769"/>
            <w:bookmarkEnd w:id="7771"/>
            <w:bookmarkEnd w:id="7772"/>
            <w:bookmarkEnd w:id="7773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02C36" w14:textId="23E8E934" w:rsidR="00F75BCF" w:rsidRPr="00D525D8" w:rsidDel="00F6263D" w:rsidRDefault="00D525D8">
            <w:pPr>
              <w:ind w:left="720"/>
              <w:rPr>
                <w:del w:id="7774" w:author="Maxim Moinat" w:date="2016-10-11T16:38:00Z"/>
                <w:szCs w:val="20"/>
                <w:lang w:val="en-GB" w:eastAsia="en-GB"/>
              </w:rPr>
              <w:pPrChange w:id="7775" w:author="Maxim Moinat" w:date="2017-05-09T15:23:00Z">
                <w:pPr/>
              </w:pPrChange>
            </w:pPr>
            <w:del w:id="7776" w:author="Maxim Moinat" w:date="2016-10-11T16:38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  <w:bookmarkStart w:id="7777" w:name="_Toc482108022"/>
              <w:bookmarkStart w:id="7778" w:name="_Toc482108396"/>
              <w:bookmarkStart w:id="7779" w:name="_Toc482108770"/>
              <w:bookmarkEnd w:id="7777"/>
              <w:bookmarkEnd w:id="7778"/>
              <w:bookmarkEnd w:id="7779"/>
            </w:del>
          </w:p>
          <w:p w14:paraId="5CDE0FCE" w14:textId="6CACA4A5" w:rsidR="00D525D8" w:rsidRPr="00D525D8" w:rsidDel="00A52A52" w:rsidRDefault="00D525D8">
            <w:pPr>
              <w:ind w:left="720"/>
              <w:rPr>
                <w:del w:id="7780" w:author="Maxim Moinat" w:date="2017-05-09T15:12:00Z"/>
                <w:szCs w:val="20"/>
                <w:lang w:val="en-GB" w:eastAsia="en-GB"/>
              </w:rPr>
              <w:pPrChange w:id="7781" w:author="Maxim Moinat" w:date="2017-05-09T15:23:00Z">
                <w:pPr/>
              </w:pPrChange>
            </w:pPr>
            <w:del w:id="7782" w:author="Maxim Moinat" w:date="2016-10-11T16:38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</w:del>
            <w:bookmarkStart w:id="7783" w:name="_Toc482108023"/>
            <w:bookmarkStart w:id="7784" w:name="_Toc482108397"/>
            <w:bookmarkStart w:id="7785" w:name="_Toc482108771"/>
            <w:bookmarkEnd w:id="7783"/>
            <w:bookmarkEnd w:id="7784"/>
            <w:bookmarkEnd w:id="7785"/>
          </w:p>
        </w:tc>
        <w:bookmarkStart w:id="7786" w:name="_Toc482108024"/>
        <w:bookmarkStart w:id="7787" w:name="_Toc482108398"/>
        <w:bookmarkStart w:id="7788" w:name="_Toc482108772"/>
        <w:bookmarkEnd w:id="7786"/>
        <w:bookmarkEnd w:id="7787"/>
        <w:bookmarkEnd w:id="7788"/>
      </w:tr>
      <w:tr w:rsidR="00F75BCF" w:rsidRPr="008E6423" w:rsidDel="00A52A52" w14:paraId="6AFE1773" w14:textId="5022C98B" w:rsidTr="00D525D8">
        <w:trPr>
          <w:trHeight w:val="240"/>
          <w:del w:id="7789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52BDD" w14:textId="314F494D" w:rsidR="00F75BCF" w:rsidDel="00A52A52" w:rsidRDefault="00F75BCF">
            <w:pPr>
              <w:ind w:left="720"/>
              <w:rPr>
                <w:del w:id="7790" w:author="Maxim Moinat" w:date="2017-05-09T15:12:00Z"/>
                <w:rFonts w:ascii="Calibri" w:hAnsi="Calibri"/>
                <w:color w:val="000000"/>
              </w:rPr>
              <w:pPrChange w:id="7791" w:author="Maxim Moinat" w:date="2017-05-09T15:23:00Z">
                <w:pPr/>
              </w:pPrChange>
            </w:pPr>
            <w:del w:id="7792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2</w:delText>
              </w:r>
              <w:bookmarkStart w:id="7793" w:name="_Toc482108025"/>
              <w:bookmarkStart w:id="7794" w:name="_Toc482108399"/>
              <w:bookmarkStart w:id="7795" w:name="_Toc482108773"/>
              <w:bookmarkEnd w:id="7793"/>
              <w:bookmarkEnd w:id="7794"/>
              <w:bookmarkEnd w:id="7795"/>
            </w:del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066B9" w14:textId="48DC655D" w:rsidR="00F75BCF" w:rsidDel="00A52A52" w:rsidRDefault="00F75BCF">
            <w:pPr>
              <w:ind w:left="720"/>
              <w:rPr>
                <w:del w:id="7796" w:author="Maxim Moinat" w:date="2017-05-09T15:12:00Z"/>
                <w:rFonts w:ascii="Calibri" w:hAnsi="Calibri"/>
                <w:color w:val="000000"/>
              </w:rPr>
              <w:pPrChange w:id="7797" w:author="Maxim Moinat" w:date="2017-05-09T15:23:00Z">
                <w:pPr/>
              </w:pPrChange>
            </w:pPr>
            <w:del w:id="7798" w:author="Maxim Moinat" w:date="2017-05-09T15:12:00Z">
              <w:r w:rsidDel="00A52A52">
                <w:rPr>
                  <w:rFonts w:ascii="Calibri" w:hAnsi="Calibri"/>
                  <w:color w:val="000000"/>
                </w:rPr>
                <w:delText>No, not planned</w:delText>
              </w:r>
              <w:bookmarkStart w:id="7799" w:name="_Toc482108026"/>
              <w:bookmarkStart w:id="7800" w:name="_Toc482108400"/>
              <w:bookmarkStart w:id="7801" w:name="_Toc482108774"/>
              <w:bookmarkEnd w:id="7799"/>
              <w:bookmarkEnd w:id="7800"/>
              <w:bookmarkEnd w:id="7801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18BD7" w14:textId="34DEF776" w:rsidR="00F75BCF" w:rsidRPr="00CF2DF7" w:rsidDel="00A52A52" w:rsidRDefault="00F75BCF">
            <w:pPr>
              <w:ind w:left="720"/>
              <w:rPr>
                <w:del w:id="7802" w:author="Maxim Moinat" w:date="2017-05-09T15:12:00Z"/>
                <w:szCs w:val="20"/>
                <w:lang w:val="en-GB" w:eastAsia="en-GB"/>
              </w:rPr>
              <w:pPrChange w:id="7803" w:author="Maxim Moinat" w:date="2017-05-09T15:23:00Z">
                <w:pPr/>
              </w:pPrChange>
            </w:pPr>
            <w:del w:id="7804" w:author="Maxim Moinat" w:date="2016-10-11T16:38:00Z">
              <w:r w:rsidDel="00F6263D">
                <w:rPr>
                  <w:szCs w:val="20"/>
                  <w:lang w:val="en-GB" w:eastAsia="en-GB"/>
                </w:rPr>
                <w:delText>No</w:delText>
              </w:r>
            </w:del>
            <w:bookmarkStart w:id="7805" w:name="_Toc482108027"/>
            <w:bookmarkStart w:id="7806" w:name="_Toc482108401"/>
            <w:bookmarkStart w:id="7807" w:name="_Toc482108775"/>
            <w:bookmarkEnd w:id="7805"/>
            <w:bookmarkEnd w:id="7806"/>
            <w:bookmarkEnd w:id="7807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E9FA2" w14:textId="6444FAA9" w:rsidR="00F75BCF" w:rsidRPr="00CF2DF7" w:rsidDel="00A52A52" w:rsidRDefault="00F75BCF">
            <w:pPr>
              <w:ind w:left="720"/>
              <w:rPr>
                <w:del w:id="7808" w:author="Maxim Moinat" w:date="2017-05-09T15:12:00Z"/>
                <w:szCs w:val="20"/>
                <w:lang w:val="en-GB" w:eastAsia="en-GB"/>
              </w:rPr>
              <w:pPrChange w:id="7809" w:author="Maxim Moinat" w:date="2017-05-09T15:23:00Z">
                <w:pPr/>
              </w:pPrChange>
            </w:pPr>
            <w:del w:id="7810" w:author="Maxim Moinat" w:date="2016-10-11T16:38:00Z">
              <w:r w:rsidRPr="00BF1C02" w:rsidDel="00F6263D">
                <w:rPr>
                  <w:szCs w:val="20"/>
                  <w:lang w:val="en-GB" w:eastAsia="en-GB"/>
                </w:rPr>
                <w:delText>4188540</w:delText>
              </w:r>
            </w:del>
            <w:bookmarkStart w:id="7811" w:name="_Toc482108028"/>
            <w:bookmarkStart w:id="7812" w:name="_Toc482108402"/>
            <w:bookmarkStart w:id="7813" w:name="_Toc482108776"/>
            <w:bookmarkEnd w:id="7811"/>
            <w:bookmarkEnd w:id="7812"/>
            <w:bookmarkEnd w:id="7813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ECC3C" w14:textId="45510467" w:rsidR="00F75BCF" w:rsidRPr="00D525D8" w:rsidDel="00A52A52" w:rsidRDefault="00D525D8">
            <w:pPr>
              <w:ind w:left="720"/>
              <w:rPr>
                <w:del w:id="7814" w:author="Maxim Moinat" w:date="2017-05-09T15:12:00Z"/>
                <w:szCs w:val="20"/>
                <w:lang w:val="en-GB" w:eastAsia="en-GB"/>
              </w:rPr>
              <w:pPrChange w:id="7815" w:author="Maxim Moinat" w:date="2017-05-09T15:23:00Z">
                <w:pPr/>
              </w:pPrChange>
            </w:pPr>
            <w:del w:id="7816" w:author="Maxim Moinat" w:date="2016-10-11T16:38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</w:del>
            <w:bookmarkStart w:id="7817" w:name="_Toc482108029"/>
            <w:bookmarkStart w:id="7818" w:name="_Toc482108403"/>
            <w:bookmarkStart w:id="7819" w:name="_Toc482108777"/>
            <w:bookmarkEnd w:id="7817"/>
            <w:bookmarkEnd w:id="7818"/>
            <w:bookmarkEnd w:id="7819"/>
          </w:p>
        </w:tc>
        <w:bookmarkStart w:id="7820" w:name="_Toc482108030"/>
        <w:bookmarkStart w:id="7821" w:name="_Toc482108404"/>
        <w:bookmarkStart w:id="7822" w:name="_Toc482108778"/>
        <w:bookmarkEnd w:id="7820"/>
        <w:bookmarkEnd w:id="7821"/>
        <w:bookmarkEnd w:id="7822"/>
      </w:tr>
      <w:tr w:rsidR="00D525D8" w:rsidRPr="008E6423" w:rsidDel="00A52A52" w14:paraId="5FB07306" w14:textId="0908B1C8" w:rsidTr="00D525D8">
        <w:trPr>
          <w:trHeight w:val="240"/>
          <w:del w:id="7823" w:author="Maxim Moinat" w:date="2017-05-09T15:12:00Z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764A" w14:textId="619AC970" w:rsidR="00D525D8" w:rsidDel="00A52A52" w:rsidRDefault="00D525D8">
            <w:pPr>
              <w:ind w:left="720"/>
              <w:rPr>
                <w:del w:id="7824" w:author="Maxim Moinat" w:date="2017-05-09T15:12:00Z"/>
                <w:rFonts w:ascii="Calibri" w:hAnsi="Calibri"/>
                <w:color w:val="000000"/>
              </w:rPr>
              <w:pPrChange w:id="7825" w:author="Maxim Moinat" w:date="2017-05-09T15:23:00Z">
                <w:pPr/>
              </w:pPrChange>
            </w:pPr>
            <w:bookmarkStart w:id="7826" w:name="_Toc482108031"/>
            <w:bookmarkStart w:id="7827" w:name="_Toc482108405"/>
            <w:bookmarkStart w:id="7828" w:name="_Toc482108779"/>
            <w:bookmarkEnd w:id="7826"/>
            <w:bookmarkEnd w:id="7827"/>
            <w:bookmarkEnd w:id="7828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D923" w14:textId="3CFFDF25" w:rsidR="00D525D8" w:rsidRPr="00D525D8" w:rsidDel="00A52A52" w:rsidRDefault="00D525D8">
            <w:pPr>
              <w:ind w:left="720"/>
              <w:rPr>
                <w:del w:id="7829" w:author="Maxim Moinat" w:date="2017-05-09T15:12:00Z"/>
                <w:rFonts w:ascii="Calibri" w:hAnsi="Calibri"/>
                <w:i/>
                <w:color w:val="000000"/>
              </w:rPr>
              <w:pPrChange w:id="7830" w:author="Maxim Moinat" w:date="2017-05-09T15:23:00Z">
                <w:pPr/>
              </w:pPrChange>
            </w:pPr>
            <w:del w:id="7831" w:author="Maxim Moinat" w:date="2017-05-09T15:12:00Z">
              <w:r w:rsidDel="00A52A52">
                <w:rPr>
                  <w:rFonts w:ascii="Calibri" w:hAnsi="Calibri"/>
                  <w:i/>
                  <w:color w:val="000000"/>
                </w:rPr>
                <w:delText>Empty</w:delText>
              </w:r>
              <w:bookmarkStart w:id="7832" w:name="_Toc482108032"/>
              <w:bookmarkStart w:id="7833" w:name="_Toc482108406"/>
              <w:bookmarkStart w:id="7834" w:name="_Toc482108780"/>
              <w:bookmarkEnd w:id="7832"/>
              <w:bookmarkEnd w:id="7833"/>
              <w:bookmarkEnd w:id="7834"/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0EEE8" w14:textId="3F205819" w:rsidR="00D525D8" w:rsidDel="00A52A52" w:rsidRDefault="00D525D8">
            <w:pPr>
              <w:ind w:left="720"/>
              <w:rPr>
                <w:del w:id="7835" w:author="Maxim Moinat" w:date="2017-05-09T15:12:00Z"/>
                <w:szCs w:val="20"/>
                <w:lang w:val="en-GB" w:eastAsia="en-GB"/>
              </w:rPr>
              <w:pPrChange w:id="7836" w:author="Maxim Moinat" w:date="2017-05-09T15:23:00Z">
                <w:pPr/>
              </w:pPrChange>
            </w:pPr>
            <w:del w:id="7837" w:author="Maxim Moinat" w:date="2016-10-11T16:41:00Z">
              <w:r w:rsidDel="006378DB">
                <w:rPr>
                  <w:szCs w:val="20"/>
                  <w:lang w:val="en-GB" w:eastAsia="en-GB"/>
                </w:rPr>
                <w:delText>Uknown</w:delText>
              </w:r>
            </w:del>
            <w:bookmarkStart w:id="7838" w:name="_Toc482108033"/>
            <w:bookmarkStart w:id="7839" w:name="_Toc482108407"/>
            <w:bookmarkStart w:id="7840" w:name="_Toc482108781"/>
            <w:bookmarkEnd w:id="7838"/>
            <w:bookmarkEnd w:id="7839"/>
            <w:bookmarkEnd w:id="7840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9EFEF" w14:textId="7D923D05" w:rsidR="00D525D8" w:rsidRPr="00BF1C02" w:rsidDel="00A52A52" w:rsidRDefault="00D525D8">
            <w:pPr>
              <w:ind w:left="720"/>
              <w:rPr>
                <w:del w:id="7841" w:author="Maxim Moinat" w:date="2017-05-09T15:12:00Z"/>
                <w:szCs w:val="20"/>
                <w:lang w:val="en-GB" w:eastAsia="en-GB"/>
              </w:rPr>
              <w:pPrChange w:id="7842" w:author="Maxim Moinat" w:date="2017-05-09T15:23:00Z">
                <w:pPr/>
              </w:pPrChange>
            </w:pPr>
            <w:del w:id="7843" w:author="Maxim Moinat" w:date="2016-10-11T16:39:00Z">
              <w:r w:rsidRPr="00D525D8" w:rsidDel="00F6263D">
                <w:rPr>
                  <w:szCs w:val="20"/>
                  <w:lang w:val="en-GB" w:eastAsia="en-GB"/>
                </w:rPr>
                <w:delText>4185231</w:delText>
              </w:r>
            </w:del>
            <w:bookmarkStart w:id="7844" w:name="_Toc482108034"/>
            <w:bookmarkStart w:id="7845" w:name="_Toc482108408"/>
            <w:bookmarkStart w:id="7846" w:name="_Toc482108782"/>
            <w:bookmarkEnd w:id="7844"/>
            <w:bookmarkEnd w:id="7845"/>
            <w:bookmarkEnd w:id="7846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65965" w14:textId="6E3BD935" w:rsidR="00D525D8" w:rsidRPr="00D525D8" w:rsidDel="00A52A52" w:rsidRDefault="00D525D8">
            <w:pPr>
              <w:ind w:left="720"/>
              <w:rPr>
                <w:del w:id="7847" w:author="Maxim Moinat" w:date="2017-05-09T15:12:00Z"/>
                <w:szCs w:val="20"/>
                <w:lang w:val="en-GB" w:eastAsia="en-GB"/>
              </w:rPr>
              <w:pPrChange w:id="7848" w:author="Maxim Moinat" w:date="2017-05-09T15:23:00Z">
                <w:pPr/>
              </w:pPrChange>
            </w:pPr>
            <w:del w:id="7849" w:author="Maxim Moinat" w:date="2016-10-11T16:39:00Z">
              <w:r w:rsidRPr="00D525D8" w:rsidDel="00F6263D">
                <w:rPr>
                  <w:szCs w:val="20"/>
                  <w:lang w:val="en-GB" w:eastAsia="en-GB"/>
                </w:rPr>
                <w:delText>Qualifier Value</w:delText>
              </w:r>
            </w:del>
            <w:bookmarkStart w:id="7850" w:name="_Toc482108035"/>
            <w:bookmarkStart w:id="7851" w:name="_Toc482108409"/>
            <w:bookmarkStart w:id="7852" w:name="_Toc482108783"/>
            <w:bookmarkEnd w:id="7850"/>
            <w:bookmarkEnd w:id="7851"/>
            <w:bookmarkEnd w:id="7852"/>
          </w:p>
        </w:tc>
        <w:bookmarkStart w:id="7853" w:name="_Toc482108036"/>
        <w:bookmarkStart w:id="7854" w:name="_Toc482108410"/>
        <w:bookmarkStart w:id="7855" w:name="_Toc482108784"/>
        <w:bookmarkEnd w:id="7853"/>
        <w:bookmarkEnd w:id="7854"/>
        <w:bookmarkEnd w:id="7855"/>
      </w:tr>
    </w:tbl>
    <w:p w14:paraId="30D68825" w14:textId="0303FB9D" w:rsidR="00F75BCF" w:rsidDel="00393FC7" w:rsidRDefault="00F75BCF" w:rsidP="00223DA0">
      <w:pPr>
        <w:rPr>
          <w:del w:id="7856" w:author="Maxim Moinat" w:date="2017-05-09T15:12:00Z"/>
          <w:lang w:val="en-GB"/>
        </w:rPr>
      </w:pPr>
    </w:p>
    <w:p w14:paraId="56B08424" w14:textId="5BD4EC2D" w:rsidR="00F75BCF" w:rsidDel="00C612E0" w:rsidRDefault="00F75BCF">
      <w:pPr>
        <w:pStyle w:val="Heading2"/>
        <w:numPr>
          <w:ilvl w:val="0"/>
          <w:numId w:val="0"/>
        </w:numPr>
        <w:ind w:left="720"/>
        <w:rPr>
          <w:del w:id="7857" w:author="Maxim Moinat" w:date="2017-05-09T15:22:00Z"/>
        </w:rPr>
        <w:pPrChange w:id="7858" w:author="Maxim Moinat" w:date="2017-05-09T15:23:00Z">
          <w:pPr>
            <w:pStyle w:val="Heading2"/>
            <w:numPr>
              <w:ilvl w:val="0"/>
              <w:numId w:val="0"/>
            </w:numPr>
            <w:ind w:left="0" w:firstLine="0"/>
          </w:pPr>
        </w:pPrChange>
      </w:pPr>
    </w:p>
    <w:p w14:paraId="5104BF38" w14:textId="730754DB" w:rsidR="00CE7FA7" w:rsidRPr="00CE7FA7" w:rsidDel="00CE7FA7" w:rsidRDefault="00B342DE">
      <w:pPr>
        <w:pStyle w:val="Heading2"/>
        <w:rPr>
          <w:del w:id="7859" w:author="Maxim Moinat" w:date="2017-05-09T15:28:00Z"/>
        </w:rPr>
      </w:pPr>
      <w:del w:id="7860" w:author="Maxim Moinat" w:date="2017-05-09T15:28:00Z">
        <w:r w:rsidRPr="00EF66E2" w:rsidDel="00CE7FA7">
          <w:delText xml:space="preserve">Table Name: </w:delText>
        </w:r>
        <w:r w:rsidR="00ED6666" w:rsidDel="00CE7FA7">
          <w:delText>Provider</w:delText>
        </w:r>
      </w:del>
    </w:p>
    <w:p w14:paraId="36C11843" w14:textId="3A778EC4" w:rsidR="00223DA0" w:rsidRPr="00F17A66" w:rsidDel="00505063" w:rsidRDefault="00223DA0" w:rsidP="00223DA0">
      <w:pPr>
        <w:rPr>
          <w:del w:id="7861" w:author="Maxim Moinat" w:date="2016-08-03T11:04:00Z"/>
          <w:color w:val="000000" w:themeColor="text1"/>
          <w:rPrChange w:id="7862" w:author="Maxim Moinat" w:date="2016-08-03T11:05:00Z">
            <w:rPr>
              <w:del w:id="7863" w:author="Maxim Moinat" w:date="2016-08-03T11:04:00Z"/>
            </w:rPr>
          </w:rPrChange>
        </w:rPr>
      </w:pPr>
    </w:p>
    <w:p w14:paraId="0CC600C1" w14:textId="1345A238" w:rsidR="003F1628" w:rsidRPr="00F17A66" w:rsidDel="001B7F91" w:rsidRDefault="003F1628" w:rsidP="003F1628">
      <w:pPr>
        <w:rPr>
          <w:del w:id="7864" w:author="Maxim Moinat" w:date="2016-08-03T10:57:00Z"/>
          <w:color w:val="000000" w:themeColor="text1"/>
          <w:sz w:val="28"/>
          <w:rPrChange w:id="7865" w:author="Maxim Moinat" w:date="2016-08-03T11:05:00Z">
            <w:rPr>
              <w:del w:id="7866" w:author="Maxim Moinat" w:date="2016-08-03T10:57:00Z"/>
              <w:sz w:val="28"/>
            </w:rPr>
          </w:rPrChange>
        </w:rPr>
      </w:pPr>
      <w:del w:id="7867" w:author="Maxim Moinat" w:date="2016-08-03T10:57:00Z">
        <w:r w:rsidRPr="00F17A66" w:rsidDel="001B7F91">
          <w:rPr>
            <w:color w:val="000000" w:themeColor="text1"/>
            <w:sz w:val="28"/>
            <w:rPrChange w:id="7868" w:author="Maxim Moinat" w:date="2016-08-03T11:05:00Z">
              <w:rPr>
                <w:sz w:val="28"/>
              </w:rPr>
            </w:rPrChange>
          </w:rPr>
          <w:delText>Reading from lmed2005.csv</w:delText>
        </w:r>
      </w:del>
    </w:p>
    <w:p w14:paraId="2317AE80" w14:textId="7CCBB00D" w:rsidR="003F1628" w:rsidRPr="003F1628" w:rsidDel="00505063" w:rsidRDefault="003F1628">
      <w:pPr>
        <w:rPr>
          <w:del w:id="7869" w:author="Maxim Moinat" w:date="2016-08-03T11:04:00Z"/>
        </w:rPr>
      </w:pPr>
      <w:del w:id="7870" w:author="Maxim Moinat" w:date="2016-08-03T10:57:00Z">
        <w:r w:rsidRPr="00F17A66" w:rsidDel="001B7F91">
          <w:rPr>
            <w:color w:val="000000" w:themeColor="text1"/>
            <w:sz w:val="28"/>
            <w:rPrChange w:id="7871" w:author="Maxim Moinat" w:date="2016-08-03T11:05:00Z">
              <w:rPr>
                <w:i/>
                <w:color w:val="FF0000"/>
                <w:sz w:val="28"/>
              </w:rPr>
            </w:rPrChange>
          </w:rPr>
          <w:delText>u</w:delText>
        </w:r>
      </w:del>
      <w:ins w:id="7872" w:author="Maxim Moinat" w:date="2016-08-03T11:04:00Z">
        <w:r w:rsidR="00505063">
          <w:t xml:space="preserve">List of providers </w:t>
        </w:r>
      </w:ins>
      <w:ins w:id="7873" w:author="Maxim Moinat" w:date="2016-08-03T11:05:00Z">
        <w:r w:rsidR="00505063">
          <w:t xml:space="preserve">extracted </w:t>
        </w:r>
      </w:ins>
      <w:ins w:id="7874" w:author="Maxim Moinat" w:date="2016-08-03T11:04:00Z">
        <w:r w:rsidR="00505063">
          <w:t>from drug files.</w:t>
        </w:r>
      </w:ins>
      <w:del w:id="7875" w:author="Maxim Moinat" w:date="2016-08-03T10:57:00Z">
        <w:r w:rsidRPr="003F1628" w:rsidDel="001B7F91">
          <w:delText>nique specialties are in a tab (‘spkod’) in variable descriptions file of the drug registry.</w:delText>
        </w:r>
      </w:del>
    </w:p>
    <w:p w14:paraId="3869B7E2" w14:textId="77777777" w:rsidR="003F1628" w:rsidRDefault="003F1628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7876" w:author="Maxim Moinat" w:date="2016-08-03T11:00:00Z">
          <w:tblPr>
            <w:tblW w:w="0" w:type="auto"/>
            <w:tbl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  <w:insideH w:val="single" w:sz="0" w:space="0" w:color="auto"/>
              <w:insideV w:val="single" w:sz="0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793"/>
        <w:gridCol w:w="2720"/>
        <w:gridCol w:w="1542"/>
        <w:gridCol w:w="2017"/>
        <w:tblGridChange w:id="7877">
          <w:tblGrid>
            <w:gridCol w:w="2612"/>
            <w:gridCol w:w="2468"/>
            <w:gridCol w:w="1635"/>
            <w:gridCol w:w="2357"/>
          </w:tblGrid>
        </w:tblGridChange>
      </w:tblGrid>
      <w:tr w:rsidR="00223DA0" w14:paraId="37F5EBCA" w14:textId="77777777" w:rsidTr="008503B2">
        <w:trPr>
          <w:tblHeader/>
          <w:trPrChange w:id="7878" w:author="Maxim Moinat" w:date="2016-08-03T11:00:00Z">
            <w:trPr>
              <w:tblHeader/>
            </w:trPr>
          </w:trPrChange>
        </w:trPr>
        <w:tc>
          <w:tcPr>
            <w:tcW w:w="0" w:type="auto"/>
            <w:shd w:val="clear" w:color="auto" w:fill="AAAAFF"/>
            <w:tcPrChange w:id="7879" w:author="Maxim Moinat" w:date="2016-08-03T11:00:00Z">
              <w:tcPr>
                <w:tcW w:w="0" w:type="auto"/>
                <w:shd w:val="clear" w:color="auto" w:fill="AAAAFF"/>
              </w:tcPr>
            </w:tcPrChange>
          </w:tcPr>
          <w:p w14:paraId="794D3B2F" w14:textId="77777777" w:rsidR="00223DA0" w:rsidRDefault="00223DA0" w:rsidP="00A74099">
            <w:r>
              <w:t>Destination Field</w:t>
            </w:r>
          </w:p>
        </w:tc>
        <w:tc>
          <w:tcPr>
            <w:tcW w:w="2468" w:type="dxa"/>
            <w:shd w:val="clear" w:color="auto" w:fill="AAAAFF"/>
            <w:tcPrChange w:id="7880" w:author="Maxim Moinat" w:date="2016-08-03T11:00:00Z">
              <w:tcPr>
                <w:tcW w:w="0" w:type="auto"/>
                <w:shd w:val="clear" w:color="auto" w:fill="AAAAFF"/>
              </w:tcPr>
            </w:tcPrChange>
          </w:tcPr>
          <w:p w14:paraId="22E4727C" w14:textId="77777777" w:rsidR="00223DA0" w:rsidRDefault="00223DA0" w:rsidP="00A74099">
            <w:r>
              <w:t>Source Field</w:t>
            </w:r>
          </w:p>
        </w:tc>
        <w:tc>
          <w:tcPr>
            <w:tcW w:w="1710" w:type="dxa"/>
            <w:shd w:val="clear" w:color="auto" w:fill="AAAAFF"/>
            <w:tcPrChange w:id="7881" w:author="Maxim Moinat" w:date="2016-08-03T11:00:00Z">
              <w:tcPr>
                <w:tcW w:w="1666" w:type="dxa"/>
                <w:shd w:val="clear" w:color="auto" w:fill="AAAAFF"/>
              </w:tcPr>
            </w:tcPrChange>
          </w:tcPr>
          <w:p w14:paraId="3108D4FE" w14:textId="77777777" w:rsidR="00223DA0" w:rsidRDefault="00223DA0" w:rsidP="00A74099">
            <w:r>
              <w:t>Logic</w:t>
            </w:r>
          </w:p>
        </w:tc>
        <w:tc>
          <w:tcPr>
            <w:tcW w:w="2282" w:type="dxa"/>
            <w:shd w:val="clear" w:color="auto" w:fill="AAAAFF"/>
            <w:tcPrChange w:id="7882" w:author="Maxim Moinat" w:date="2016-08-03T11:00:00Z">
              <w:tcPr>
                <w:tcW w:w="2410" w:type="dxa"/>
                <w:shd w:val="clear" w:color="auto" w:fill="AAAAFF"/>
              </w:tcPr>
            </w:tcPrChange>
          </w:tcPr>
          <w:p w14:paraId="3ADFD4DD" w14:textId="77777777" w:rsidR="00223DA0" w:rsidRDefault="00223DA0" w:rsidP="00A74099">
            <w:r>
              <w:t>Comment</w:t>
            </w:r>
          </w:p>
        </w:tc>
      </w:tr>
      <w:tr w:rsidR="00223DA0" w14:paraId="162F4EEB" w14:textId="77777777" w:rsidTr="008503B2">
        <w:tc>
          <w:tcPr>
            <w:tcW w:w="0" w:type="auto"/>
            <w:tcPrChange w:id="7883" w:author="Maxim Moinat" w:date="2016-08-03T11:00:00Z">
              <w:tcPr>
                <w:tcW w:w="0" w:type="auto"/>
              </w:tcPr>
            </w:tcPrChange>
          </w:tcPr>
          <w:p w14:paraId="7063857D" w14:textId="77777777" w:rsidR="00223DA0" w:rsidRDefault="00223DA0" w:rsidP="00A74099">
            <w:r>
              <w:t>provider_id</w:t>
            </w:r>
          </w:p>
        </w:tc>
        <w:tc>
          <w:tcPr>
            <w:tcW w:w="2468" w:type="dxa"/>
            <w:tcPrChange w:id="7884" w:author="Maxim Moinat" w:date="2016-08-03T11:00:00Z">
              <w:tcPr>
                <w:tcW w:w="0" w:type="auto"/>
              </w:tcPr>
            </w:tcPrChange>
          </w:tcPr>
          <w:p w14:paraId="3504F5D6" w14:textId="742426C0" w:rsidR="00223DA0" w:rsidRDefault="008503B2" w:rsidP="00A74099">
            <w:ins w:id="7885" w:author="Maxim Moinat" w:date="2016-08-03T11:00:00Z">
              <w:r>
                <w:t>Spkod1</w:t>
              </w:r>
            </w:ins>
          </w:p>
        </w:tc>
        <w:tc>
          <w:tcPr>
            <w:tcW w:w="1710" w:type="dxa"/>
            <w:tcPrChange w:id="7886" w:author="Maxim Moinat" w:date="2016-08-03T11:00:00Z">
              <w:tcPr>
                <w:tcW w:w="1666" w:type="dxa"/>
              </w:tcPr>
            </w:tcPrChange>
          </w:tcPr>
          <w:p w14:paraId="1A57DC1A" w14:textId="77777777" w:rsidR="00223DA0" w:rsidRDefault="00223DA0" w:rsidP="00A74099"/>
        </w:tc>
        <w:tc>
          <w:tcPr>
            <w:tcW w:w="2282" w:type="dxa"/>
            <w:tcPrChange w:id="7887" w:author="Maxim Moinat" w:date="2016-08-03T11:00:00Z">
              <w:tcPr>
                <w:tcW w:w="2410" w:type="dxa"/>
              </w:tcPr>
            </w:tcPrChange>
          </w:tcPr>
          <w:p w14:paraId="37A37E41" w14:textId="77777777" w:rsidR="00223DA0" w:rsidRDefault="00223DA0" w:rsidP="00A74099"/>
        </w:tc>
      </w:tr>
      <w:tr w:rsidR="00223DA0" w14:paraId="4B2FF58C" w14:textId="77777777" w:rsidTr="008503B2">
        <w:tc>
          <w:tcPr>
            <w:tcW w:w="0" w:type="auto"/>
            <w:tcPrChange w:id="7888" w:author="Maxim Moinat" w:date="2016-08-03T11:00:00Z">
              <w:tcPr>
                <w:tcW w:w="0" w:type="auto"/>
              </w:tcPr>
            </w:tcPrChange>
          </w:tcPr>
          <w:p w14:paraId="2FF355E7" w14:textId="77777777" w:rsidR="00223DA0" w:rsidRDefault="00223DA0" w:rsidP="00A74099">
            <w:r>
              <w:t>provider_name</w:t>
            </w:r>
          </w:p>
        </w:tc>
        <w:tc>
          <w:tcPr>
            <w:tcW w:w="2468" w:type="dxa"/>
            <w:tcPrChange w:id="7889" w:author="Maxim Moinat" w:date="2016-08-03T11:00:00Z">
              <w:tcPr>
                <w:tcW w:w="0" w:type="auto"/>
              </w:tcPr>
            </w:tcPrChange>
          </w:tcPr>
          <w:p w14:paraId="2533522A" w14:textId="268CD6C7" w:rsidR="00223DA0" w:rsidRDefault="008503B2" w:rsidP="00A74099">
            <w:ins w:id="7890" w:author="Maxim Moinat" w:date="2016-08-03T10:59:00Z">
              <w:r>
                <w:t>s</w:t>
              </w:r>
            </w:ins>
            <w:ins w:id="7891" w:author="Maxim Moinat" w:date="2016-08-03T10:58:00Z">
              <w:r>
                <w:t>ource_name</w:t>
              </w:r>
            </w:ins>
          </w:p>
        </w:tc>
        <w:tc>
          <w:tcPr>
            <w:tcW w:w="1710" w:type="dxa"/>
            <w:tcPrChange w:id="7892" w:author="Maxim Moinat" w:date="2016-08-03T11:00:00Z">
              <w:tcPr>
                <w:tcW w:w="1666" w:type="dxa"/>
              </w:tcPr>
            </w:tcPrChange>
          </w:tcPr>
          <w:p w14:paraId="3CE3E788" w14:textId="77777777" w:rsidR="00223DA0" w:rsidRDefault="00223DA0" w:rsidP="00A74099"/>
        </w:tc>
        <w:tc>
          <w:tcPr>
            <w:tcW w:w="2282" w:type="dxa"/>
            <w:tcPrChange w:id="7893" w:author="Maxim Moinat" w:date="2016-08-03T11:00:00Z">
              <w:tcPr>
                <w:tcW w:w="2410" w:type="dxa"/>
              </w:tcPr>
            </w:tcPrChange>
          </w:tcPr>
          <w:p w14:paraId="0E3610D2" w14:textId="77777777" w:rsidR="00223DA0" w:rsidRDefault="00223DA0" w:rsidP="00A74099"/>
        </w:tc>
      </w:tr>
      <w:tr w:rsidR="00223DA0" w14:paraId="1FBC483A" w14:textId="77777777" w:rsidTr="008503B2">
        <w:tc>
          <w:tcPr>
            <w:tcW w:w="0" w:type="auto"/>
            <w:tcPrChange w:id="7894" w:author="Maxim Moinat" w:date="2016-08-03T11:00:00Z">
              <w:tcPr>
                <w:tcW w:w="0" w:type="auto"/>
              </w:tcPr>
            </w:tcPrChange>
          </w:tcPr>
          <w:p w14:paraId="09EBCA9D" w14:textId="77777777" w:rsidR="00223DA0" w:rsidRDefault="00223DA0" w:rsidP="00A74099">
            <w:r>
              <w:t>npi</w:t>
            </w:r>
          </w:p>
        </w:tc>
        <w:tc>
          <w:tcPr>
            <w:tcW w:w="2468" w:type="dxa"/>
            <w:tcPrChange w:id="7895" w:author="Maxim Moinat" w:date="2016-08-03T11:00:00Z">
              <w:tcPr>
                <w:tcW w:w="0" w:type="auto"/>
              </w:tcPr>
            </w:tcPrChange>
          </w:tcPr>
          <w:p w14:paraId="35C898D7" w14:textId="77777777" w:rsidR="00223DA0" w:rsidRDefault="00223DA0" w:rsidP="00A74099"/>
        </w:tc>
        <w:tc>
          <w:tcPr>
            <w:tcW w:w="1710" w:type="dxa"/>
            <w:tcPrChange w:id="7896" w:author="Maxim Moinat" w:date="2016-08-03T11:00:00Z">
              <w:tcPr>
                <w:tcW w:w="1666" w:type="dxa"/>
              </w:tcPr>
            </w:tcPrChange>
          </w:tcPr>
          <w:p w14:paraId="6B9C4599" w14:textId="77777777" w:rsidR="00223DA0" w:rsidRDefault="00223DA0" w:rsidP="00A74099"/>
        </w:tc>
        <w:tc>
          <w:tcPr>
            <w:tcW w:w="2282" w:type="dxa"/>
            <w:tcPrChange w:id="7897" w:author="Maxim Moinat" w:date="2016-08-03T11:00:00Z">
              <w:tcPr>
                <w:tcW w:w="2410" w:type="dxa"/>
              </w:tcPr>
            </w:tcPrChange>
          </w:tcPr>
          <w:p w14:paraId="6526E216" w14:textId="77777777" w:rsidR="00223DA0" w:rsidRDefault="00223DA0" w:rsidP="00A74099"/>
        </w:tc>
      </w:tr>
      <w:tr w:rsidR="00223DA0" w14:paraId="2206BEB8" w14:textId="77777777" w:rsidTr="008503B2">
        <w:tc>
          <w:tcPr>
            <w:tcW w:w="0" w:type="auto"/>
            <w:tcPrChange w:id="7898" w:author="Maxim Moinat" w:date="2016-08-03T11:00:00Z">
              <w:tcPr>
                <w:tcW w:w="0" w:type="auto"/>
              </w:tcPr>
            </w:tcPrChange>
          </w:tcPr>
          <w:p w14:paraId="152B9192" w14:textId="77777777" w:rsidR="00223DA0" w:rsidRDefault="00223DA0" w:rsidP="00A74099">
            <w:r>
              <w:t>dea</w:t>
            </w:r>
          </w:p>
        </w:tc>
        <w:tc>
          <w:tcPr>
            <w:tcW w:w="2468" w:type="dxa"/>
            <w:tcPrChange w:id="7899" w:author="Maxim Moinat" w:date="2016-08-03T11:00:00Z">
              <w:tcPr>
                <w:tcW w:w="0" w:type="auto"/>
              </w:tcPr>
            </w:tcPrChange>
          </w:tcPr>
          <w:p w14:paraId="437C3FDE" w14:textId="77777777" w:rsidR="00223DA0" w:rsidRDefault="00223DA0" w:rsidP="00A74099"/>
        </w:tc>
        <w:tc>
          <w:tcPr>
            <w:tcW w:w="1710" w:type="dxa"/>
            <w:tcPrChange w:id="7900" w:author="Maxim Moinat" w:date="2016-08-03T11:00:00Z">
              <w:tcPr>
                <w:tcW w:w="1666" w:type="dxa"/>
              </w:tcPr>
            </w:tcPrChange>
          </w:tcPr>
          <w:p w14:paraId="10AAF979" w14:textId="77777777" w:rsidR="00223DA0" w:rsidRDefault="00223DA0" w:rsidP="00A74099"/>
        </w:tc>
        <w:tc>
          <w:tcPr>
            <w:tcW w:w="2282" w:type="dxa"/>
            <w:tcPrChange w:id="7901" w:author="Maxim Moinat" w:date="2016-08-03T11:00:00Z">
              <w:tcPr>
                <w:tcW w:w="2410" w:type="dxa"/>
              </w:tcPr>
            </w:tcPrChange>
          </w:tcPr>
          <w:p w14:paraId="0A3157EC" w14:textId="77777777" w:rsidR="00223DA0" w:rsidRDefault="00223DA0" w:rsidP="00A74099"/>
        </w:tc>
      </w:tr>
      <w:tr w:rsidR="00223DA0" w14:paraId="615F98E3" w14:textId="77777777" w:rsidTr="008503B2">
        <w:tc>
          <w:tcPr>
            <w:tcW w:w="0" w:type="auto"/>
            <w:tcPrChange w:id="7902" w:author="Maxim Moinat" w:date="2016-08-03T11:00:00Z">
              <w:tcPr>
                <w:tcW w:w="0" w:type="auto"/>
              </w:tcPr>
            </w:tcPrChange>
          </w:tcPr>
          <w:p w14:paraId="77CF6558" w14:textId="77777777" w:rsidR="00223DA0" w:rsidRDefault="00223DA0" w:rsidP="00A74099">
            <w:r>
              <w:t>specialty_concept_id</w:t>
            </w:r>
          </w:p>
        </w:tc>
        <w:tc>
          <w:tcPr>
            <w:tcW w:w="2468" w:type="dxa"/>
            <w:tcPrChange w:id="7903" w:author="Maxim Moinat" w:date="2016-08-03T11:00:00Z">
              <w:tcPr>
                <w:tcW w:w="0" w:type="auto"/>
              </w:tcPr>
            </w:tcPrChange>
          </w:tcPr>
          <w:p w14:paraId="6A6FCC44" w14:textId="1EA48FDB" w:rsidR="00223DA0" w:rsidRDefault="008503B2" w:rsidP="00A74099">
            <w:ins w:id="7904" w:author="Maxim Moinat" w:date="2016-08-03T11:00:00Z">
              <w:r>
                <w:t>Spkod1</w:t>
              </w:r>
            </w:ins>
            <w:del w:id="7905" w:author="Maxim Moinat" w:date="2016-08-03T10:59:00Z">
              <w:r w:rsidR="00223DA0" w:rsidDel="008503B2">
                <w:delText>DRUG.spkod1</w:delText>
              </w:r>
            </w:del>
          </w:p>
        </w:tc>
        <w:tc>
          <w:tcPr>
            <w:tcW w:w="1710" w:type="dxa"/>
            <w:tcPrChange w:id="7906" w:author="Maxim Moinat" w:date="2016-08-03T11:00:00Z">
              <w:tcPr>
                <w:tcW w:w="1666" w:type="dxa"/>
              </w:tcPr>
            </w:tcPrChange>
          </w:tcPr>
          <w:p w14:paraId="5DFC2ABD" w14:textId="74C0CBE0" w:rsidR="00223DA0" w:rsidRDefault="008503B2" w:rsidP="00A74099">
            <w:ins w:id="7907" w:author="Maxim Moinat" w:date="2016-08-03T10:59:00Z">
              <w:r>
                <w:t>Mapped to specialty concept</w:t>
              </w:r>
            </w:ins>
          </w:p>
        </w:tc>
        <w:tc>
          <w:tcPr>
            <w:tcW w:w="2282" w:type="dxa"/>
            <w:tcPrChange w:id="7908" w:author="Maxim Moinat" w:date="2016-08-03T11:00:00Z">
              <w:tcPr>
                <w:tcW w:w="2410" w:type="dxa"/>
              </w:tcPr>
            </w:tcPrChange>
          </w:tcPr>
          <w:p w14:paraId="2E006CED" w14:textId="77777777" w:rsidR="00223DA0" w:rsidRDefault="00223DA0" w:rsidP="00A74099"/>
        </w:tc>
      </w:tr>
      <w:tr w:rsidR="00223DA0" w14:paraId="53720F80" w14:textId="77777777" w:rsidTr="008503B2">
        <w:tc>
          <w:tcPr>
            <w:tcW w:w="0" w:type="auto"/>
            <w:tcPrChange w:id="7909" w:author="Maxim Moinat" w:date="2016-08-03T11:00:00Z">
              <w:tcPr>
                <w:tcW w:w="0" w:type="auto"/>
              </w:tcPr>
            </w:tcPrChange>
          </w:tcPr>
          <w:p w14:paraId="2B791FAC" w14:textId="77777777" w:rsidR="00223DA0" w:rsidRDefault="00223DA0" w:rsidP="00A74099">
            <w:r>
              <w:t>care_site_id</w:t>
            </w:r>
          </w:p>
        </w:tc>
        <w:tc>
          <w:tcPr>
            <w:tcW w:w="2468" w:type="dxa"/>
            <w:tcPrChange w:id="7910" w:author="Maxim Moinat" w:date="2016-08-03T11:00:00Z">
              <w:tcPr>
                <w:tcW w:w="0" w:type="auto"/>
              </w:tcPr>
            </w:tcPrChange>
          </w:tcPr>
          <w:p w14:paraId="60C0CFD7" w14:textId="77777777" w:rsidR="00223DA0" w:rsidRDefault="00223DA0" w:rsidP="00A74099"/>
        </w:tc>
        <w:tc>
          <w:tcPr>
            <w:tcW w:w="1710" w:type="dxa"/>
            <w:tcPrChange w:id="7911" w:author="Maxim Moinat" w:date="2016-08-03T11:00:00Z">
              <w:tcPr>
                <w:tcW w:w="1666" w:type="dxa"/>
              </w:tcPr>
            </w:tcPrChange>
          </w:tcPr>
          <w:p w14:paraId="5FF25A73" w14:textId="77777777" w:rsidR="00223DA0" w:rsidRDefault="00223DA0" w:rsidP="00A74099"/>
        </w:tc>
        <w:tc>
          <w:tcPr>
            <w:tcW w:w="2282" w:type="dxa"/>
            <w:tcPrChange w:id="7912" w:author="Maxim Moinat" w:date="2016-08-03T11:00:00Z">
              <w:tcPr>
                <w:tcW w:w="2410" w:type="dxa"/>
              </w:tcPr>
            </w:tcPrChange>
          </w:tcPr>
          <w:p w14:paraId="6F84C478" w14:textId="77777777" w:rsidR="00223DA0" w:rsidRDefault="00223DA0" w:rsidP="00A74099"/>
        </w:tc>
      </w:tr>
      <w:tr w:rsidR="00223DA0" w14:paraId="5DA96030" w14:textId="77777777" w:rsidTr="008503B2">
        <w:tc>
          <w:tcPr>
            <w:tcW w:w="0" w:type="auto"/>
            <w:tcPrChange w:id="7913" w:author="Maxim Moinat" w:date="2016-08-03T11:00:00Z">
              <w:tcPr>
                <w:tcW w:w="0" w:type="auto"/>
              </w:tcPr>
            </w:tcPrChange>
          </w:tcPr>
          <w:p w14:paraId="59C98E85" w14:textId="77777777" w:rsidR="00223DA0" w:rsidRDefault="00223DA0" w:rsidP="00A74099">
            <w:r>
              <w:t>year_of_birth</w:t>
            </w:r>
          </w:p>
        </w:tc>
        <w:tc>
          <w:tcPr>
            <w:tcW w:w="2468" w:type="dxa"/>
            <w:tcPrChange w:id="7914" w:author="Maxim Moinat" w:date="2016-08-03T11:00:00Z">
              <w:tcPr>
                <w:tcW w:w="0" w:type="auto"/>
              </w:tcPr>
            </w:tcPrChange>
          </w:tcPr>
          <w:p w14:paraId="246D692C" w14:textId="77777777" w:rsidR="00223DA0" w:rsidRDefault="00223DA0" w:rsidP="00A74099"/>
        </w:tc>
        <w:tc>
          <w:tcPr>
            <w:tcW w:w="1710" w:type="dxa"/>
            <w:tcPrChange w:id="7915" w:author="Maxim Moinat" w:date="2016-08-03T11:00:00Z">
              <w:tcPr>
                <w:tcW w:w="1666" w:type="dxa"/>
              </w:tcPr>
            </w:tcPrChange>
          </w:tcPr>
          <w:p w14:paraId="14688332" w14:textId="77777777" w:rsidR="00223DA0" w:rsidRDefault="00223DA0" w:rsidP="00A74099"/>
        </w:tc>
        <w:tc>
          <w:tcPr>
            <w:tcW w:w="2282" w:type="dxa"/>
            <w:tcPrChange w:id="7916" w:author="Maxim Moinat" w:date="2016-08-03T11:00:00Z">
              <w:tcPr>
                <w:tcW w:w="2410" w:type="dxa"/>
              </w:tcPr>
            </w:tcPrChange>
          </w:tcPr>
          <w:p w14:paraId="087DD036" w14:textId="77777777" w:rsidR="00223DA0" w:rsidRDefault="00223DA0" w:rsidP="00A74099"/>
        </w:tc>
      </w:tr>
      <w:tr w:rsidR="00223DA0" w14:paraId="2F84AFDD" w14:textId="77777777" w:rsidTr="008503B2">
        <w:tc>
          <w:tcPr>
            <w:tcW w:w="0" w:type="auto"/>
            <w:tcPrChange w:id="7917" w:author="Maxim Moinat" w:date="2016-08-03T11:00:00Z">
              <w:tcPr>
                <w:tcW w:w="0" w:type="auto"/>
              </w:tcPr>
            </w:tcPrChange>
          </w:tcPr>
          <w:p w14:paraId="45DBF099" w14:textId="77777777" w:rsidR="00223DA0" w:rsidRDefault="00223DA0" w:rsidP="00A74099">
            <w:r>
              <w:t>gender_concept_id</w:t>
            </w:r>
          </w:p>
        </w:tc>
        <w:tc>
          <w:tcPr>
            <w:tcW w:w="2468" w:type="dxa"/>
            <w:tcPrChange w:id="7918" w:author="Maxim Moinat" w:date="2016-08-03T11:00:00Z">
              <w:tcPr>
                <w:tcW w:w="0" w:type="auto"/>
              </w:tcPr>
            </w:tcPrChange>
          </w:tcPr>
          <w:p w14:paraId="21A9EB49" w14:textId="77777777" w:rsidR="00223DA0" w:rsidRDefault="00223DA0" w:rsidP="00A74099"/>
        </w:tc>
        <w:tc>
          <w:tcPr>
            <w:tcW w:w="1710" w:type="dxa"/>
            <w:tcPrChange w:id="7919" w:author="Maxim Moinat" w:date="2016-08-03T11:00:00Z">
              <w:tcPr>
                <w:tcW w:w="1666" w:type="dxa"/>
              </w:tcPr>
            </w:tcPrChange>
          </w:tcPr>
          <w:p w14:paraId="0EB410DC" w14:textId="77777777" w:rsidR="00223DA0" w:rsidRDefault="00223DA0" w:rsidP="00A74099"/>
        </w:tc>
        <w:tc>
          <w:tcPr>
            <w:tcW w:w="2282" w:type="dxa"/>
            <w:tcPrChange w:id="7920" w:author="Maxim Moinat" w:date="2016-08-03T11:00:00Z">
              <w:tcPr>
                <w:tcW w:w="2410" w:type="dxa"/>
              </w:tcPr>
            </w:tcPrChange>
          </w:tcPr>
          <w:p w14:paraId="2CF78A62" w14:textId="77777777" w:rsidR="00223DA0" w:rsidRDefault="00223DA0" w:rsidP="00A74099"/>
        </w:tc>
      </w:tr>
      <w:tr w:rsidR="008503B2" w14:paraId="30751419" w14:textId="77777777" w:rsidTr="008503B2">
        <w:tc>
          <w:tcPr>
            <w:tcW w:w="0" w:type="auto"/>
            <w:tcPrChange w:id="7921" w:author="Maxim Moinat" w:date="2016-08-03T11:00:00Z">
              <w:tcPr>
                <w:tcW w:w="0" w:type="auto"/>
              </w:tcPr>
            </w:tcPrChange>
          </w:tcPr>
          <w:p w14:paraId="105B7818" w14:textId="77777777" w:rsidR="008503B2" w:rsidRDefault="008503B2" w:rsidP="00A74099">
            <w:r>
              <w:t>provider_source_value</w:t>
            </w:r>
          </w:p>
        </w:tc>
        <w:tc>
          <w:tcPr>
            <w:tcW w:w="2468" w:type="dxa"/>
            <w:tcPrChange w:id="7922" w:author="Maxim Moinat" w:date="2016-08-03T11:00:00Z">
              <w:tcPr>
                <w:tcW w:w="0" w:type="auto"/>
              </w:tcPr>
            </w:tcPrChange>
          </w:tcPr>
          <w:p w14:paraId="201AFD26" w14:textId="169E71B7" w:rsidR="008503B2" w:rsidRDefault="008503B2" w:rsidP="00A74099"/>
        </w:tc>
        <w:tc>
          <w:tcPr>
            <w:tcW w:w="1710" w:type="dxa"/>
            <w:tcPrChange w:id="7923" w:author="Maxim Moinat" w:date="2016-08-03T11:00:00Z">
              <w:tcPr>
                <w:tcW w:w="1666" w:type="dxa"/>
              </w:tcPr>
            </w:tcPrChange>
          </w:tcPr>
          <w:p w14:paraId="466E58C5" w14:textId="77777777" w:rsidR="008503B2" w:rsidRDefault="008503B2" w:rsidP="00A74099"/>
        </w:tc>
        <w:tc>
          <w:tcPr>
            <w:tcW w:w="2282" w:type="dxa"/>
            <w:tcPrChange w:id="7924" w:author="Maxim Moinat" w:date="2016-08-03T11:00:00Z">
              <w:tcPr>
                <w:tcW w:w="2410" w:type="dxa"/>
              </w:tcPr>
            </w:tcPrChange>
          </w:tcPr>
          <w:p w14:paraId="12505FBA" w14:textId="77777777" w:rsidR="008503B2" w:rsidRDefault="008503B2" w:rsidP="00A74099"/>
        </w:tc>
      </w:tr>
      <w:tr w:rsidR="008503B2" w14:paraId="63B7628B" w14:textId="77777777" w:rsidTr="008503B2">
        <w:tc>
          <w:tcPr>
            <w:tcW w:w="0" w:type="auto"/>
            <w:tcPrChange w:id="7925" w:author="Maxim Moinat" w:date="2016-08-03T11:00:00Z">
              <w:tcPr>
                <w:tcW w:w="0" w:type="auto"/>
              </w:tcPr>
            </w:tcPrChange>
          </w:tcPr>
          <w:p w14:paraId="1690DF66" w14:textId="77777777" w:rsidR="008503B2" w:rsidRDefault="008503B2" w:rsidP="00A74099">
            <w:r>
              <w:t>specialty_source_value</w:t>
            </w:r>
          </w:p>
        </w:tc>
        <w:tc>
          <w:tcPr>
            <w:tcW w:w="2468" w:type="dxa"/>
            <w:tcPrChange w:id="7926" w:author="Maxim Moinat" w:date="2016-08-03T11:00:00Z">
              <w:tcPr>
                <w:tcW w:w="0" w:type="auto"/>
              </w:tcPr>
            </w:tcPrChange>
          </w:tcPr>
          <w:p w14:paraId="4ED6F723" w14:textId="49653ADC" w:rsidR="008503B2" w:rsidRDefault="008503B2">
            <w:ins w:id="7927" w:author="Maxim Moinat" w:date="2016-08-03T10:59:00Z">
              <w:r>
                <w:t>source_name</w:t>
              </w:r>
            </w:ins>
            <w:del w:id="7928" w:author="Maxim Moinat" w:date="2016-08-03T10:59:00Z">
              <w:r w:rsidDel="008503B2">
                <w:delText>DRUG.spkod1</w:delText>
              </w:r>
            </w:del>
          </w:p>
        </w:tc>
        <w:tc>
          <w:tcPr>
            <w:tcW w:w="1710" w:type="dxa"/>
            <w:tcPrChange w:id="7929" w:author="Maxim Moinat" w:date="2016-08-03T11:00:00Z">
              <w:tcPr>
                <w:tcW w:w="1666" w:type="dxa"/>
              </w:tcPr>
            </w:tcPrChange>
          </w:tcPr>
          <w:p w14:paraId="27D3E490" w14:textId="77777777" w:rsidR="008503B2" w:rsidRDefault="008503B2" w:rsidP="00A74099"/>
        </w:tc>
        <w:tc>
          <w:tcPr>
            <w:tcW w:w="2282" w:type="dxa"/>
            <w:tcPrChange w:id="7930" w:author="Maxim Moinat" w:date="2016-08-03T11:00:00Z">
              <w:tcPr>
                <w:tcW w:w="2410" w:type="dxa"/>
              </w:tcPr>
            </w:tcPrChange>
          </w:tcPr>
          <w:p w14:paraId="06F442E8" w14:textId="77777777" w:rsidR="008503B2" w:rsidRDefault="008503B2" w:rsidP="00A74099"/>
        </w:tc>
      </w:tr>
      <w:tr w:rsidR="008503B2" w14:paraId="107FAF9A" w14:textId="77777777" w:rsidTr="008503B2">
        <w:tc>
          <w:tcPr>
            <w:tcW w:w="0" w:type="auto"/>
            <w:tcPrChange w:id="7931" w:author="Maxim Moinat" w:date="2016-08-03T11:00:00Z">
              <w:tcPr>
                <w:tcW w:w="0" w:type="auto"/>
              </w:tcPr>
            </w:tcPrChange>
          </w:tcPr>
          <w:p w14:paraId="0D4C6B68" w14:textId="77777777" w:rsidR="008503B2" w:rsidRDefault="008503B2" w:rsidP="00A74099">
            <w:r>
              <w:t>specialty_source_concept_id</w:t>
            </w:r>
          </w:p>
        </w:tc>
        <w:tc>
          <w:tcPr>
            <w:tcW w:w="2468" w:type="dxa"/>
            <w:tcPrChange w:id="7932" w:author="Maxim Moinat" w:date="2016-08-03T11:00:00Z">
              <w:tcPr>
                <w:tcW w:w="0" w:type="auto"/>
              </w:tcPr>
            </w:tcPrChange>
          </w:tcPr>
          <w:p w14:paraId="47C12064" w14:textId="6D37ADCF" w:rsidR="008503B2" w:rsidRDefault="008503B2" w:rsidP="00A74099"/>
        </w:tc>
        <w:tc>
          <w:tcPr>
            <w:tcW w:w="1710" w:type="dxa"/>
            <w:tcPrChange w:id="7933" w:author="Maxim Moinat" w:date="2016-08-03T11:00:00Z">
              <w:tcPr>
                <w:tcW w:w="1666" w:type="dxa"/>
              </w:tcPr>
            </w:tcPrChange>
          </w:tcPr>
          <w:p w14:paraId="57046B3A" w14:textId="77777777" w:rsidR="008503B2" w:rsidRDefault="008503B2" w:rsidP="00A74099"/>
        </w:tc>
        <w:tc>
          <w:tcPr>
            <w:tcW w:w="2282" w:type="dxa"/>
            <w:tcPrChange w:id="7934" w:author="Maxim Moinat" w:date="2016-08-03T11:00:00Z">
              <w:tcPr>
                <w:tcW w:w="2410" w:type="dxa"/>
              </w:tcPr>
            </w:tcPrChange>
          </w:tcPr>
          <w:p w14:paraId="5F92742C" w14:textId="77777777" w:rsidR="008503B2" w:rsidRDefault="008503B2" w:rsidP="00A74099"/>
        </w:tc>
      </w:tr>
      <w:tr w:rsidR="008503B2" w14:paraId="0754852A" w14:textId="77777777" w:rsidTr="008503B2">
        <w:tc>
          <w:tcPr>
            <w:tcW w:w="0" w:type="auto"/>
            <w:tcPrChange w:id="7935" w:author="Maxim Moinat" w:date="2016-08-03T11:00:00Z">
              <w:tcPr>
                <w:tcW w:w="0" w:type="auto"/>
              </w:tcPr>
            </w:tcPrChange>
          </w:tcPr>
          <w:p w14:paraId="0D8064D7" w14:textId="77777777" w:rsidR="008503B2" w:rsidRDefault="008503B2" w:rsidP="00A74099">
            <w:r>
              <w:t>gender_source_value</w:t>
            </w:r>
          </w:p>
        </w:tc>
        <w:tc>
          <w:tcPr>
            <w:tcW w:w="2468" w:type="dxa"/>
            <w:tcPrChange w:id="7936" w:author="Maxim Moinat" w:date="2016-08-03T11:00:00Z">
              <w:tcPr>
                <w:tcW w:w="0" w:type="auto"/>
              </w:tcPr>
            </w:tcPrChange>
          </w:tcPr>
          <w:p w14:paraId="11A940EF" w14:textId="77777777" w:rsidR="008503B2" w:rsidRDefault="008503B2" w:rsidP="00A74099"/>
        </w:tc>
        <w:tc>
          <w:tcPr>
            <w:tcW w:w="1710" w:type="dxa"/>
            <w:tcPrChange w:id="7937" w:author="Maxim Moinat" w:date="2016-08-03T11:00:00Z">
              <w:tcPr>
                <w:tcW w:w="1666" w:type="dxa"/>
              </w:tcPr>
            </w:tcPrChange>
          </w:tcPr>
          <w:p w14:paraId="252CC67A" w14:textId="77777777" w:rsidR="008503B2" w:rsidRDefault="008503B2" w:rsidP="00A74099"/>
        </w:tc>
        <w:tc>
          <w:tcPr>
            <w:tcW w:w="2282" w:type="dxa"/>
            <w:tcPrChange w:id="7938" w:author="Maxim Moinat" w:date="2016-08-03T11:00:00Z">
              <w:tcPr>
                <w:tcW w:w="2410" w:type="dxa"/>
              </w:tcPr>
            </w:tcPrChange>
          </w:tcPr>
          <w:p w14:paraId="41C6EBE5" w14:textId="77777777" w:rsidR="008503B2" w:rsidRDefault="008503B2" w:rsidP="00A74099"/>
        </w:tc>
      </w:tr>
      <w:tr w:rsidR="008503B2" w14:paraId="3376A17E" w14:textId="77777777" w:rsidTr="008503B2">
        <w:tc>
          <w:tcPr>
            <w:tcW w:w="0" w:type="auto"/>
            <w:tcPrChange w:id="7939" w:author="Maxim Moinat" w:date="2016-08-03T11:00:00Z">
              <w:tcPr>
                <w:tcW w:w="0" w:type="auto"/>
              </w:tcPr>
            </w:tcPrChange>
          </w:tcPr>
          <w:p w14:paraId="50854EFC" w14:textId="77777777" w:rsidR="008503B2" w:rsidRDefault="008503B2" w:rsidP="00A74099">
            <w:r>
              <w:t>gender_source_concept_id</w:t>
            </w:r>
          </w:p>
        </w:tc>
        <w:tc>
          <w:tcPr>
            <w:tcW w:w="2468" w:type="dxa"/>
            <w:tcPrChange w:id="7940" w:author="Maxim Moinat" w:date="2016-08-03T11:00:00Z">
              <w:tcPr>
                <w:tcW w:w="0" w:type="auto"/>
              </w:tcPr>
            </w:tcPrChange>
          </w:tcPr>
          <w:p w14:paraId="2533F244" w14:textId="77777777" w:rsidR="008503B2" w:rsidRDefault="008503B2" w:rsidP="00A74099"/>
        </w:tc>
        <w:tc>
          <w:tcPr>
            <w:tcW w:w="1710" w:type="dxa"/>
            <w:tcPrChange w:id="7941" w:author="Maxim Moinat" w:date="2016-08-03T11:00:00Z">
              <w:tcPr>
                <w:tcW w:w="1666" w:type="dxa"/>
              </w:tcPr>
            </w:tcPrChange>
          </w:tcPr>
          <w:p w14:paraId="54E1D093" w14:textId="77777777" w:rsidR="008503B2" w:rsidRDefault="008503B2" w:rsidP="00A74099"/>
        </w:tc>
        <w:tc>
          <w:tcPr>
            <w:tcW w:w="2282" w:type="dxa"/>
            <w:tcPrChange w:id="7942" w:author="Maxim Moinat" w:date="2016-08-03T11:00:00Z">
              <w:tcPr>
                <w:tcW w:w="2410" w:type="dxa"/>
              </w:tcPr>
            </w:tcPrChange>
          </w:tcPr>
          <w:p w14:paraId="760B883E" w14:textId="77777777" w:rsidR="008503B2" w:rsidRDefault="008503B2" w:rsidP="00A74099"/>
        </w:tc>
      </w:tr>
    </w:tbl>
    <w:p w14:paraId="0C28B38C" w14:textId="77777777" w:rsidR="00223DA0" w:rsidRPr="00223DA0" w:rsidRDefault="00223DA0" w:rsidP="00223DA0"/>
    <w:p w14:paraId="15BA14C8" w14:textId="3666F4C2" w:rsidR="00892D96" w:rsidDel="009F7030" w:rsidRDefault="00892D96">
      <w:pPr>
        <w:rPr>
          <w:del w:id="7943" w:author="Maxim Moinat" w:date="2017-05-09T15:31:00Z"/>
          <w:rFonts w:ascii="Arial" w:eastAsia="Times New Roman" w:hAnsi="Arial" w:cs="Arial"/>
          <w:b/>
          <w:bCs/>
          <w:iCs/>
          <w:sz w:val="28"/>
          <w:szCs w:val="28"/>
        </w:rPr>
      </w:pPr>
      <w:bookmarkStart w:id="7944" w:name="_Toc482108039"/>
      <w:bookmarkStart w:id="7945" w:name="_Toc482108413"/>
      <w:bookmarkStart w:id="7946" w:name="_Toc482108787"/>
      <w:bookmarkStart w:id="7947" w:name="_Toc482108829"/>
      <w:bookmarkStart w:id="7948" w:name="_Toc488141969"/>
      <w:bookmarkStart w:id="7949" w:name="_Toc488142505"/>
      <w:bookmarkStart w:id="7950" w:name="_Toc488143437"/>
      <w:bookmarkStart w:id="7951" w:name="_Toc488143555"/>
      <w:bookmarkEnd w:id="7944"/>
      <w:bookmarkEnd w:id="7945"/>
      <w:bookmarkEnd w:id="7946"/>
      <w:bookmarkEnd w:id="7947"/>
      <w:bookmarkEnd w:id="7948"/>
      <w:bookmarkEnd w:id="7949"/>
      <w:bookmarkEnd w:id="7950"/>
      <w:bookmarkEnd w:id="7951"/>
    </w:p>
    <w:p w14:paraId="6A48AA99" w14:textId="67E3686A" w:rsidR="00ED6666" w:rsidRDefault="00B342DE" w:rsidP="00ED6666">
      <w:pPr>
        <w:pStyle w:val="Heading2"/>
      </w:pPr>
      <w:bookmarkStart w:id="7952" w:name="_Toc488143556"/>
      <w:r w:rsidRPr="00EF66E2">
        <w:t>Table</w:t>
      </w:r>
      <w:del w:id="7953" w:author="Maxim Moinat" w:date="2017-05-09T15:38:00Z">
        <w:r w:rsidRPr="00EF66E2" w:rsidDel="009B4903">
          <w:delText xml:space="preserve"> Name: </w:delText>
        </w:r>
      </w:del>
      <w:ins w:id="7954" w:author="Maxim Moinat" w:date="2017-05-09T15:38:00Z">
        <w:r w:rsidR="009B4903">
          <w:t xml:space="preserve">: </w:t>
        </w:r>
      </w:ins>
      <w:ins w:id="7955" w:author="Maxim Moinat" w:date="2017-05-09T15:39:00Z">
        <w:r w:rsidR="009B4903">
          <w:t>c</w:t>
        </w:r>
      </w:ins>
      <w:del w:id="7956" w:author="Maxim Moinat" w:date="2017-05-09T15:39:00Z">
        <w:r w:rsidR="00ED6666" w:rsidDel="009B4903">
          <w:delText>C</w:delText>
        </w:r>
      </w:del>
      <w:r w:rsidR="00ED6666">
        <w:t>are_site</w:t>
      </w:r>
      <w:bookmarkEnd w:id="7952"/>
    </w:p>
    <w:p w14:paraId="6A4F3991" w14:textId="676A166A" w:rsidR="003F1628" w:rsidRPr="005A0208" w:rsidRDefault="003F1628" w:rsidP="003F1628">
      <w:pPr>
        <w:rPr>
          <w:i/>
          <w:color w:val="000000" w:themeColor="text1"/>
          <w:sz w:val="28"/>
          <w:rPrChange w:id="7957" w:author="Maxim Moinat" w:date="2016-08-03T11:05:00Z">
            <w:rPr>
              <w:i/>
              <w:color w:val="FF0000"/>
              <w:sz w:val="28"/>
            </w:rPr>
          </w:rPrChange>
        </w:rPr>
      </w:pPr>
      <w:r w:rsidRPr="005A0208">
        <w:rPr>
          <w:color w:val="000000" w:themeColor="text1"/>
          <w:sz w:val="28"/>
          <w:rPrChange w:id="7958" w:author="Maxim Moinat" w:date="2016-08-03T11:05:00Z">
            <w:rPr>
              <w:sz w:val="28"/>
            </w:rPr>
          </w:rPrChange>
        </w:rPr>
        <w:t xml:space="preserve">Reading from </w:t>
      </w:r>
      <w:del w:id="7959" w:author="Maxim Moinat" w:date="2016-08-03T11:01:00Z">
        <w:r w:rsidRPr="005A0208" w:rsidDel="00AE6A79">
          <w:rPr>
            <w:i/>
            <w:color w:val="000000" w:themeColor="text1"/>
            <w:sz w:val="28"/>
            <w:rPrChange w:id="7960" w:author="Maxim Moinat" w:date="2016-08-03T11:05:00Z">
              <w:rPr>
                <w:i/>
                <w:color w:val="FF0000"/>
                <w:sz w:val="28"/>
              </w:rPr>
            </w:rPrChange>
          </w:rPr>
          <w:delText>patientregistret-sjukhus-klinikkoder-sluten-vard-2014</w:delText>
        </w:r>
      </w:del>
      <w:ins w:id="7961" w:author="Maxim Moinat" w:date="2016-08-03T11:01:00Z">
        <w:r w:rsidR="00AE6A79" w:rsidRPr="005A0208">
          <w:rPr>
            <w:i/>
            <w:color w:val="000000" w:themeColor="text1"/>
            <w:sz w:val="28"/>
            <w:rPrChange w:id="7962" w:author="Maxim Moinat" w:date="2016-08-03T11:05:00Z">
              <w:rPr>
                <w:i/>
                <w:color w:val="FF0000"/>
                <w:sz w:val="28"/>
              </w:rPr>
            </w:rPrChange>
          </w:rPr>
          <w:t>sjukhus_care_site.csv</w:t>
        </w:r>
      </w:ins>
    </w:p>
    <w:p w14:paraId="5ED5872B" w14:textId="6BBB90B2" w:rsidR="003F1628" w:rsidRDefault="003F1628" w:rsidP="003F1628">
      <w:del w:id="7963" w:author="Maxim Moinat" w:date="2016-08-03T11:04:00Z">
        <w:r w:rsidRPr="003F1628" w:rsidDel="00505063">
          <w:delText>Via l</w:delText>
        </w:r>
      </w:del>
      <w:ins w:id="7964" w:author="Maxim Moinat" w:date="2016-08-03T11:04:00Z">
        <w:r w:rsidR="00505063">
          <w:t>L</w:t>
        </w:r>
      </w:ins>
      <w:r w:rsidRPr="003F1628">
        <w:t>ist of hospitals (Sjukhus)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2"/>
        <w:gridCol w:w="1434"/>
        <w:gridCol w:w="1602"/>
        <w:gridCol w:w="2409"/>
      </w:tblGrid>
      <w:tr w:rsidR="003F1628" w14:paraId="7D184BFB" w14:textId="77777777" w:rsidTr="003F1628">
        <w:tc>
          <w:tcPr>
            <w:tcW w:w="0" w:type="auto"/>
            <w:shd w:val="clear" w:color="auto" w:fill="AAAAFF"/>
          </w:tcPr>
          <w:p w14:paraId="44590BF8" w14:textId="77777777" w:rsidR="003F1628" w:rsidRDefault="003F1628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272D009D" w14:textId="77777777" w:rsidR="003F1628" w:rsidRDefault="003F1628" w:rsidP="00A74099">
            <w:r>
              <w:t>Source Field</w:t>
            </w:r>
          </w:p>
        </w:tc>
        <w:tc>
          <w:tcPr>
            <w:tcW w:w="1602" w:type="dxa"/>
            <w:shd w:val="clear" w:color="auto" w:fill="AAAAFF"/>
          </w:tcPr>
          <w:p w14:paraId="047D4082" w14:textId="77777777" w:rsidR="003F1628" w:rsidRDefault="003F1628" w:rsidP="00A74099">
            <w:r>
              <w:t>Logic</w:t>
            </w:r>
          </w:p>
        </w:tc>
        <w:tc>
          <w:tcPr>
            <w:tcW w:w="2409" w:type="dxa"/>
            <w:shd w:val="clear" w:color="auto" w:fill="AAAAFF"/>
          </w:tcPr>
          <w:p w14:paraId="54207AEA" w14:textId="77777777" w:rsidR="003F1628" w:rsidRDefault="003F1628" w:rsidP="00A74099">
            <w:r>
              <w:t>Comment</w:t>
            </w:r>
          </w:p>
        </w:tc>
      </w:tr>
      <w:tr w:rsidR="003F1628" w14:paraId="0EAA7101" w14:textId="77777777" w:rsidTr="003F1628">
        <w:tc>
          <w:tcPr>
            <w:tcW w:w="0" w:type="auto"/>
          </w:tcPr>
          <w:p w14:paraId="2827C862" w14:textId="77777777" w:rsidR="003F1628" w:rsidRDefault="003F1628" w:rsidP="00A74099">
            <w:r>
              <w:t>care_site_id</w:t>
            </w:r>
          </w:p>
        </w:tc>
        <w:tc>
          <w:tcPr>
            <w:tcW w:w="0" w:type="auto"/>
          </w:tcPr>
          <w:p w14:paraId="193F162B" w14:textId="77777777" w:rsidR="003F1628" w:rsidRDefault="003F1628" w:rsidP="00A74099"/>
        </w:tc>
        <w:tc>
          <w:tcPr>
            <w:tcW w:w="1602" w:type="dxa"/>
          </w:tcPr>
          <w:p w14:paraId="24423CCD" w14:textId="19F7508F" w:rsidR="003F1628" w:rsidRPr="00AE6A79" w:rsidRDefault="00AE6A79" w:rsidP="00A74099">
            <w:pPr>
              <w:rPr>
                <w:i/>
                <w:rPrChange w:id="7965" w:author="Maxim Moinat" w:date="2016-08-03T11:01:00Z">
                  <w:rPr/>
                </w:rPrChange>
              </w:rPr>
            </w:pPr>
            <w:ins w:id="7966" w:author="Maxim Moinat" w:date="2016-08-03T11:01:00Z">
              <w:r w:rsidRPr="00AE6A79">
                <w:rPr>
                  <w:i/>
                  <w:rPrChange w:id="7967" w:author="Maxim Moinat" w:date="2016-08-03T11:01:00Z">
                    <w:rPr/>
                  </w:rPrChange>
                </w:rPr>
                <w:t>Automatically generated</w:t>
              </w:r>
            </w:ins>
          </w:p>
        </w:tc>
        <w:tc>
          <w:tcPr>
            <w:tcW w:w="2409" w:type="dxa"/>
          </w:tcPr>
          <w:p w14:paraId="1C233B66" w14:textId="77777777" w:rsidR="003F1628" w:rsidRDefault="003F1628" w:rsidP="00A74099"/>
        </w:tc>
      </w:tr>
      <w:tr w:rsidR="003F1628" w14:paraId="5BB555F3" w14:textId="77777777" w:rsidTr="003F1628">
        <w:tc>
          <w:tcPr>
            <w:tcW w:w="0" w:type="auto"/>
          </w:tcPr>
          <w:p w14:paraId="3BBDE8A3" w14:textId="77777777" w:rsidR="003F1628" w:rsidRDefault="003F1628" w:rsidP="00A74099">
            <w:r>
              <w:t>care_site_name</w:t>
            </w:r>
          </w:p>
        </w:tc>
        <w:tc>
          <w:tcPr>
            <w:tcW w:w="0" w:type="auto"/>
          </w:tcPr>
          <w:p w14:paraId="7F9294AC" w14:textId="1EAB1D3D" w:rsidR="003F1628" w:rsidRDefault="00AE6A79" w:rsidP="00A74099">
            <w:ins w:id="7968" w:author="Maxim Moinat" w:date="2016-08-03T11:01:00Z">
              <w:r>
                <w:t>Sjukhus_name</w:t>
              </w:r>
            </w:ins>
          </w:p>
        </w:tc>
        <w:tc>
          <w:tcPr>
            <w:tcW w:w="1602" w:type="dxa"/>
          </w:tcPr>
          <w:p w14:paraId="355E740F" w14:textId="77777777" w:rsidR="003F1628" w:rsidRDefault="003F1628" w:rsidP="00A74099"/>
        </w:tc>
        <w:tc>
          <w:tcPr>
            <w:tcW w:w="2409" w:type="dxa"/>
          </w:tcPr>
          <w:p w14:paraId="03973ABF" w14:textId="77777777" w:rsidR="003F1628" w:rsidRDefault="003F1628" w:rsidP="00A74099"/>
        </w:tc>
      </w:tr>
      <w:tr w:rsidR="003F1628" w:rsidRPr="0015685C" w14:paraId="5E149F38" w14:textId="77777777" w:rsidTr="003F1628">
        <w:tc>
          <w:tcPr>
            <w:tcW w:w="0" w:type="auto"/>
          </w:tcPr>
          <w:p w14:paraId="56AF3DB1" w14:textId="77777777" w:rsidR="003F1628" w:rsidRPr="003F1628" w:rsidRDefault="003F1628" w:rsidP="00A74099">
            <w:r w:rsidRPr="003F1628">
              <w:lastRenderedPageBreak/>
              <w:t>place_of_service_concept_id</w:t>
            </w:r>
          </w:p>
        </w:tc>
        <w:tc>
          <w:tcPr>
            <w:tcW w:w="0" w:type="auto"/>
          </w:tcPr>
          <w:p w14:paraId="1BDE9727" w14:textId="77777777" w:rsidR="003F1628" w:rsidRPr="003F1628" w:rsidRDefault="003F1628" w:rsidP="00A74099"/>
        </w:tc>
        <w:tc>
          <w:tcPr>
            <w:tcW w:w="1602" w:type="dxa"/>
          </w:tcPr>
          <w:p w14:paraId="45598391" w14:textId="77777777" w:rsidR="003F1628" w:rsidRPr="003F1628" w:rsidRDefault="003F1628" w:rsidP="00A74099"/>
        </w:tc>
        <w:tc>
          <w:tcPr>
            <w:tcW w:w="2409" w:type="dxa"/>
          </w:tcPr>
          <w:p w14:paraId="161927B2" w14:textId="77777777" w:rsidR="003F1628" w:rsidRPr="003F1628" w:rsidRDefault="003F1628" w:rsidP="00A74099"/>
        </w:tc>
      </w:tr>
      <w:tr w:rsidR="003F1628" w14:paraId="0E154043" w14:textId="77777777" w:rsidTr="003F1628">
        <w:tc>
          <w:tcPr>
            <w:tcW w:w="0" w:type="auto"/>
          </w:tcPr>
          <w:p w14:paraId="582D1317" w14:textId="77777777" w:rsidR="003F1628" w:rsidRDefault="003F1628" w:rsidP="00A74099">
            <w:r>
              <w:t>location_id</w:t>
            </w:r>
          </w:p>
        </w:tc>
        <w:tc>
          <w:tcPr>
            <w:tcW w:w="0" w:type="auto"/>
          </w:tcPr>
          <w:p w14:paraId="54423AD6" w14:textId="4640937D" w:rsidR="003F1628" w:rsidRDefault="009F7030" w:rsidP="00A74099">
            <w:ins w:id="7969" w:author="Maxim Moinat" w:date="2016-08-03T11:02:00Z">
              <w:r>
                <w:t>l</w:t>
              </w:r>
              <w:r w:rsidR="00AE6A79">
                <w:t>an_kom</w:t>
              </w:r>
            </w:ins>
          </w:p>
        </w:tc>
        <w:tc>
          <w:tcPr>
            <w:tcW w:w="1602" w:type="dxa"/>
          </w:tcPr>
          <w:p w14:paraId="0BD809A6" w14:textId="48E33FAA" w:rsidR="003F1628" w:rsidRDefault="00AE6A79" w:rsidP="00A74099">
            <w:ins w:id="7970" w:author="Maxim Moinat" w:date="2016-08-03T11:02:00Z">
              <w:r>
                <w:t>Mapped to location table</w:t>
              </w:r>
            </w:ins>
          </w:p>
        </w:tc>
        <w:tc>
          <w:tcPr>
            <w:tcW w:w="2409" w:type="dxa"/>
          </w:tcPr>
          <w:p w14:paraId="79F6D9FA" w14:textId="77777777" w:rsidR="003F1628" w:rsidRDefault="003F1628" w:rsidP="00A74099"/>
        </w:tc>
      </w:tr>
      <w:tr w:rsidR="003F1628" w14:paraId="638664FC" w14:textId="77777777" w:rsidTr="003F1628">
        <w:tc>
          <w:tcPr>
            <w:tcW w:w="0" w:type="auto"/>
          </w:tcPr>
          <w:p w14:paraId="604F084E" w14:textId="77777777" w:rsidR="003F1628" w:rsidRDefault="003F1628" w:rsidP="00A74099">
            <w:r>
              <w:t>care_site_source_value</w:t>
            </w:r>
          </w:p>
        </w:tc>
        <w:tc>
          <w:tcPr>
            <w:tcW w:w="0" w:type="auto"/>
          </w:tcPr>
          <w:p w14:paraId="52FE7A7E" w14:textId="3B1F0015" w:rsidR="003F1628" w:rsidRDefault="00AA38EB" w:rsidP="00A74099">
            <w:ins w:id="7971" w:author="Maxim Moinat" w:date="2016-08-03T11:02:00Z">
              <w:r>
                <w:t>Sjukhu</w:t>
              </w:r>
            </w:ins>
            <w:ins w:id="7972" w:author="Maxim Moinat" w:date="2016-08-03T11:03:00Z">
              <w:r w:rsidR="00952540">
                <w:t>s</w:t>
              </w:r>
            </w:ins>
            <w:ins w:id="7973" w:author="Maxim Moinat" w:date="2016-08-03T11:02:00Z">
              <w:r>
                <w:t>_id</w:t>
              </w:r>
            </w:ins>
          </w:p>
        </w:tc>
        <w:tc>
          <w:tcPr>
            <w:tcW w:w="1602" w:type="dxa"/>
          </w:tcPr>
          <w:p w14:paraId="07AE0BAB" w14:textId="77777777" w:rsidR="003F1628" w:rsidRDefault="003F1628" w:rsidP="00A74099"/>
        </w:tc>
        <w:tc>
          <w:tcPr>
            <w:tcW w:w="2409" w:type="dxa"/>
          </w:tcPr>
          <w:p w14:paraId="3B025512" w14:textId="77777777" w:rsidR="003F1628" w:rsidRDefault="003F1628" w:rsidP="00A74099"/>
        </w:tc>
      </w:tr>
      <w:tr w:rsidR="003F1628" w:rsidRPr="0015685C" w14:paraId="05532E4A" w14:textId="77777777" w:rsidTr="003F1628">
        <w:tc>
          <w:tcPr>
            <w:tcW w:w="0" w:type="auto"/>
          </w:tcPr>
          <w:p w14:paraId="35DD0265" w14:textId="77777777" w:rsidR="003F1628" w:rsidRPr="003F1628" w:rsidRDefault="003F1628" w:rsidP="00A74099">
            <w:r w:rsidRPr="003F1628">
              <w:t>place_of_service_source_value</w:t>
            </w:r>
          </w:p>
        </w:tc>
        <w:tc>
          <w:tcPr>
            <w:tcW w:w="0" w:type="auto"/>
          </w:tcPr>
          <w:p w14:paraId="7AB1B747" w14:textId="77777777" w:rsidR="003F1628" w:rsidRPr="003F1628" w:rsidRDefault="003F1628" w:rsidP="00A74099"/>
        </w:tc>
        <w:tc>
          <w:tcPr>
            <w:tcW w:w="1602" w:type="dxa"/>
          </w:tcPr>
          <w:p w14:paraId="0ED10FCA" w14:textId="77777777" w:rsidR="003F1628" w:rsidRPr="003F1628" w:rsidRDefault="003F1628" w:rsidP="00A74099"/>
        </w:tc>
        <w:tc>
          <w:tcPr>
            <w:tcW w:w="2409" w:type="dxa"/>
          </w:tcPr>
          <w:p w14:paraId="05576891" w14:textId="77777777" w:rsidR="003F1628" w:rsidRPr="003F1628" w:rsidRDefault="003F1628" w:rsidP="00A74099"/>
        </w:tc>
      </w:tr>
    </w:tbl>
    <w:p w14:paraId="7E0886FC" w14:textId="77777777" w:rsidR="003F1628" w:rsidRPr="003F1628" w:rsidRDefault="003F1628" w:rsidP="003F1628"/>
    <w:p w14:paraId="3B9E9228" w14:textId="1A29A8D7" w:rsidR="00ED6666" w:rsidRDefault="00B342DE" w:rsidP="00ED6666">
      <w:pPr>
        <w:pStyle w:val="Heading2"/>
      </w:pPr>
      <w:bookmarkStart w:id="7974" w:name="_Toc488143557"/>
      <w:r w:rsidRPr="00EF66E2">
        <w:t>Table</w:t>
      </w:r>
      <w:del w:id="7975" w:author="Maxim Moinat" w:date="2017-05-09T15:38:00Z">
        <w:r w:rsidRPr="00EF66E2" w:rsidDel="009B4903">
          <w:delText xml:space="preserve"> Name: </w:delText>
        </w:r>
      </w:del>
      <w:ins w:id="7976" w:author="Maxim Moinat" w:date="2017-05-09T15:38:00Z">
        <w:r w:rsidR="009B4903">
          <w:t xml:space="preserve">: </w:t>
        </w:r>
      </w:ins>
      <w:ins w:id="7977" w:author="Maxim Moinat" w:date="2017-05-09T15:39:00Z">
        <w:r w:rsidR="009B4903">
          <w:t>l</w:t>
        </w:r>
      </w:ins>
      <w:del w:id="7978" w:author="Maxim Moinat" w:date="2017-05-09T15:39:00Z">
        <w:r w:rsidDel="009B4903">
          <w:delText>L</w:delText>
        </w:r>
      </w:del>
      <w:r w:rsidR="00ED6666">
        <w:t>ocation</w:t>
      </w:r>
      <w:bookmarkEnd w:id="7974"/>
    </w:p>
    <w:p w14:paraId="330ECECE" w14:textId="3D85CF36" w:rsidR="003F1628" w:rsidRPr="005A0208" w:rsidRDefault="003F1628" w:rsidP="003F1628">
      <w:pPr>
        <w:rPr>
          <w:i/>
          <w:color w:val="000000" w:themeColor="text1"/>
          <w:sz w:val="28"/>
          <w:rPrChange w:id="7979" w:author="Maxim Moinat" w:date="2016-08-03T11:05:00Z">
            <w:rPr>
              <w:i/>
              <w:color w:val="FF0000"/>
              <w:sz w:val="28"/>
            </w:rPr>
          </w:rPrChange>
        </w:rPr>
      </w:pPr>
      <w:r w:rsidRPr="005A0208">
        <w:rPr>
          <w:color w:val="000000" w:themeColor="text1"/>
          <w:sz w:val="28"/>
          <w:rPrChange w:id="7980" w:author="Maxim Moinat" w:date="2016-08-03T11:05:00Z">
            <w:rPr>
              <w:sz w:val="28"/>
            </w:rPr>
          </w:rPrChange>
        </w:rPr>
        <w:t xml:space="preserve">Reading from </w:t>
      </w:r>
      <w:del w:id="7981" w:author="Maxim Moinat" w:date="2016-08-03T11:02:00Z">
        <w:r w:rsidRPr="005A0208" w:rsidDel="00952540">
          <w:rPr>
            <w:i/>
            <w:color w:val="000000" w:themeColor="text1"/>
            <w:sz w:val="28"/>
            <w:rPrChange w:id="7982" w:author="Maxim Moinat" w:date="2016-08-03T11:05:00Z">
              <w:rPr>
                <w:i/>
                <w:color w:val="FF0000"/>
                <w:sz w:val="28"/>
              </w:rPr>
            </w:rPrChange>
          </w:rPr>
          <w:delText>lisa variables description file</w:delText>
        </w:r>
      </w:del>
      <w:ins w:id="7983" w:author="Maxim Moinat" w:date="2016-08-03T11:02:00Z">
        <w:r w:rsidR="00952540" w:rsidRPr="005A0208">
          <w:rPr>
            <w:i/>
            <w:color w:val="000000" w:themeColor="text1"/>
            <w:sz w:val="28"/>
            <w:rPrChange w:id="7984" w:author="Maxim Moinat" w:date="2016-08-03T11:05:00Z">
              <w:rPr>
                <w:i/>
                <w:color w:val="FF0000"/>
                <w:sz w:val="28"/>
              </w:rPr>
            </w:rPrChange>
          </w:rPr>
          <w:t>lan_locations.csv</w:t>
        </w:r>
      </w:ins>
      <w:r w:rsidRPr="005A0208">
        <w:rPr>
          <w:i/>
          <w:color w:val="000000" w:themeColor="text1"/>
          <w:sz w:val="28"/>
          <w:rPrChange w:id="7985" w:author="Maxim Moinat" w:date="2016-08-03T11:05:00Z">
            <w:rPr>
              <w:i/>
              <w:color w:val="FF0000"/>
              <w:sz w:val="28"/>
            </w:rPr>
          </w:rPrChange>
        </w:rPr>
        <w:t xml:space="preserve"> </w:t>
      </w:r>
    </w:p>
    <w:p w14:paraId="5A207F50" w14:textId="0EF2B6BB" w:rsidR="003F1628" w:rsidRPr="003F1628" w:rsidDel="00952540" w:rsidRDefault="003F1628" w:rsidP="003F1628">
      <w:pPr>
        <w:rPr>
          <w:del w:id="7986" w:author="Maxim Moinat" w:date="2016-08-03T11:02:00Z"/>
          <w:color w:val="FF0000"/>
          <w:sz w:val="28"/>
        </w:rPr>
      </w:pPr>
      <w:del w:id="7987" w:author="Maxim Moinat" w:date="2016-08-03T11:02:00Z">
        <w:r w:rsidRPr="003F1628" w:rsidDel="00952540">
          <w:rPr>
            <w:i/>
            <w:color w:val="FF0000"/>
            <w:sz w:val="28"/>
          </w:rPr>
          <w:delText>TODO</w:delText>
        </w:r>
      </w:del>
    </w:p>
    <w:p w14:paraId="2BC10F08" w14:textId="35BE5AF6" w:rsidR="003F1628" w:rsidRPr="003F1628" w:rsidRDefault="003F1628" w:rsidP="003F1628">
      <w:del w:id="7988" w:author="Maxim Moinat" w:date="2016-08-03T11:04:00Z">
        <w:r w:rsidRPr="003F1628" w:rsidDel="00505063">
          <w:delText>Via l</w:delText>
        </w:r>
      </w:del>
      <w:ins w:id="7989" w:author="Maxim Moinat" w:date="2016-08-03T11:04:00Z">
        <w:r w:rsidR="00505063">
          <w:t>L</w:t>
        </w:r>
      </w:ins>
      <w:r w:rsidRPr="003F1628">
        <w:t>ist of counties (lan)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0"/>
        <w:gridCol w:w="2200"/>
        <w:gridCol w:w="2327"/>
        <w:gridCol w:w="2365"/>
      </w:tblGrid>
      <w:tr w:rsidR="003F1628" w14:paraId="5930A77A" w14:textId="77777777" w:rsidTr="003F1628">
        <w:trPr>
          <w:tblHeader/>
        </w:trPr>
        <w:tc>
          <w:tcPr>
            <w:tcW w:w="0" w:type="auto"/>
            <w:shd w:val="clear" w:color="auto" w:fill="AAAAFF"/>
          </w:tcPr>
          <w:p w14:paraId="286A801F" w14:textId="77777777" w:rsidR="003F1628" w:rsidRDefault="003F1628" w:rsidP="00A74099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8C1F36A" w14:textId="77777777" w:rsidR="003F1628" w:rsidRDefault="003F1628" w:rsidP="00A74099">
            <w:r>
              <w:t>Source Field</w:t>
            </w:r>
          </w:p>
        </w:tc>
        <w:tc>
          <w:tcPr>
            <w:tcW w:w="2383" w:type="dxa"/>
            <w:shd w:val="clear" w:color="auto" w:fill="AAAAFF"/>
          </w:tcPr>
          <w:p w14:paraId="63A3EE4A" w14:textId="77777777" w:rsidR="003F1628" w:rsidRDefault="003F1628" w:rsidP="00A74099">
            <w:r>
              <w:t>Logic</w:t>
            </w:r>
          </w:p>
        </w:tc>
        <w:tc>
          <w:tcPr>
            <w:tcW w:w="2409" w:type="dxa"/>
            <w:shd w:val="clear" w:color="auto" w:fill="AAAAFF"/>
          </w:tcPr>
          <w:p w14:paraId="22F98359" w14:textId="77777777" w:rsidR="003F1628" w:rsidRDefault="003F1628" w:rsidP="00A74099">
            <w:r>
              <w:t>Comment</w:t>
            </w:r>
          </w:p>
        </w:tc>
      </w:tr>
      <w:tr w:rsidR="003F1628" w14:paraId="2CB81B51" w14:textId="77777777" w:rsidTr="003F1628">
        <w:trPr>
          <w:trHeight w:val="335"/>
        </w:trPr>
        <w:tc>
          <w:tcPr>
            <w:tcW w:w="0" w:type="auto"/>
          </w:tcPr>
          <w:p w14:paraId="3A95CB5D" w14:textId="77777777" w:rsidR="003F1628" w:rsidRDefault="003F1628" w:rsidP="00A74099">
            <w:r>
              <w:t>location_id</w:t>
            </w:r>
          </w:p>
        </w:tc>
        <w:tc>
          <w:tcPr>
            <w:tcW w:w="0" w:type="auto"/>
          </w:tcPr>
          <w:p w14:paraId="1FA772AC" w14:textId="4573AED2" w:rsidR="003F1628" w:rsidRDefault="009F7030" w:rsidP="00A74099">
            <w:ins w:id="7990" w:author="Maxim Moinat" w:date="2016-08-03T11:03:00Z">
              <w:r>
                <w:t>l</w:t>
              </w:r>
              <w:r w:rsidR="00952540">
                <w:t>an_kom</w:t>
              </w:r>
            </w:ins>
          </w:p>
        </w:tc>
        <w:tc>
          <w:tcPr>
            <w:tcW w:w="2383" w:type="dxa"/>
          </w:tcPr>
          <w:p w14:paraId="75E6F9B0" w14:textId="77777777" w:rsidR="003F1628" w:rsidRDefault="003F1628" w:rsidP="00A74099"/>
        </w:tc>
        <w:tc>
          <w:tcPr>
            <w:tcW w:w="2409" w:type="dxa"/>
          </w:tcPr>
          <w:p w14:paraId="3905C089" w14:textId="77777777" w:rsidR="003F1628" w:rsidRDefault="003F1628" w:rsidP="00A74099"/>
        </w:tc>
      </w:tr>
      <w:tr w:rsidR="003F1628" w14:paraId="2EFBAE5D" w14:textId="77777777" w:rsidTr="003F1628">
        <w:tc>
          <w:tcPr>
            <w:tcW w:w="0" w:type="auto"/>
          </w:tcPr>
          <w:p w14:paraId="2DFCBA35" w14:textId="77777777" w:rsidR="003F1628" w:rsidRDefault="003F1628" w:rsidP="00A74099">
            <w:r>
              <w:t>address_1</w:t>
            </w:r>
          </w:p>
        </w:tc>
        <w:tc>
          <w:tcPr>
            <w:tcW w:w="0" w:type="auto"/>
          </w:tcPr>
          <w:p w14:paraId="53805D8B" w14:textId="77777777" w:rsidR="003F1628" w:rsidRDefault="003F1628" w:rsidP="00A74099"/>
        </w:tc>
        <w:tc>
          <w:tcPr>
            <w:tcW w:w="2383" w:type="dxa"/>
          </w:tcPr>
          <w:p w14:paraId="7E91729C" w14:textId="77777777" w:rsidR="003F1628" w:rsidRDefault="003F1628" w:rsidP="00A74099"/>
        </w:tc>
        <w:tc>
          <w:tcPr>
            <w:tcW w:w="2409" w:type="dxa"/>
          </w:tcPr>
          <w:p w14:paraId="2CE6D810" w14:textId="77777777" w:rsidR="003F1628" w:rsidRDefault="003F1628" w:rsidP="00A74099"/>
        </w:tc>
      </w:tr>
      <w:tr w:rsidR="003F1628" w14:paraId="603D3636" w14:textId="77777777" w:rsidTr="003F1628">
        <w:tc>
          <w:tcPr>
            <w:tcW w:w="0" w:type="auto"/>
          </w:tcPr>
          <w:p w14:paraId="085CE361" w14:textId="77777777" w:rsidR="003F1628" w:rsidRDefault="003F1628" w:rsidP="00A74099">
            <w:r>
              <w:t>address_2</w:t>
            </w:r>
          </w:p>
        </w:tc>
        <w:tc>
          <w:tcPr>
            <w:tcW w:w="0" w:type="auto"/>
          </w:tcPr>
          <w:p w14:paraId="6E8BBF8D" w14:textId="77777777" w:rsidR="003F1628" w:rsidRDefault="003F1628" w:rsidP="00A74099"/>
        </w:tc>
        <w:tc>
          <w:tcPr>
            <w:tcW w:w="2383" w:type="dxa"/>
          </w:tcPr>
          <w:p w14:paraId="024070B9" w14:textId="77777777" w:rsidR="003F1628" w:rsidRDefault="003F1628" w:rsidP="00A74099"/>
        </w:tc>
        <w:tc>
          <w:tcPr>
            <w:tcW w:w="2409" w:type="dxa"/>
          </w:tcPr>
          <w:p w14:paraId="7D311D47" w14:textId="77777777" w:rsidR="003F1628" w:rsidRDefault="003F1628" w:rsidP="00A74099"/>
        </w:tc>
      </w:tr>
      <w:tr w:rsidR="003F1628" w14:paraId="7A012438" w14:textId="77777777" w:rsidTr="003F1628">
        <w:tc>
          <w:tcPr>
            <w:tcW w:w="0" w:type="auto"/>
          </w:tcPr>
          <w:p w14:paraId="2755AB7B" w14:textId="77777777" w:rsidR="003F1628" w:rsidRDefault="003F1628" w:rsidP="00A74099">
            <w:r>
              <w:t>city</w:t>
            </w:r>
          </w:p>
        </w:tc>
        <w:tc>
          <w:tcPr>
            <w:tcW w:w="0" w:type="auto"/>
          </w:tcPr>
          <w:p w14:paraId="1CA05CCF" w14:textId="77777777" w:rsidR="003F1628" w:rsidRDefault="003F1628" w:rsidP="00A74099"/>
        </w:tc>
        <w:tc>
          <w:tcPr>
            <w:tcW w:w="2383" w:type="dxa"/>
          </w:tcPr>
          <w:p w14:paraId="4F1543D8" w14:textId="77777777" w:rsidR="003F1628" w:rsidRDefault="003F1628" w:rsidP="00A74099"/>
        </w:tc>
        <w:tc>
          <w:tcPr>
            <w:tcW w:w="2409" w:type="dxa"/>
          </w:tcPr>
          <w:p w14:paraId="7DD89CB7" w14:textId="77777777" w:rsidR="003F1628" w:rsidRDefault="003F1628" w:rsidP="00A74099"/>
        </w:tc>
      </w:tr>
      <w:tr w:rsidR="003F1628" w14:paraId="6BE3BA2D" w14:textId="77777777" w:rsidTr="003F1628">
        <w:tc>
          <w:tcPr>
            <w:tcW w:w="0" w:type="auto"/>
          </w:tcPr>
          <w:p w14:paraId="18D76F68" w14:textId="77777777" w:rsidR="003F1628" w:rsidRDefault="003F1628" w:rsidP="00A74099">
            <w:r>
              <w:t>state</w:t>
            </w:r>
          </w:p>
        </w:tc>
        <w:tc>
          <w:tcPr>
            <w:tcW w:w="0" w:type="auto"/>
          </w:tcPr>
          <w:p w14:paraId="1BD9B463" w14:textId="77777777" w:rsidR="003F1628" w:rsidRDefault="003F1628" w:rsidP="00A74099"/>
        </w:tc>
        <w:tc>
          <w:tcPr>
            <w:tcW w:w="2383" w:type="dxa"/>
          </w:tcPr>
          <w:p w14:paraId="09E9F802" w14:textId="77777777" w:rsidR="003F1628" w:rsidRDefault="003F1628" w:rsidP="00A74099"/>
        </w:tc>
        <w:tc>
          <w:tcPr>
            <w:tcW w:w="2409" w:type="dxa"/>
          </w:tcPr>
          <w:p w14:paraId="6FDC277C" w14:textId="77777777" w:rsidR="003F1628" w:rsidRDefault="003F1628" w:rsidP="00A74099"/>
        </w:tc>
      </w:tr>
      <w:tr w:rsidR="003F1628" w14:paraId="141C8385" w14:textId="77777777" w:rsidTr="003F1628">
        <w:tc>
          <w:tcPr>
            <w:tcW w:w="0" w:type="auto"/>
          </w:tcPr>
          <w:p w14:paraId="1A6A538D" w14:textId="77777777" w:rsidR="003F1628" w:rsidRDefault="003F1628" w:rsidP="00A74099">
            <w:r>
              <w:t>zip</w:t>
            </w:r>
          </w:p>
        </w:tc>
        <w:tc>
          <w:tcPr>
            <w:tcW w:w="0" w:type="auto"/>
          </w:tcPr>
          <w:p w14:paraId="7C13FDCB" w14:textId="77777777" w:rsidR="003F1628" w:rsidRDefault="003F1628" w:rsidP="00A74099"/>
        </w:tc>
        <w:tc>
          <w:tcPr>
            <w:tcW w:w="2383" w:type="dxa"/>
          </w:tcPr>
          <w:p w14:paraId="25FC5014" w14:textId="77777777" w:rsidR="003F1628" w:rsidRDefault="003F1628" w:rsidP="00A74099"/>
        </w:tc>
        <w:tc>
          <w:tcPr>
            <w:tcW w:w="2409" w:type="dxa"/>
          </w:tcPr>
          <w:p w14:paraId="5B98E881" w14:textId="77777777" w:rsidR="003F1628" w:rsidRDefault="003F1628" w:rsidP="00A74099"/>
        </w:tc>
      </w:tr>
      <w:tr w:rsidR="003F1628" w14:paraId="2188BACC" w14:textId="77777777" w:rsidTr="003F1628">
        <w:tc>
          <w:tcPr>
            <w:tcW w:w="0" w:type="auto"/>
          </w:tcPr>
          <w:p w14:paraId="24EE32F3" w14:textId="77777777" w:rsidR="003F1628" w:rsidRDefault="003F1628" w:rsidP="00A74099">
            <w:r>
              <w:t>county</w:t>
            </w:r>
          </w:p>
        </w:tc>
        <w:tc>
          <w:tcPr>
            <w:tcW w:w="0" w:type="auto"/>
          </w:tcPr>
          <w:p w14:paraId="61255F81" w14:textId="56A90113" w:rsidR="003F1628" w:rsidRDefault="004134A2" w:rsidP="00A74099">
            <w:del w:id="7991" w:author="Maxim Moinat" w:date="2016-08-03T11:03:00Z">
              <w:r w:rsidRPr="004134A2" w:rsidDel="00952540">
                <w:rPr>
                  <w:highlight w:val="yellow"/>
                </w:rPr>
                <w:delText>LISA.lan</w:delText>
              </w:r>
            </w:del>
            <w:ins w:id="7992" w:author="Maxim Moinat" w:date="2016-08-03T11:03:00Z">
              <w:r w:rsidR="00952540">
                <w:t>county_name</w:t>
              </w:r>
            </w:ins>
          </w:p>
        </w:tc>
        <w:tc>
          <w:tcPr>
            <w:tcW w:w="2383" w:type="dxa"/>
          </w:tcPr>
          <w:p w14:paraId="71CDBFC9" w14:textId="77777777" w:rsidR="003F1628" w:rsidRDefault="003F1628" w:rsidP="00A74099"/>
        </w:tc>
        <w:tc>
          <w:tcPr>
            <w:tcW w:w="2409" w:type="dxa"/>
          </w:tcPr>
          <w:p w14:paraId="7D437FBF" w14:textId="77777777" w:rsidR="003F1628" w:rsidRDefault="003F1628" w:rsidP="00A74099"/>
        </w:tc>
      </w:tr>
      <w:tr w:rsidR="003F1628" w14:paraId="0E9987C5" w14:textId="77777777" w:rsidTr="003F1628">
        <w:tc>
          <w:tcPr>
            <w:tcW w:w="0" w:type="auto"/>
          </w:tcPr>
          <w:p w14:paraId="1572FA0E" w14:textId="77777777" w:rsidR="003F1628" w:rsidRDefault="003F1628" w:rsidP="00A74099">
            <w:r>
              <w:t>location_source_value</w:t>
            </w:r>
          </w:p>
        </w:tc>
        <w:tc>
          <w:tcPr>
            <w:tcW w:w="0" w:type="auto"/>
          </w:tcPr>
          <w:p w14:paraId="76EFABAC" w14:textId="516A3719" w:rsidR="003F1628" w:rsidRDefault="009F7030" w:rsidP="00A74099">
            <w:ins w:id="7993" w:author="Maxim Moinat" w:date="2016-08-03T11:03:00Z">
              <w:r>
                <w:t>l</w:t>
              </w:r>
              <w:r w:rsidR="00B61BF3">
                <w:t>an_kom</w:t>
              </w:r>
            </w:ins>
          </w:p>
        </w:tc>
        <w:tc>
          <w:tcPr>
            <w:tcW w:w="2383" w:type="dxa"/>
          </w:tcPr>
          <w:p w14:paraId="6399D55A" w14:textId="77777777" w:rsidR="003F1628" w:rsidRDefault="003F1628" w:rsidP="00A74099"/>
        </w:tc>
        <w:tc>
          <w:tcPr>
            <w:tcW w:w="2409" w:type="dxa"/>
          </w:tcPr>
          <w:p w14:paraId="1F9ABEE1" w14:textId="77777777" w:rsidR="003F1628" w:rsidRDefault="003F1628" w:rsidP="00A74099"/>
        </w:tc>
      </w:tr>
    </w:tbl>
    <w:p w14:paraId="365F2F01" w14:textId="499293D5" w:rsidR="00ED6666" w:rsidRPr="00ED6666" w:rsidDel="00952540" w:rsidRDefault="004134A2" w:rsidP="00ED6666">
      <w:pPr>
        <w:rPr>
          <w:del w:id="7994" w:author="Maxim Moinat" w:date="2016-08-03T11:03:00Z"/>
        </w:rPr>
      </w:pPr>
      <w:del w:id="7995" w:author="Maxim Moinat" w:date="2016-08-03T11:03:00Z">
        <w:r w:rsidDel="00952540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 xml:space="preserve">OHDSI wiki: </w:delText>
        </w:r>
        <w:r w:rsidRPr="004134A2" w:rsidDel="00952540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All fields in the Location tables contain the verbatim data in the source, no mapping or normalization takes place. None of the fields are mandatory.</w:delText>
        </w:r>
      </w:del>
    </w:p>
    <w:p w14:paraId="2AE45833" w14:textId="55558EFB" w:rsidR="00ED6666" w:rsidDel="00952540" w:rsidRDefault="003124EE" w:rsidP="004134A2">
      <w:pPr>
        <w:rPr>
          <w:del w:id="7996" w:author="Maxim Moinat" w:date="2016-08-03T11:03:00Z"/>
        </w:rPr>
      </w:pPr>
      <w:del w:id="7997" w:author="Maxim Moinat" w:date="2016-08-03T11:03:00Z">
        <w:r w:rsidDel="00952540">
          <w:rPr>
            <w:rFonts w:cs="Arial"/>
            <w:szCs w:val="20"/>
            <w:lang w:val="en-GB"/>
          </w:rPr>
          <w:delText>Not possible to map using normal vocabulairies available in Usagi. There only on country level, not even cities are present. Other, internal vocabulairies?</w:delText>
        </w:r>
        <w:r w:rsidR="004134A2" w:rsidDel="00952540">
          <w:delText xml:space="preserve"> </w:delText>
        </w:r>
      </w:del>
    </w:p>
    <w:p w14:paraId="13B3A18E" w14:textId="77777777" w:rsidR="003124EE" w:rsidRDefault="003124EE" w:rsidP="00590F24"/>
    <w:p w14:paraId="23D245FF" w14:textId="4A7D9C81" w:rsidR="00D8582D" w:rsidRDefault="00D8582D">
      <w:pPr>
        <w:pStyle w:val="Heading2"/>
        <w:rPr>
          <w:ins w:id="7998" w:author="Maxim Moinat" w:date="2016-08-03T10:20:00Z"/>
        </w:rPr>
        <w:pPrChange w:id="7999" w:author="Maxim Moinat" w:date="2016-08-03T10:19:00Z">
          <w:pPr/>
        </w:pPrChange>
      </w:pPr>
      <w:bookmarkStart w:id="8000" w:name="_Toc488143558"/>
      <w:ins w:id="8001" w:author="Maxim Moinat" w:date="2016-08-03T10:20:00Z">
        <w:r>
          <w:t>Table</w:t>
        </w:r>
      </w:ins>
      <w:ins w:id="8002" w:author="Maxim Moinat" w:date="2017-05-09T15:38:00Z">
        <w:r w:rsidR="009B4903">
          <w:t xml:space="preserve">: </w:t>
        </w:r>
      </w:ins>
      <w:ins w:id="8003" w:author="Maxim Moinat" w:date="2016-08-03T10:20:00Z">
        <w:r w:rsidR="009B4903">
          <w:t>d</w:t>
        </w:r>
        <w:r>
          <w:t>rug_era</w:t>
        </w:r>
        <w:bookmarkEnd w:id="8000"/>
      </w:ins>
    </w:p>
    <w:p w14:paraId="3B446878" w14:textId="42744C60" w:rsidR="00D8582D" w:rsidRDefault="00CC27DC">
      <w:pPr>
        <w:rPr>
          <w:ins w:id="8004" w:author="Maxim Moinat" w:date="2017-07-18T10:37:00Z"/>
        </w:rPr>
      </w:pPr>
      <w:ins w:id="8005" w:author="Maxim Moinat" w:date="2017-07-18T10:36:00Z">
        <w:r>
          <w:t>The</w:t>
        </w:r>
      </w:ins>
      <w:ins w:id="8006" w:author="Maxim Moinat" w:date="2017-07-18T10:35:00Z">
        <w:r w:rsidR="00A0537F">
          <w:t xml:space="preserve"> default, </w:t>
        </w:r>
      </w:ins>
      <w:ins w:id="8007" w:author="Maxim Moinat" w:date="2017-07-18T10:36:00Z">
        <w:r>
          <w:t>non-stockpiling</w:t>
        </w:r>
      </w:ins>
      <w:ins w:id="8008" w:author="Maxim Moinat" w:date="2017-07-18T10:35:00Z">
        <w:r w:rsidR="00A0537F">
          <w:t xml:space="preserve"> script</w:t>
        </w:r>
      </w:ins>
      <w:ins w:id="8009" w:author="Maxim Moinat" w:date="2017-07-18T10:36:00Z">
        <w:r>
          <w:t xml:space="preserve"> from the OHDSI community</w:t>
        </w:r>
      </w:ins>
      <w:ins w:id="8010" w:author="Maxim Moinat" w:date="2017-07-18T10:35:00Z">
        <w:r>
          <w:t xml:space="preserve"> was used, </w:t>
        </w:r>
      </w:ins>
      <w:ins w:id="8011" w:author="Maxim Moinat" w:date="2017-07-18T10:37:00Z">
        <w:r>
          <w:t>shared</w:t>
        </w:r>
      </w:ins>
      <w:ins w:id="8012" w:author="Maxim Moinat" w:date="2017-07-18T10:35:00Z">
        <w:r>
          <w:t xml:space="preserve"> by Chris Knoll </w:t>
        </w:r>
      </w:ins>
      <w:ins w:id="8013" w:author="Maxim Moinat" w:date="2017-07-18T10:37:00Z">
        <w:r>
          <w:t>on Github (</w:t>
        </w:r>
        <w:r>
          <w:fldChar w:fldCharType="begin"/>
        </w:r>
        <w:r>
          <w:instrText xml:space="preserve"> HYPERLINK "</w:instrText>
        </w:r>
        <w:r w:rsidRPr="00CC27DC">
          <w:rPr>
            <w:rPrChange w:id="8014" w:author="Maxim Moinat" w:date="2017-07-18T10:37:00Z">
              <w:rPr>
                <w:rStyle w:val="Hyperlink"/>
                <w:rFonts w:ascii="Consolas" w:eastAsia="Times New Roman" w:hAnsi="Consolas"/>
                <w:sz w:val="18"/>
                <w:szCs w:val="18"/>
                <w:shd w:val="clear" w:color="auto" w:fill="FFFFFF"/>
              </w:rPr>
            </w:rPrChange>
          </w:rPr>
          <w:instrText>https://gist.github.com/chrisknoll/a18c8e15ff66f26fac84)</w:instrText>
        </w:r>
        <w:r>
          <w:instrText xml:space="preserve">" </w:instrText>
        </w:r>
        <w:r>
          <w:fldChar w:fldCharType="separate"/>
        </w:r>
        <w:r w:rsidRPr="004B0B19">
          <w:rPr>
            <w:rStyle w:val="Hyperlink"/>
            <w:rPrChange w:id="8015" w:author="Maxim Moinat" w:date="2017-07-18T10:37:00Z">
              <w:rPr>
                <w:rStyle w:val="Hyperlink"/>
                <w:rFonts w:ascii="Consolas" w:eastAsia="Times New Roman" w:hAnsi="Consolas"/>
                <w:sz w:val="18"/>
                <w:szCs w:val="18"/>
                <w:shd w:val="clear" w:color="auto" w:fill="FFFFFF"/>
              </w:rPr>
            </w:rPrChange>
          </w:rPr>
          <w:t>https://gist.github.com/chrisknoll/a18c8e15ff66f26fac84)</w:t>
        </w:r>
        <w:r>
          <w:fldChar w:fldCharType="end"/>
        </w:r>
        <w:r>
          <w:t>.</w:t>
        </w:r>
      </w:ins>
    </w:p>
    <w:p w14:paraId="7B46A305" w14:textId="062290B5" w:rsidR="00CC27DC" w:rsidRDefault="00F6007C">
      <w:pPr>
        <w:rPr>
          <w:ins w:id="8016" w:author="Maxim Moinat" w:date="2017-07-18T10:39:00Z"/>
        </w:rPr>
      </w:pPr>
      <w:ins w:id="8017" w:author="Maxim Moinat" w:date="2017-07-18T10:59:00Z">
        <w:r>
          <w:br/>
        </w:r>
      </w:ins>
      <w:ins w:id="8018" w:author="Maxim Moinat" w:date="2017-07-20T13:34:00Z">
        <w:r w:rsidR="00754EEE">
          <w:t>The drug era script uses a general definition to det</w:t>
        </w:r>
      </w:ins>
      <w:ins w:id="8019" w:author="Maxim Moinat" w:date="2017-07-20T13:35:00Z">
        <w:r w:rsidR="00754EEE">
          <w:t xml:space="preserve">ermine the drug eras. </w:t>
        </w:r>
      </w:ins>
      <w:ins w:id="8020" w:author="Maxim Moinat" w:date="2017-07-18T10:59:00Z">
        <w:r>
          <w:t>For this mapping</w:t>
        </w:r>
      </w:ins>
      <w:ins w:id="8021" w:author="Maxim Moinat" w:date="2017-07-18T10:38:00Z">
        <w:r w:rsidR="00C8534B">
          <w:t>, the drug eras are determined in these steps:</w:t>
        </w:r>
      </w:ins>
    </w:p>
    <w:p w14:paraId="63C826CB" w14:textId="4BF08ABD" w:rsidR="00C8534B" w:rsidRDefault="00C8534B">
      <w:pPr>
        <w:pStyle w:val="ListParagraph"/>
        <w:numPr>
          <w:ilvl w:val="0"/>
          <w:numId w:val="9"/>
        </w:numPr>
        <w:rPr>
          <w:ins w:id="8022" w:author="Maxim Moinat" w:date="2017-07-18T10:39:00Z"/>
        </w:rPr>
        <w:pPrChange w:id="8023" w:author="Maxim Moinat" w:date="2017-07-18T10:39:00Z">
          <w:pPr/>
        </w:pPrChange>
      </w:pPr>
      <w:ins w:id="8024" w:author="Maxim Moinat" w:date="2017-07-18T10:39:00Z">
        <w:r>
          <w:t>All drug exposure concepts are mapped to their respective ingredients.</w:t>
        </w:r>
      </w:ins>
    </w:p>
    <w:p w14:paraId="72AA97CD" w14:textId="1EF7C8D1" w:rsidR="00C8534B" w:rsidRDefault="00C8534B">
      <w:pPr>
        <w:pStyle w:val="ListParagraph"/>
        <w:numPr>
          <w:ilvl w:val="0"/>
          <w:numId w:val="9"/>
        </w:numPr>
        <w:rPr>
          <w:ins w:id="8025" w:author="Maxim Moinat" w:date="2017-07-18T10:58:00Z"/>
        </w:rPr>
        <w:pPrChange w:id="8026" w:author="Maxim Moinat" w:date="2017-07-18T10:39:00Z">
          <w:pPr/>
        </w:pPrChange>
      </w:pPr>
      <w:ins w:id="8027" w:author="Maxim Moinat" w:date="2017-07-18T10:39:00Z">
        <w:r>
          <w:t xml:space="preserve">The </w:t>
        </w:r>
      </w:ins>
      <w:ins w:id="8028" w:author="Maxim Moinat" w:date="2017-07-18T11:05:00Z">
        <w:r w:rsidR="00333DC1">
          <w:t xml:space="preserve">end of a </w:t>
        </w:r>
      </w:ins>
      <w:ins w:id="8029" w:author="Maxim Moinat" w:date="2017-07-18T10:39:00Z">
        <w:r>
          <w:t xml:space="preserve">drug exposure </w:t>
        </w:r>
      </w:ins>
      <w:ins w:id="8030" w:author="Maxim Moinat" w:date="2017-07-18T10:57:00Z">
        <w:r w:rsidR="00F6007C">
          <w:t xml:space="preserve">is </w:t>
        </w:r>
      </w:ins>
      <w:ins w:id="8031" w:author="Maxim Moinat" w:date="2017-07-18T11:05:00Z">
        <w:r w:rsidR="00333DC1">
          <w:t>set to the</w:t>
        </w:r>
      </w:ins>
      <w:ins w:id="8032" w:author="Maxim Moinat" w:date="2017-07-18T10:57:00Z">
        <w:r w:rsidR="00F6007C">
          <w:t xml:space="preserve"> </w:t>
        </w:r>
      </w:ins>
      <w:ins w:id="8033" w:author="Maxim Moinat" w:date="2017-07-18T10:58:00Z">
        <w:r w:rsidR="00F6007C">
          <w:t>start date plus the number of days supply.</w:t>
        </w:r>
      </w:ins>
    </w:p>
    <w:p w14:paraId="760C1124" w14:textId="6B28EDCC" w:rsidR="00F6007C" w:rsidRDefault="00333DC1">
      <w:pPr>
        <w:pStyle w:val="ListParagraph"/>
        <w:numPr>
          <w:ilvl w:val="0"/>
          <w:numId w:val="9"/>
        </w:numPr>
        <w:rPr>
          <w:ins w:id="8034" w:author="Maxim Moinat" w:date="2017-07-18T11:03:00Z"/>
        </w:rPr>
        <w:pPrChange w:id="8035" w:author="Maxim Moinat" w:date="2017-07-18T10:39:00Z">
          <w:pPr/>
        </w:pPrChange>
      </w:pPr>
      <w:ins w:id="8036" w:author="Maxim Moinat" w:date="2017-07-18T11:05:00Z">
        <w:r>
          <w:t>Combine the exposures</w:t>
        </w:r>
      </w:ins>
      <w:ins w:id="8037" w:author="Maxim Moinat" w:date="2017-07-18T11:06:00Z">
        <w:r>
          <w:t xml:space="preserve"> of an ingredient to one era</w:t>
        </w:r>
      </w:ins>
      <w:ins w:id="8038" w:author="Maxim Moinat" w:date="2017-07-18T11:05:00Z">
        <w:r>
          <w:t xml:space="preserve"> </w:t>
        </w:r>
      </w:ins>
      <w:ins w:id="8039" w:author="Maxim Moinat" w:date="2017-07-18T11:06:00Z">
        <w:r>
          <w:t>if</w:t>
        </w:r>
      </w:ins>
      <w:ins w:id="8040" w:author="Maxim Moinat" w:date="2017-07-18T11:05:00Z">
        <w:r>
          <w:t xml:space="preserve"> the end and start are </w:t>
        </w:r>
      </w:ins>
      <w:ins w:id="8041" w:author="Maxim Moinat" w:date="2017-07-18T11:02:00Z">
        <w:r w:rsidR="00EC2D35">
          <w:t>within</w:t>
        </w:r>
        <w:r>
          <w:t xml:space="preserve"> 30 days</w:t>
        </w:r>
      </w:ins>
      <w:ins w:id="8042" w:author="Maxim Moinat" w:date="2017-07-18T11:06:00Z">
        <w:r>
          <w:t xml:space="preserve"> of each other</w:t>
        </w:r>
      </w:ins>
      <w:ins w:id="8043" w:author="Maxim Moinat" w:date="2017-07-18T11:02:00Z">
        <w:r>
          <w:t>.</w:t>
        </w:r>
      </w:ins>
    </w:p>
    <w:p w14:paraId="22E72A1D" w14:textId="77777777" w:rsidR="00EC2D35" w:rsidRDefault="00EC2D35">
      <w:pPr>
        <w:rPr>
          <w:ins w:id="8044" w:author="Maxim Moinat" w:date="2017-07-18T10:37:00Z"/>
        </w:rPr>
      </w:pPr>
    </w:p>
    <w:p w14:paraId="26D0A91B" w14:textId="77777777" w:rsidR="00CC27DC" w:rsidRPr="00CC27DC" w:rsidRDefault="00CC27DC">
      <w:pPr>
        <w:rPr>
          <w:ins w:id="8045" w:author="Maxim Moinat" w:date="2017-07-18T10:36:00Z"/>
          <w:rFonts w:eastAsia="Times New Roman"/>
          <w:rPrChange w:id="8046" w:author="Maxim Moinat" w:date="2017-07-18T10:37:00Z">
            <w:rPr>
              <w:ins w:id="8047" w:author="Maxim Moinat" w:date="2017-07-18T10:36:00Z"/>
            </w:rPr>
          </w:rPrChange>
        </w:rPr>
      </w:pPr>
    </w:p>
    <w:p w14:paraId="74A8BFDA" w14:textId="5905C49A" w:rsidR="00E3579E" w:rsidRDefault="00D8582D">
      <w:pPr>
        <w:pStyle w:val="Heading2"/>
        <w:rPr>
          <w:ins w:id="8048" w:author="Maxim Moinat" w:date="2016-08-03T10:20:00Z"/>
        </w:rPr>
        <w:pPrChange w:id="8049" w:author="Maxim Moinat" w:date="2016-08-03T10:19:00Z">
          <w:pPr/>
        </w:pPrChange>
      </w:pPr>
      <w:bookmarkStart w:id="8050" w:name="_Toc488143559"/>
      <w:ins w:id="8051" w:author="Maxim Moinat" w:date="2016-08-03T10:20:00Z">
        <w:r>
          <w:t>Table</w:t>
        </w:r>
      </w:ins>
      <w:ins w:id="8052" w:author="Maxim Moinat" w:date="2017-05-09T15:38:00Z">
        <w:r w:rsidR="009B4903">
          <w:t xml:space="preserve">: </w:t>
        </w:r>
      </w:ins>
      <w:ins w:id="8053" w:author="Maxim Moinat" w:date="2016-08-03T10:20:00Z">
        <w:r w:rsidR="009B4903">
          <w:t>c</w:t>
        </w:r>
        <w:r>
          <w:t>ond</w:t>
        </w:r>
      </w:ins>
      <w:ins w:id="8054" w:author="Maxim Moinat" w:date="2017-07-18T10:36:00Z">
        <w:r w:rsidR="00CC27DC">
          <w:t>i</w:t>
        </w:r>
      </w:ins>
      <w:ins w:id="8055" w:author="Maxim Moinat" w:date="2016-08-03T10:20:00Z">
        <w:r>
          <w:t>tion_era</w:t>
        </w:r>
      </w:ins>
      <w:bookmarkEnd w:id="8050"/>
      <w:del w:id="8056" w:author="Maxim Moinat" w:date="2016-08-03T10:21:00Z">
        <w:r w:rsidR="00E3579E" w:rsidRPr="00764BBE" w:rsidDel="00D8582D">
          <w:br w:type="page"/>
        </w:r>
      </w:del>
    </w:p>
    <w:p w14:paraId="037DF7C6" w14:textId="2526B54B" w:rsidR="00D8582D" w:rsidRPr="00604C51" w:rsidRDefault="00D8582D" w:rsidP="00D8582D">
      <w:pPr>
        <w:rPr>
          <w:ins w:id="8057" w:author="Maxim Moinat" w:date="2016-08-03T10:20:00Z"/>
        </w:rPr>
      </w:pPr>
      <w:ins w:id="8058" w:author="Maxim Moinat" w:date="2016-08-03T10:20:00Z">
        <w:r>
          <w:t>Standard script from OHDSI c</w:t>
        </w:r>
        <w:r w:rsidR="00CC27DC">
          <w:t>ommunity to build condition_era</w:t>
        </w:r>
      </w:ins>
    </w:p>
    <w:p w14:paraId="30195E81" w14:textId="741A7292" w:rsidR="00F613A9" w:rsidDel="00CE7FA7" w:rsidRDefault="00F613A9" w:rsidP="00F613A9">
      <w:pPr>
        <w:pStyle w:val="Heading2"/>
        <w:rPr>
          <w:del w:id="8059" w:author="Maxim Moinat" w:date="2017-05-09T15:30:00Z"/>
        </w:rPr>
      </w:pPr>
      <w:moveToRangeStart w:id="8060" w:author="Maxim Moinat" w:date="2016-08-03T10:29:00Z" w:name="move457983469"/>
      <w:moveTo w:id="8061" w:author="Maxim Moinat" w:date="2016-08-03T10:29:00Z">
        <w:del w:id="8062" w:author="Maxim Moinat" w:date="2017-05-09T15:30:00Z">
          <w:r w:rsidDel="00CE7FA7">
            <w:delText xml:space="preserve">Table Name: </w:delText>
          </w:r>
          <w:r w:rsidRPr="008F5EC0" w:rsidDel="00CE7FA7">
            <w:delText>device_exposure</w:delText>
          </w:r>
        </w:del>
      </w:moveTo>
    </w:p>
    <w:p w14:paraId="584B5A19" w14:textId="35AA2E52" w:rsidR="00F613A9" w:rsidDel="00CE7FA7" w:rsidRDefault="00F613A9" w:rsidP="00F613A9">
      <w:pPr>
        <w:rPr>
          <w:del w:id="8063" w:author="Maxim Moinat" w:date="2017-05-09T15:30:00Z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6"/>
        <w:gridCol w:w="1547"/>
        <w:gridCol w:w="3080"/>
        <w:gridCol w:w="967"/>
      </w:tblGrid>
      <w:tr w:rsidR="00F613A9" w:rsidDel="00CE7FA7" w14:paraId="10686C6A" w14:textId="7E11581B" w:rsidTr="00C42D3F">
        <w:trPr>
          <w:del w:id="8064" w:author="Maxim Moinat" w:date="2017-05-09T15:30:00Z"/>
        </w:trPr>
        <w:tc>
          <w:tcPr>
            <w:tcW w:w="0" w:type="auto"/>
            <w:shd w:val="clear" w:color="auto" w:fill="AAAAFF"/>
          </w:tcPr>
          <w:p w14:paraId="5DCC45C0" w14:textId="452F9CA1" w:rsidR="00F613A9" w:rsidDel="00CE7FA7" w:rsidRDefault="00F613A9" w:rsidP="00C42D3F">
            <w:pPr>
              <w:rPr>
                <w:del w:id="8065" w:author="Maxim Moinat" w:date="2017-05-09T15:30:00Z"/>
              </w:rPr>
            </w:pPr>
            <w:moveTo w:id="8066" w:author="Maxim Moinat" w:date="2016-08-03T10:29:00Z">
              <w:del w:id="8067" w:author="Maxim Moinat" w:date="2017-05-09T15:30:00Z">
                <w:r w:rsidDel="00CE7FA7">
                  <w:delText>Destination Field</w:delText>
                </w:r>
              </w:del>
            </w:moveTo>
          </w:p>
        </w:tc>
        <w:tc>
          <w:tcPr>
            <w:tcW w:w="0" w:type="auto"/>
            <w:shd w:val="clear" w:color="auto" w:fill="AAAAFF"/>
          </w:tcPr>
          <w:p w14:paraId="009CBA55" w14:textId="50294216" w:rsidR="00F613A9" w:rsidDel="00CE7FA7" w:rsidRDefault="00F613A9" w:rsidP="00C42D3F">
            <w:pPr>
              <w:rPr>
                <w:del w:id="8068" w:author="Maxim Moinat" w:date="2017-05-09T15:30:00Z"/>
              </w:rPr>
            </w:pPr>
            <w:moveTo w:id="8069" w:author="Maxim Moinat" w:date="2016-08-03T10:29:00Z">
              <w:del w:id="8070" w:author="Maxim Moinat" w:date="2017-05-09T15:30:00Z">
                <w:r w:rsidDel="00CE7FA7">
                  <w:delText>Source Field</w:delText>
                </w:r>
              </w:del>
            </w:moveTo>
          </w:p>
        </w:tc>
        <w:tc>
          <w:tcPr>
            <w:tcW w:w="0" w:type="auto"/>
            <w:shd w:val="clear" w:color="auto" w:fill="AAAAFF"/>
          </w:tcPr>
          <w:p w14:paraId="17A511B8" w14:textId="78E94895" w:rsidR="00F613A9" w:rsidDel="00CE7FA7" w:rsidRDefault="00F613A9" w:rsidP="00C42D3F">
            <w:pPr>
              <w:rPr>
                <w:del w:id="8071" w:author="Maxim Moinat" w:date="2017-05-09T15:30:00Z"/>
              </w:rPr>
            </w:pPr>
            <w:moveTo w:id="8072" w:author="Maxim Moinat" w:date="2016-08-03T10:29:00Z">
              <w:del w:id="8073" w:author="Maxim Moinat" w:date="2017-05-09T15:30:00Z">
                <w:r w:rsidDel="00CE7FA7">
                  <w:delText>Logic</w:delText>
                </w:r>
              </w:del>
            </w:moveTo>
          </w:p>
        </w:tc>
        <w:tc>
          <w:tcPr>
            <w:tcW w:w="0" w:type="auto"/>
            <w:shd w:val="clear" w:color="auto" w:fill="AAAAFF"/>
          </w:tcPr>
          <w:p w14:paraId="32A57439" w14:textId="172B9575" w:rsidR="00F613A9" w:rsidDel="00CE7FA7" w:rsidRDefault="00F613A9" w:rsidP="00C42D3F">
            <w:pPr>
              <w:rPr>
                <w:del w:id="8074" w:author="Maxim Moinat" w:date="2017-05-09T15:30:00Z"/>
              </w:rPr>
            </w:pPr>
            <w:moveTo w:id="8075" w:author="Maxim Moinat" w:date="2016-08-03T10:29:00Z">
              <w:del w:id="8076" w:author="Maxim Moinat" w:date="2017-05-09T15:30:00Z">
                <w:r w:rsidDel="00CE7FA7">
                  <w:delText>Comment</w:delText>
                </w:r>
              </w:del>
            </w:moveTo>
          </w:p>
        </w:tc>
      </w:tr>
      <w:tr w:rsidR="00F613A9" w:rsidDel="00CE7FA7" w14:paraId="7B937B2D" w14:textId="33206A5E" w:rsidTr="00C42D3F">
        <w:trPr>
          <w:del w:id="8077" w:author="Maxim Moinat" w:date="2017-05-09T15:30:00Z"/>
        </w:trPr>
        <w:tc>
          <w:tcPr>
            <w:tcW w:w="0" w:type="auto"/>
          </w:tcPr>
          <w:p w14:paraId="1113D519" w14:textId="697FFA21" w:rsidR="00F613A9" w:rsidDel="00CE7FA7" w:rsidRDefault="00F613A9" w:rsidP="00C42D3F">
            <w:pPr>
              <w:rPr>
                <w:del w:id="8078" w:author="Maxim Moinat" w:date="2017-05-09T15:30:00Z"/>
              </w:rPr>
            </w:pPr>
            <w:moveTo w:id="8079" w:author="Maxim Moinat" w:date="2016-08-03T10:29:00Z">
              <w:del w:id="8080" w:author="Maxim Moinat" w:date="2017-05-09T15:30:00Z">
                <w:r w:rsidDel="00CE7FA7">
                  <w:delText>device_exposure_id</w:delText>
                </w:r>
              </w:del>
            </w:moveTo>
          </w:p>
        </w:tc>
        <w:tc>
          <w:tcPr>
            <w:tcW w:w="0" w:type="auto"/>
          </w:tcPr>
          <w:p w14:paraId="40E2CCDA" w14:textId="6DABA744" w:rsidR="00F613A9" w:rsidDel="00CE7FA7" w:rsidRDefault="00F613A9" w:rsidP="00C42D3F">
            <w:pPr>
              <w:rPr>
                <w:del w:id="8081" w:author="Maxim Moinat" w:date="2017-05-09T15:30:00Z"/>
              </w:rPr>
            </w:pPr>
          </w:p>
        </w:tc>
        <w:tc>
          <w:tcPr>
            <w:tcW w:w="0" w:type="auto"/>
          </w:tcPr>
          <w:p w14:paraId="57D9A232" w14:textId="6D3CCF64" w:rsidR="00F613A9" w:rsidDel="00CE7FA7" w:rsidRDefault="00F613A9" w:rsidP="00C42D3F">
            <w:pPr>
              <w:rPr>
                <w:del w:id="8082" w:author="Maxim Moinat" w:date="2017-05-09T15:30:00Z"/>
              </w:rPr>
            </w:pPr>
          </w:p>
        </w:tc>
        <w:tc>
          <w:tcPr>
            <w:tcW w:w="0" w:type="auto"/>
          </w:tcPr>
          <w:p w14:paraId="533035F9" w14:textId="50ED1A8D" w:rsidR="00F613A9" w:rsidDel="00CE7FA7" w:rsidRDefault="00F613A9" w:rsidP="00C42D3F">
            <w:pPr>
              <w:rPr>
                <w:del w:id="8083" w:author="Maxim Moinat" w:date="2017-05-09T15:30:00Z"/>
              </w:rPr>
            </w:pPr>
          </w:p>
        </w:tc>
      </w:tr>
      <w:tr w:rsidR="00F613A9" w:rsidDel="00CE7FA7" w14:paraId="3C9222EF" w14:textId="1DAD9602" w:rsidTr="00C42D3F">
        <w:trPr>
          <w:del w:id="8084" w:author="Maxim Moinat" w:date="2017-05-09T15:30:00Z"/>
        </w:trPr>
        <w:tc>
          <w:tcPr>
            <w:tcW w:w="0" w:type="auto"/>
          </w:tcPr>
          <w:p w14:paraId="63E978DD" w14:textId="17D81A60" w:rsidR="00F613A9" w:rsidDel="00CE7FA7" w:rsidRDefault="00F613A9" w:rsidP="00C42D3F">
            <w:pPr>
              <w:rPr>
                <w:del w:id="8085" w:author="Maxim Moinat" w:date="2017-05-09T15:30:00Z"/>
              </w:rPr>
            </w:pPr>
            <w:moveTo w:id="8086" w:author="Maxim Moinat" w:date="2016-08-03T10:29:00Z">
              <w:del w:id="8087" w:author="Maxim Moinat" w:date="2017-05-09T15:30:00Z">
                <w:r w:rsidDel="00CE7FA7">
                  <w:delText>person_id</w:delText>
                </w:r>
              </w:del>
            </w:moveTo>
          </w:p>
        </w:tc>
        <w:tc>
          <w:tcPr>
            <w:tcW w:w="0" w:type="auto"/>
          </w:tcPr>
          <w:p w14:paraId="0ECE9885" w14:textId="25135F59" w:rsidR="00F613A9" w:rsidDel="00CE7FA7" w:rsidRDefault="00F613A9" w:rsidP="00C42D3F">
            <w:pPr>
              <w:rPr>
                <w:del w:id="8088" w:author="Maxim Moinat" w:date="2017-05-09T15:30:00Z"/>
              </w:rPr>
            </w:pPr>
            <w:moveTo w:id="8089" w:author="Maxim Moinat" w:date="2016-08-03T10:29:00Z">
              <w:del w:id="8090" w:author="Maxim Moinat" w:date="2017-05-09T15:30:00Z">
                <w:r w:rsidDel="00CE7FA7">
                  <w:delText>PATREG.lpnr</w:delText>
                </w:r>
              </w:del>
            </w:moveTo>
          </w:p>
        </w:tc>
        <w:tc>
          <w:tcPr>
            <w:tcW w:w="0" w:type="auto"/>
          </w:tcPr>
          <w:p w14:paraId="26BDDED0" w14:textId="733DAE13" w:rsidR="00F613A9" w:rsidDel="00CE7FA7" w:rsidRDefault="00F613A9" w:rsidP="00C42D3F">
            <w:pPr>
              <w:rPr>
                <w:del w:id="8091" w:author="Maxim Moinat" w:date="2017-05-09T15:30:00Z"/>
              </w:rPr>
            </w:pPr>
          </w:p>
        </w:tc>
        <w:tc>
          <w:tcPr>
            <w:tcW w:w="0" w:type="auto"/>
          </w:tcPr>
          <w:p w14:paraId="5D19A9C0" w14:textId="204BF974" w:rsidR="00F613A9" w:rsidDel="00CE7FA7" w:rsidRDefault="00F613A9" w:rsidP="00C42D3F">
            <w:pPr>
              <w:rPr>
                <w:del w:id="8092" w:author="Maxim Moinat" w:date="2017-05-09T15:30:00Z"/>
              </w:rPr>
            </w:pPr>
          </w:p>
        </w:tc>
      </w:tr>
      <w:tr w:rsidR="00F613A9" w:rsidRPr="0015685C" w:rsidDel="00CE7FA7" w14:paraId="7DC65141" w14:textId="40C52A5D" w:rsidTr="00C42D3F">
        <w:trPr>
          <w:del w:id="8093" w:author="Maxim Moinat" w:date="2017-05-09T15:30:00Z"/>
        </w:trPr>
        <w:tc>
          <w:tcPr>
            <w:tcW w:w="0" w:type="auto"/>
          </w:tcPr>
          <w:p w14:paraId="4D531226" w14:textId="3E1DE84F" w:rsidR="00F613A9" w:rsidDel="00CE7FA7" w:rsidRDefault="00F613A9" w:rsidP="00C42D3F">
            <w:pPr>
              <w:rPr>
                <w:del w:id="8094" w:author="Maxim Moinat" w:date="2017-05-09T15:30:00Z"/>
              </w:rPr>
            </w:pPr>
            <w:moveTo w:id="8095" w:author="Maxim Moinat" w:date="2016-08-03T10:29:00Z">
              <w:del w:id="8096" w:author="Maxim Moinat" w:date="2017-05-09T15:30:00Z">
                <w:r w:rsidDel="00CE7FA7">
                  <w:delText>device_concept_id</w:delText>
                </w:r>
              </w:del>
            </w:moveTo>
          </w:p>
        </w:tc>
        <w:tc>
          <w:tcPr>
            <w:tcW w:w="0" w:type="auto"/>
          </w:tcPr>
          <w:p w14:paraId="06EC2828" w14:textId="1007EBC8" w:rsidR="00F613A9" w:rsidDel="00CE7FA7" w:rsidRDefault="00F613A9" w:rsidP="00C42D3F">
            <w:pPr>
              <w:rPr>
                <w:del w:id="8097" w:author="Maxim Moinat" w:date="2017-05-09T15:30:00Z"/>
              </w:rPr>
            </w:pPr>
            <w:moveTo w:id="8098" w:author="Maxim Moinat" w:date="2016-08-03T10:29:00Z">
              <w:del w:id="8099" w:author="Maxim Moinat" w:date="2017-05-09T15:30:00Z">
                <w:r w:rsidDel="00CE7FA7">
                  <w:delText>PATREG.hdia</w:delText>
                </w:r>
              </w:del>
            </w:moveTo>
          </w:p>
          <w:p w14:paraId="2CCD2CAC" w14:textId="12CE0928" w:rsidR="00F613A9" w:rsidDel="00CE7FA7" w:rsidRDefault="00F613A9" w:rsidP="00C42D3F">
            <w:pPr>
              <w:rPr>
                <w:del w:id="8100" w:author="Maxim Moinat" w:date="2017-05-09T15:30:00Z"/>
              </w:rPr>
            </w:pPr>
            <w:moveTo w:id="8101" w:author="Maxim Moinat" w:date="2016-08-03T10:29:00Z">
              <w:del w:id="8102" w:author="Maxim Moinat" w:date="2017-05-09T15:30:00Z">
                <w:r w:rsidDel="00CE7FA7">
                  <w:delText>PATREG.bdia1</w:delText>
                </w:r>
              </w:del>
            </w:moveTo>
          </w:p>
          <w:p w14:paraId="5637876B" w14:textId="4F3AB310" w:rsidR="00F613A9" w:rsidDel="00CE7FA7" w:rsidRDefault="00F613A9" w:rsidP="00C42D3F">
            <w:pPr>
              <w:rPr>
                <w:del w:id="8103" w:author="Maxim Moinat" w:date="2017-05-09T15:30:00Z"/>
              </w:rPr>
            </w:pPr>
            <w:moveTo w:id="8104" w:author="Maxim Moinat" w:date="2016-08-03T10:29:00Z">
              <w:del w:id="8105" w:author="Maxim Moinat" w:date="2017-05-09T15:30:00Z">
                <w:r w:rsidRPr="00450388" w:rsidDel="00CE7FA7">
                  <w:rPr>
                    <w:highlight w:val="yellow"/>
                  </w:rPr>
                  <w:delText>PATREG.op1</w:delText>
                </w:r>
              </w:del>
            </w:moveTo>
          </w:p>
        </w:tc>
        <w:tc>
          <w:tcPr>
            <w:tcW w:w="0" w:type="auto"/>
          </w:tcPr>
          <w:p w14:paraId="2B52F1E8" w14:textId="49B1F893" w:rsidR="00F613A9" w:rsidRPr="00A3368F" w:rsidDel="00CE7FA7" w:rsidRDefault="00F613A9" w:rsidP="00C42D3F">
            <w:pPr>
              <w:rPr>
                <w:del w:id="8106" w:author="Maxim Moinat" w:date="2017-05-09T15:30:00Z"/>
              </w:rPr>
            </w:pPr>
            <w:moveTo w:id="8107" w:author="Maxim Moinat" w:date="2016-08-03T10:29:00Z">
              <w:del w:id="8108" w:author="Maxim Moinat" w:date="2017-05-09T15:30:00Z">
                <w:r w:rsidRPr="00A3368F" w:rsidDel="00CE7FA7">
                  <w:delText>Filter out device ipc codes like,</w:delText>
                </w:r>
              </w:del>
            </w:moveTo>
          </w:p>
          <w:p w14:paraId="2817298C" w14:textId="6DC1E845" w:rsidR="00F613A9" w:rsidRPr="00A3368F" w:rsidDel="00CE7FA7" w:rsidRDefault="00F613A9" w:rsidP="00C42D3F">
            <w:pPr>
              <w:rPr>
                <w:del w:id="8109" w:author="Maxim Moinat" w:date="2017-05-09T15:30:00Z"/>
              </w:rPr>
            </w:pPr>
            <w:moveTo w:id="8110" w:author="Maxim Moinat" w:date="2016-08-03T10:29:00Z">
              <w:del w:id="8111" w:author="Maxim Moinat" w:date="2017-05-09T15:30:00Z">
                <w:r w:rsidRPr="00A3368F" w:rsidDel="00CE7FA7">
                  <w:delText xml:space="preserve"> Mechanical heart valve - Z952</w:delText>
                </w:r>
              </w:del>
            </w:moveTo>
          </w:p>
          <w:p w14:paraId="1BA1B8A7" w14:textId="42F88F02" w:rsidR="00F613A9" w:rsidRPr="00A3368F" w:rsidDel="00CE7FA7" w:rsidRDefault="00F613A9" w:rsidP="00C42D3F">
            <w:pPr>
              <w:rPr>
                <w:del w:id="8112" w:author="Maxim Moinat" w:date="2017-05-09T15:30:00Z"/>
              </w:rPr>
            </w:pPr>
          </w:p>
          <w:p w14:paraId="26359B83" w14:textId="2C708885" w:rsidR="00F613A9" w:rsidRPr="00A3368F" w:rsidDel="00CE7FA7" w:rsidRDefault="00F613A9" w:rsidP="00C42D3F">
            <w:pPr>
              <w:rPr>
                <w:del w:id="8113" w:author="Maxim Moinat" w:date="2017-05-09T15:30:00Z"/>
              </w:rPr>
            </w:pPr>
            <w:moveTo w:id="8114" w:author="Maxim Moinat" w:date="2016-08-03T10:29:00Z">
              <w:del w:id="8115" w:author="Maxim Moinat" w:date="2017-05-09T15:30:00Z">
                <w:r w:rsidRPr="00450388" w:rsidDel="00CE7FA7">
                  <w:rPr>
                    <w:highlight w:val="yellow"/>
                  </w:rPr>
                  <w:delText>Pacemaker - FPE (NOMESCO)</w:delText>
                </w:r>
              </w:del>
            </w:moveTo>
          </w:p>
        </w:tc>
        <w:tc>
          <w:tcPr>
            <w:tcW w:w="0" w:type="auto"/>
          </w:tcPr>
          <w:p w14:paraId="719BB6F2" w14:textId="743217BA" w:rsidR="00F613A9" w:rsidRPr="00A3368F" w:rsidDel="00CE7FA7" w:rsidRDefault="00F613A9" w:rsidP="00C42D3F">
            <w:pPr>
              <w:rPr>
                <w:del w:id="8116" w:author="Maxim Moinat" w:date="2017-05-09T15:30:00Z"/>
              </w:rPr>
            </w:pPr>
          </w:p>
        </w:tc>
      </w:tr>
      <w:tr w:rsidR="00F613A9" w:rsidDel="00CE7FA7" w14:paraId="3B29C383" w14:textId="69DB0B6F" w:rsidTr="00C42D3F">
        <w:trPr>
          <w:del w:id="8117" w:author="Maxim Moinat" w:date="2017-05-09T15:30:00Z"/>
        </w:trPr>
        <w:tc>
          <w:tcPr>
            <w:tcW w:w="0" w:type="auto"/>
          </w:tcPr>
          <w:p w14:paraId="3C2827D2" w14:textId="16DB7510" w:rsidR="00F613A9" w:rsidDel="00CE7FA7" w:rsidRDefault="00F613A9" w:rsidP="00C42D3F">
            <w:pPr>
              <w:rPr>
                <w:del w:id="8118" w:author="Maxim Moinat" w:date="2017-05-09T15:30:00Z"/>
              </w:rPr>
            </w:pPr>
            <w:moveTo w:id="8119" w:author="Maxim Moinat" w:date="2016-08-03T10:29:00Z">
              <w:del w:id="8120" w:author="Maxim Moinat" w:date="2017-05-09T15:30:00Z">
                <w:r w:rsidDel="00CE7FA7">
                  <w:delText>device_exposure_start_date</w:delText>
                </w:r>
              </w:del>
            </w:moveTo>
          </w:p>
        </w:tc>
        <w:tc>
          <w:tcPr>
            <w:tcW w:w="0" w:type="auto"/>
          </w:tcPr>
          <w:p w14:paraId="6B8C6AD8" w14:textId="7C26B688" w:rsidR="00F613A9" w:rsidDel="00CE7FA7" w:rsidRDefault="00F613A9" w:rsidP="00C42D3F">
            <w:pPr>
              <w:rPr>
                <w:del w:id="8121" w:author="Maxim Moinat" w:date="2017-05-09T15:30:00Z"/>
              </w:rPr>
            </w:pPr>
          </w:p>
        </w:tc>
        <w:tc>
          <w:tcPr>
            <w:tcW w:w="0" w:type="auto"/>
          </w:tcPr>
          <w:p w14:paraId="04EBCC38" w14:textId="743589CC" w:rsidR="00F613A9" w:rsidDel="00CE7FA7" w:rsidRDefault="00F613A9" w:rsidP="00C42D3F">
            <w:pPr>
              <w:rPr>
                <w:del w:id="8122" w:author="Maxim Moinat" w:date="2017-05-09T15:30:00Z"/>
              </w:rPr>
            </w:pPr>
          </w:p>
        </w:tc>
        <w:tc>
          <w:tcPr>
            <w:tcW w:w="0" w:type="auto"/>
          </w:tcPr>
          <w:p w14:paraId="65063B9C" w14:textId="44F443D5" w:rsidR="00F613A9" w:rsidDel="00CE7FA7" w:rsidRDefault="00F613A9" w:rsidP="00C42D3F">
            <w:pPr>
              <w:rPr>
                <w:del w:id="8123" w:author="Maxim Moinat" w:date="2017-05-09T15:30:00Z"/>
              </w:rPr>
            </w:pPr>
          </w:p>
        </w:tc>
      </w:tr>
      <w:tr w:rsidR="00F613A9" w:rsidDel="00CE7FA7" w14:paraId="5810C7D1" w14:textId="2016271E" w:rsidTr="00C42D3F">
        <w:trPr>
          <w:del w:id="8124" w:author="Maxim Moinat" w:date="2017-05-09T15:30:00Z"/>
        </w:trPr>
        <w:tc>
          <w:tcPr>
            <w:tcW w:w="0" w:type="auto"/>
          </w:tcPr>
          <w:p w14:paraId="4C3E4B63" w14:textId="5EDE6555" w:rsidR="00F613A9" w:rsidDel="00CE7FA7" w:rsidRDefault="00F613A9" w:rsidP="00C42D3F">
            <w:pPr>
              <w:rPr>
                <w:del w:id="8125" w:author="Maxim Moinat" w:date="2017-05-09T15:30:00Z"/>
              </w:rPr>
            </w:pPr>
            <w:moveTo w:id="8126" w:author="Maxim Moinat" w:date="2016-08-03T10:29:00Z">
              <w:del w:id="8127" w:author="Maxim Moinat" w:date="2017-05-09T15:30:00Z">
                <w:r w:rsidDel="00CE7FA7">
                  <w:delText>device_exposure_end_date</w:delText>
                </w:r>
              </w:del>
            </w:moveTo>
          </w:p>
        </w:tc>
        <w:tc>
          <w:tcPr>
            <w:tcW w:w="0" w:type="auto"/>
          </w:tcPr>
          <w:p w14:paraId="0CDEE3CB" w14:textId="14E25B47" w:rsidR="00F613A9" w:rsidDel="00CE7FA7" w:rsidRDefault="00F613A9" w:rsidP="00C42D3F">
            <w:pPr>
              <w:rPr>
                <w:del w:id="8128" w:author="Maxim Moinat" w:date="2017-05-09T15:30:00Z"/>
              </w:rPr>
            </w:pPr>
          </w:p>
        </w:tc>
        <w:tc>
          <w:tcPr>
            <w:tcW w:w="0" w:type="auto"/>
          </w:tcPr>
          <w:p w14:paraId="5DD59984" w14:textId="4AD46DC3" w:rsidR="00F613A9" w:rsidDel="00CE7FA7" w:rsidRDefault="00F613A9" w:rsidP="00C42D3F">
            <w:pPr>
              <w:rPr>
                <w:del w:id="8129" w:author="Maxim Moinat" w:date="2017-05-09T15:30:00Z"/>
              </w:rPr>
            </w:pPr>
          </w:p>
        </w:tc>
        <w:tc>
          <w:tcPr>
            <w:tcW w:w="0" w:type="auto"/>
          </w:tcPr>
          <w:p w14:paraId="666F54B0" w14:textId="5283A9CE" w:rsidR="00F613A9" w:rsidDel="00CE7FA7" w:rsidRDefault="00F613A9" w:rsidP="00C42D3F">
            <w:pPr>
              <w:rPr>
                <w:del w:id="8130" w:author="Maxim Moinat" w:date="2017-05-09T15:30:00Z"/>
              </w:rPr>
            </w:pPr>
          </w:p>
        </w:tc>
      </w:tr>
      <w:tr w:rsidR="00F613A9" w:rsidDel="00CE7FA7" w14:paraId="1A02CFB3" w14:textId="2132F179" w:rsidTr="00C42D3F">
        <w:trPr>
          <w:del w:id="8131" w:author="Maxim Moinat" w:date="2017-05-09T15:30:00Z"/>
        </w:trPr>
        <w:tc>
          <w:tcPr>
            <w:tcW w:w="0" w:type="auto"/>
          </w:tcPr>
          <w:p w14:paraId="16CE7BA3" w14:textId="26D5B0EE" w:rsidR="00F613A9" w:rsidDel="00CE7FA7" w:rsidRDefault="00F613A9" w:rsidP="00C42D3F">
            <w:pPr>
              <w:rPr>
                <w:del w:id="8132" w:author="Maxim Moinat" w:date="2017-05-09T15:30:00Z"/>
              </w:rPr>
            </w:pPr>
            <w:moveTo w:id="8133" w:author="Maxim Moinat" w:date="2016-08-03T10:29:00Z">
              <w:del w:id="8134" w:author="Maxim Moinat" w:date="2017-05-09T15:30:00Z">
                <w:r w:rsidDel="00CE7FA7">
                  <w:delText>device_type_concept_id</w:delText>
                </w:r>
              </w:del>
            </w:moveTo>
          </w:p>
        </w:tc>
        <w:tc>
          <w:tcPr>
            <w:tcW w:w="0" w:type="auto"/>
          </w:tcPr>
          <w:p w14:paraId="0A69E679" w14:textId="6EF17186" w:rsidR="00F613A9" w:rsidDel="00CE7FA7" w:rsidRDefault="00F613A9" w:rsidP="00C42D3F">
            <w:pPr>
              <w:rPr>
                <w:del w:id="8135" w:author="Maxim Moinat" w:date="2017-05-09T15:30:00Z"/>
              </w:rPr>
            </w:pPr>
          </w:p>
        </w:tc>
        <w:tc>
          <w:tcPr>
            <w:tcW w:w="0" w:type="auto"/>
          </w:tcPr>
          <w:p w14:paraId="1BBB63A9" w14:textId="3F9D246E" w:rsidR="00F613A9" w:rsidDel="00CE7FA7" w:rsidRDefault="00F613A9" w:rsidP="00C42D3F">
            <w:pPr>
              <w:rPr>
                <w:del w:id="8136" w:author="Maxim Moinat" w:date="2017-05-09T15:30:00Z"/>
              </w:rPr>
            </w:pPr>
          </w:p>
        </w:tc>
        <w:tc>
          <w:tcPr>
            <w:tcW w:w="0" w:type="auto"/>
          </w:tcPr>
          <w:p w14:paraId="7EEB0A9B" w14:textId="0A8B6874" w:rsidR="00F613A9" w:rsidDel="00CE7FA7" w:rsidRDefault="00F613A9" w:rsidP="00C42D3F">
            <w:pPr>
              <w:rPr>
                <w:del w:id="8137" w:author="Maxim Moinat" w:date="2017-05-09T15:30:00Z"/>
              </w:rPr>
            </w:pPr>
          </w:p>
        </w:tc>
      </w:tr>
      <w:tr w:rsidR="00F613A9" w:rsidDel="00CE7FA7" w14:paraId="303A7110" w14:textId="316BF59C" w:rsidTr="00C42D3F">
        <w:trPr>
          <w:del w:id="8138" w:author="Maxim Moinat" w:date="2017-05-09T15:30:00Z"/>
        </w:trPr>
        <w:tc>
          <w:tcPr>
            <w:tcW w:w="0" w:type="auto"/>
          </w:tcPr>
          <w:p w14:paraId="78E6D560" w14:textId="0A27D0F5" w:rsidR="00F613A9" w:rsidDel="00CE7FA7" w:rsidRDefault="00F613A9" w:rsidP="00C42D3F">
            <w:pPr>
              <w:rPr>
                <w:del w:id="8139" w:author="Maxim Moinat" w:date="2017-05-09T15:30:00Z"/>
              </w:rPr>
            </w:pPr>
            <w:moveTo w:id="8140" w:author="Maxim Moinat" w:date="2016-08-03T10:29:00Z">
              <w:del w:id="8141" w:author="Maxim Moinat" w:date="2017-05-09T15:30:00Z">
                <w:r w:rsidDel="00CE7FA7">
                  <w:delText>unique_device_id</w:delText>
                </w:r>
              </w:del>
            </w:moveTo>
          </w:p>
        </w:tc>
        <w:tc>
          <w:tcPr>
            <w:tcW w:w="0" w:type="auto"/>
          </w:tcPr>
          <w:p w14:paraId="4A94AB6D" w14:textId="3488056C" w:rsidR="00F613A9" w:rsidDel="00CE7FA7" w:rsidRDefault="00F613A9" w:rsidP="00C42D3F">
            <w:pPr>
              <w:rPr>
                <w:del w:id="8142" w:author="Maxim Moinat" w:date="2017-05-09T15:30:00Z"/>
              </w:rPr>
            </w:pPr>
          </w:p>
        </w:tc>
        <w:tc>
          <w:tcPr>
            <w:tcW w:w="0" w:type="auto"/>
          </w:tcPr>
          <w:p w14:paraId="44814FA3" w14:textId="6144BF79" w:rsidR="00F613A9" w:rsidDel="00CE7FA7" w:rsidRDefault="00F613A9" w:rsidP="00C42D3F">
            <w:pPr>
              <w:rPr>
                <w:del w:id="8143" w:author="Maxim Moinat" w:date="2017-05-09T15:30:00Z"/>
              </w:rPr>
            </w:pPr>
          </w:p>
        </w:tc>
        <w:tc>
          <w:tcPr>
            <w:tcW w:w="0" w:type="auto"/>
          </w:tcPr>
          <w:p w14:paraId="2FD8EE4B" w14:textId="25726A7D" w:rsidR="00F613A9" w:rsidDel="00CE7FA7" w:rsidRDefault="00F613A9" w:rsidP="00C42D3F">
            <w:pPr>
              <w:rPr>
                <w:del w:id="8144" w:author="Maxim Moinat" w:date="2017-05-09T15:30:00Z"/>
              </w:rPr>
            </w:pPr>
          </w:p>
        </w:tc>
      </w:tr>
      <w:tr w:rsidR="00F613A9" w:rsidDel="00CE7FA7" w14:paraId="38BAFB5D" w14:textId="07204826" w:rsidTr="00C42D3F">
        <w:trPr>
          <w:del w:id="8145" w:author="Maxim Moinat" w:date="2017-05-09T15:30:00Z"/>
        </w:trPr>
        <w:tc>
          <w:tcPr>
            <w:tcW w:w="0" w:type="auto"/>
          </w:tcPr>
          <w:p w14:paraId="4D104708" w14:textId="201D5538" w:rsidR="00F613A9" w:rsidDel="00CE7FA7" w:rsidRDefault="00F613A9" w:rsidP="00C42D3F">
            <w:pPr>
              <w:rPr>
                <w:del w:id="8146" w:author="Maxim Moinat" w:date="2017-05-09T15:30:00Z"/>
              </w:rPr>
            </w:pPr>
            <w:moveTo w:id="8147" w:author="Maxim Moinat" w:date="2016-08-03T10:29:00Z">
              <w:del w:id="8148" w:author="Maxim Moinat" w:date="2017-05-09T15:30:00Z">
                <w:r w:rsidDel="00CE7FA7">
                  <w:delText>quantity</w:delText>
                </w:r>
              </w:del>
            </w:moveTo>
          </w:p>
        </w:tc>
        <w:tc>
          <w:tcPr>
            <w:tcW w:w="0" w:type="auto"/>
          </w:tcPr>
          <w:p w14:paraId="0481DE0B" w14:textId="205B04CF" w:rsidR="00F613A9" w:rsidDel="00CE7FA7" w:rsidRDefault="00F613A9" w:rsidP="00C42D3F">
            <w:pPr>
              <w:rPr>
                <w:del w:id="8149" w:author="Maxim Moinat" w:date="2017-05-09T15:30:00Z"/>
              </w:rPr>
            </w:pPr>
          </w:p>
        </w:tc>
        <w:tc>
          <w:tcPr>
            <w:tcW w:w="0" w:type="auto"/>
          </w:tcPr>
          <w:p w14:paraId="05300133" w14:textId="5ED44D44" w:rsidR="00F613A9" w:rsidDel="00CE7FA7" w:rsidRDefault="00F613A9" w:rsidP="00C42D3F">
            <w:pPr>
              <w:rPr>
                <w:del w:id="8150" w:author="Maxim Moinat" w:date="2017-05-09T15:30:00Z"/>
              </w:rPr>
            </w:pPr>
          </w:p>
        </w:tc>
        <w:tc>
          <w:tcPr>
            <w:tcW w:w="0" w:type="auto"/>
          </w:tcPr>
          <w:p w14:paraId="1DAAB3A8" w14:textId="11A52244" w:rsidR="00F613A9" w:rsidDel="00CE7FA7" w:rsidRDefault="00F613A9" w:rsidP="00C42D3F">
            <w:pPr>
              <w:rPr>
                <w:del w:id="8151" w:author="Maxim Moinat" w:date="2017-05-09T15:30:00Z"/>
              </w:rPr>
            </w:pPr>
          </w:p>
        </w:tc>
      </w:tr>
      <w:tr w:rsidR="00F613A9" w:rsidDel="00CE7FA7" w14:paraId="4F2BD658" w14:textId="7EC4EFAF" w:rsidTr="00C42D3F">
        <w:trPr>
          <w:del w:id="8152" w:author="Maxim Moinat" w:date="2017-05-09T15:30:00Z"/>
        </w:trPr>
        <w:tc>
          <w:tcPr>
            <w:tcW w:w="0" w:type="auto"/>
          </w:tcPr>
          <w:p w14:paraId="7849F5A0" w14:textId="50F45873" w:rsidR="00F613A9" w:rsidDel="00CE7FA7" w:rsidRDefault="00F613A9" w:rsidP="00C42D3F">
            <w:pPr>
              <w:rPr>
                <w:del w:id="8153" w:author="Maxim Moinat" w:date="2017-05-09T15:30:00Z"/>
              </w:rPr>
            </w:pPr>
            <w:moveTo w:id="8154" w:author="Maxim Moinat" w:date="2016-08-03T10:29:00Z">
              <w:del w:id="8155" w:author="Maxim Moinat" w:date="2017-05-09T15:30:00Z">
                <w:r w:rsidDel="00CE7FA7">
                  <w:delText>provider_id</w:delText>
                </w:r>
              </w:del>
            </w:moveTo>
          </w:p>
        </w:tc>
        <w:tc>
          <w:tcPr>
            <w:tcW w:w="0" w:type="auto"/>
          </w:tcPr>
          <w:p w14:paraId="4860E8F8" w14:textId="48F20D9E" w:rsidR="00F613A9" w:rsidDel="00CE7FA7" w:rsidRDefault="00F613A9" w:rsidP="00C42D3F">
            <w:pPr>
              <w:rPr>
                <w:del w:id="8156" w:author="Maxim Moinat" w:date="2017-05-09T15:30:00Z"/>
              </w:rPr>
            </w:pPr>
          </w:p>
        </w:tc>
        <w:tc>
          <w:tcPr>
            <w:tcW w:w="0" w:type="auto"/>
          </w:tcPr>
          <w:p w14:paraId="48D65706" w14:textId="09013813" w:rsidR="00F613A9" w:rsidDel="00CE7FA7" w:rsidRDefault="00F613A9" w:rsidP="00C42D3F">
            <w:pPr>
              <w:rPr>
                <w:del w:id="8157" w:author="Maxim Moinat" w:date="2017-05-09T15:30:00Z"/>
              </w:rPr>
            </w:pPr>
          </w:p>
        </w:tc>
        <w:tc>
          <w:tcPr>
            <w:tcW w:w="0" w:type="auto"/>
          </w:tcPr>
          <w:p w14:paraId="61D54E5B" w14:textId="0ED0E3EF" w:rsidR="00F613A9" w:rsidDel="00CE7FA7" w:rsidRDefault="00F613A9" w:rsidP="00C42D3F">
            <w:pPr>
              <w:rPr>
                <w:del w:id="8158" w:author="Maxim Moinat" w:date="2017-05-09T15:30:00Z"/>
              </w:rPr>
            </w:pPr>
          </w:p>
        </w:tc>
      </w:tr>
      <w:tr w:rsidR="00F613A9" w:rsidDel="00CE7FA7" w14:paraId="188338A3" w14:textId="05528211" w:rsidTr="00C42D3F">
        <w:trPr>
          <w:del w:id="8159" w:author="Maxim Moinat" w:date="2017-05-09T15:30:00Z"/>
        </w:trPr>
        <w:tc>
          <w:tcPr>
            <w:tcW w:w="0" w:type="auto"/>
          </w:tcPr>
          <w:p w14:paraId="5FCACD47" w14:textId="06D6985B" w:rsidR="00F613A9" w:rsidDel="00CE7FA7" w:rsidRDefault="00F613A9" w:rsidP="00C42D3F">
            <w:pPr>
              <w:rPr>
                <w:del w:id="8160" w:author="Maxim Moinat" w:date="2017-05-09T15:30:00Z"/>
              </w:rPr>
            </w:pPr>
            <w:moveTo w:id="8161" w:author="Maxim Moinat" w:date="2016-08-03T10:29:00Z">
              <w:del w:id="8162" w:author="Maxim Moinat" w:date="2017-05-09T15:30:00Z">
                <w:r w:rsidDel="00CE7FA7">
                  <w:delText>visit_occurrence_id</w:delText>
                </w:r>
              </w:del>
            </w:moveTo>
          </w:p>
        </w:tc>
        <w:tc>
          <w:tcPr>
            <w:tcW w:w="0" w:type="auto"/>
          </w:tcPr>
          <w:p w14:paraId="0231F86F" w14:textId="719F9C8B" w:rsidR="00F613A9" w:rsidDel="00CE7FA7" w:rsidRDefault="00F613A9" w:rsidP="00C42D3F">
            <w:pPr>
              <w:rPr>
                <w:del w:id="8163" w:author="Maxim Moinat" w:date="2017-05-09T15:30:00Z"/>
              </w:rPr>
            </w:pPr>
          </w:p>
        </w:tc>
        <w:tc>
          <w:tcPr>
            <w:tcW w:w="0" w:type="auto"/>
          </w:tcPr>
          <w:p w14:paraId="5214736B" w14:textId="13457743" w:rsidR="00F613A9" w:rsidDel="00CE7FA7" w:rsidRDefault="00F613A9" w:rsidP="00C42D3F">
            <w:pPr>
              <w:rPr>
                <w:del w:id="8164" w:author="Maxim Moinat" w:date="2017-05-09T15:30:00Z"/>
              </w:rPr>
            </w:pPr>
          </w:p>
        </w:tc>
        <w:tc>
          <w:tcPr>
            <w:tcW w:w="0" w:type="auto"/>
          </w:tcPr>
          <w:p w14:paraId="759CB972" w14:textId="6AFCF511" w:rsidR="00F613A9" w:rsidDel="00CE7FA7" w:rsidRDefault="00F613A9" w:rsidP="00C42D3F">
            <w:pPr>
              <w:rPr>
                <w:del w:id="8165" w:author="Maxim Moinat" w:date="2017-05-09T15:30:00Z"/>
              </w:rPr>
            </w:pPr>
          </w:p>
        </w:tc>
      </w:tr>
      <w:tr w:rsidR="00F613A9" w:rsidDel="00CE7FA7" w14:paraId="526702E2" w14:textId="69E94F65" w:rsidTr="00C42D3F">
        <w:trPr>
          <w:del w:id="8166" w:author="Maxim Moinat" w:date="2017-05-09T15:30:00Z"/>
        </w:trPr>
        <w:tc>
          <w:tcPr>
            <w:tcW w:w="0" w:type="auto"/>
          </w:tcPr>
          <w:p w14:paraId="7D20802E" w14:textId="4ADCB58B" w:rsidR="00F613A9" w:rsidDel="00CE7FA7" w:rsidRDefault="00F613A9" w:rsidP="00C42D3F">
            <w:pPr>
              <w:rPr>
                <w:del w:id="8167" w:author="Maxim Moinat" w:date="2017-05-09T15:30:00Z"/>
              </w:rPr>
            </w:pPr>
            <w:moveTo w:id="8168" w:author="Maxim Moinat" w:date="2016-08-03T10:29:00Z">
              <w:del w:id="8169" w:author="Maxim Moinat" w:date="2017-05-09T15:30:00Z">
                <w:r w:rsidDel="00CE7FA7">
                  <w:delText>device_source_value</w:delText>
                </w:r>
              </w:del>
            </w:moveTo>
          </w:p>
        </w:tc>
        <w:tc>
          <w:tcPr>
            <w:tcW w:w="0" w:type="auto"/>
          </w:tcPr>
          <w:p w14:paraId="62E2630A" w14:textId="102D77E1" w:rsidR="00F613A9" w:rsidDel="00CE7FA7" w:rsidRDefault="00F613A9" w:rsidP="00C42D3F">
            <w:pPr>
              <w:rPr>
                <w:del w:id="8170" w:author="Maxim Moinat" w:date="2017-05-09T15:30:00Z"/>
              </w:rPr>
            </w:pPr>
          </w:p>
        </w:tc>
        <w:tc>
          <w:tcPr>
            <w:tcW w:w="0" w:type="auto"/>
          </w:tcPr>
          <w:p w14:paraId="21FE5A11" w14:textId="3B5CB92C" w:rsidR="00F613A9" w:rsidDel="00CE7FA7" w:rsidRDefault="00F613A9" w:rsidP="00C42D3F">
            <w:pPr>
              <w:rPr>
                <w:del w:id="8171" w:author="Maxim Moinat" w:date="2017-05-09T15:30:00Z"/>
              </w:rPr>
            </w:pPr>
          </w:p>
        </w:tc>
        <w:tc>
          <w:tcPr>
            <w:tcW w:w="0" w:type="auto"/>
          </w:tcPr>
          <w:p w14:paraId="35D1F313" w14:textId="6F389CEE" w:rsidR="00F613A9" w:rsidDel="00CE7FA7" w:rsidRDefault="00F613A9" w:rsidP="00C42D3F">
            <w:pPr>
              <w:rPr>
                <w:del w:id="8172" w:author="Maxim Moinat" w:date="2017-05-09T15:30:00Z"/>
              </w:rPr>
            </w:pPr>
          </w:p>
        </w:tc>
      </w:tr>
      <w:tr w:rsidR="00F613A9" w:rsidDel="00CE7FA7" w14:paraId="43F8947D" w14:textId="748EBF91" w:rsidTr="00C42D3F">
        <w:trPr>
          <w:del w:id="8173" w:author="Maxim Moinat" w:date="2017-05-09T15:30:00Z"/>
        </w:trPr>
        <w:tc>
          <w:tcPr>
            <w:tcW w:w="0" w:type="auto"/>
          </w:tcPr>
          <w:p w14:paraId="54E66FEB" w14:textId="7532BAB2" w:rsidR="00F613A9" w:rsidDel="00CE7FA7" w:rsidRDefault="00F613A9" w:rsidP="00C42D3F">
            <w:pPr>
              <w:rPr>
                <w:del w:id="8174" w:author="Maxim Moinat" w:date="2017-05-09T15:30:00Z"/>
              </w:rPr>
            </w:pPr>
            <w:moveTo w:id="8175" w:author="Maxim Moinat" w:date="2016-08-03T10:29:00Z">
              <w:del w:id="8176" w:author="Maxim Moinat" w:date="2017-05-09T15:30:00Z">
                <w:r w:rsidDel="00CE7FA7">
                  <w:delText>device_source_concept_id</w:delText>
                </w:r>
              </w:del>
            </w:moveTo>
          </w:p>
        </w:tc>
        <w:tc>
          <w:tcPr>
            <w:tcW w:w="0" w:type="auto"/>
          </w:tcPr>
          <w:p w14:paraId="27605FB7" w14:textId="36312D09" w:rsidR="00F613A9" w:rsidDel="00CE7FA7" w:rsidRDefault="00F613A9" w:rsidP="00C42D3F">
            <w:pPr>
              <w:rPr>
                <w:del w:id="8177" w:author="Maxim Moinat" w:date="2017-05-09T15:30:00Z"/>
              </w:rPr>
            </w:pPr>
          </w:p>
        </w:tc>
        <w:tc>
          <w:tcPr>
            <w:tcW w:w="0" w:type="auto"/>
          </w:tcPr>
          <w:p w14:paraId="3744C50D" w14:textId="17997B2D" w:rsidR="00F613A9" w:rsidDel="00CE7FA7" w:rsidRDefault="00F613A9" w:rsidP="00C42D3F">
            <w:pPr>
              <w:rPr>
                <w:del w:id="8178" w:author="Maxim Moinat" w:date="2017-05-09T15:30:00Z"/>
              </w:rPr>
            </w:pPr>
          </w:p>
        </w:tc>
        <w:tc>
          <w:tcPr>
            <w:tcW w:w="0" w:type="auto"/>
          </w:tcPr>
          <w:p w14:paraId="644847D5" w14:textId="76173D12" w:rsidR="00F613A9" w:rsidDel="00CE7FA7" w:rsidRDefault="00F613A9" w:rsidP="00C42D3F">
            <w:pPr>
              <w:rPr>
                <w:del w:id="8179" w:author="Maxim Moinat" w:date="2017-05-09T15:30:00Z"/>
              </w:rPr>
            </w:pPr>
          </w:p>
        </w:tc>
      </w:tr>
      <w:moveToRangeEnd w:id="8060"/>
    </w:tbl>
    <w:p w14:paraId="476EDF6B" w14:textId="77777777" w:rsidR="00D8582D" w:rsidRPr="00D8582D" w:rsidDel="00CE7FA7" w:rsidRDefault="00D8582D">
      <w:pPr>
        <w:rPr>
          <w:del w:id="8180" w:author="Maxim Moinat" w:date="2017-05-09T15:30:00Z"/>
        </w:rPr>
      </w:pPr>
    </w:p>
    <w:p w14:paraId="1F29E0FB" w14:textId="7BDBCEA6" w:rsidR="008F5EC0" w:rsidRPr="00C9766D" w:rsidDel="00CE7FA7" w:rsidRDefault="00764BBE" w:rsidP="008F5EC0">
      <w:pPr>
        <w:rPr>
          <w:del w:id="8181" w:author="Maxim Moinat" w:date="2017-05-09T15:30:00Z"/>
          <w:highlight w:val="yellow"/>
        </w:rPr>
      </w:pPr>
      <w:del w:id="8182" w:author="Maxim Moinat" w:date="2017-05-09T15:30:00Z">
        <w:r w:rsidRPr="00C9766D" w:rsidDel="00CE7FA7">
          <w:rPr>
            <w:highlight w:val="yellow"/>
          </w:rPr>
          <w:delText>APPENDIX I</w:delText>
        </w:r>
      </w:del>
    </w:p>
    <w:p w14:paraId="4E48C39C" w14:textId="1EE11A4F" w:rsidR="00764BBE" w:rsidDel="00CE7FA7" w:rsidRDefault="00764BBE" w:rsidP="00A54523">
      <w:pPr>
        <w:rPr>
          <w:del w:id="8183" w:author="Maxim Moinat" w:date="2017-05-09T15:30:00Z"/>
        </w:rPr>
      </w:pPr>
      <w:del w:id="8184" w:author="Maxim Moinat" w:date="2017-05-09T15:30:00Z">
        <w:r w:rsidRPr="00C9766D" w:rsidDel="00CE7FA7">
          <w:rPr>
            <w:highlight w:val="yellow"/>
          </w:rPr>
          <w:delText>Additional files associated with this document:</w:delText>
        </w:r>
        <w:r w:rsidR="00A54523" w:rsidDel="00CE7FA7">
          <w:delText xml:space="preserve"> </w:delText>
        </w:r>
      </w:del>
    </w:p>
    <w:p w14:paraId="212C8CC7" w14:textId="77777777" w:rsidR="00764BBE" w:rsidRPr="008F5EC0" w:rsidDel="00B80D9A" w:rsidRDefault="00764BBE" w:rsidP="008F5EC0">
      <w:pPr>
        <w:rPr>
          <w:del w:id="8185" w:author="Maxim Moinat" w:date="2017-07-18T11:39:00Z"/>
        </w:rPr>
      </w:pPr>
    </w:p>
    <w:p w14:paraId="24A8D321" w14:textId="77777777" w:rsidR="008F5EC0" w:rsidRDefault="008F5EC0">
      <w:pPr>
        <w:pPrChange w:id="8186" w:author="Maxim Moinat" w:date="2017-07-18T11:39:00Z">
          <w:pPr>
            <w:pStyle w:val="ListParagraph"/>
          </w:pPr>
        </w:pPrChange>
      </w:pPr>
    </w:p>
    <w:sectPr w:rsidR="008F5EC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52" w:author="Maxim Moinat" w:date="2017-05-09T14:53:00Z" w:initials="MM">
    <w:p w14:paraId="4772B6E8" w14:textId="1C97E1DC" w:rsidR="00BA1674" w:rsidRDefault="00BA1674">
      <w:pPr>
        <w:pStyle w:val="CommentText"/>
      </w:pPr>
      <w:r>
        <w:rPr>
          <w:rStyle w:val="CommentReference"/>
        </w:rPr>
        <w:annotationRef/>
      </w:r>
      <w:r>
        <w:t>Jolanda, wat wordt hiermee bedoeld?</w:t>
      </w:r>
    </w:p>
  </w:comment>
  <w:comment w:id="4483" w:author="Jolanda" w:date="2016-04-25T16:12:00Z" w:initials="J">
    <w:p w14:paraId="15EA569E" w14:textId="77777777" w:rsidR="00BA1674" w:rsidRPr="004E1874" w:rsidRDefault="00BA1674" w:rsidP="00917240">
      <w:pPr>
        <w:pStyle w:val="CommentText"/>
      </w:pPr>
      <w:r>
        <w:rPr>
          <w:rStyle w:val="CommentReference"/>
        </w:rPr>
        <w:annotationRef/>
      </w:r>
      <w:r w:rsidRPr="004E1874">
        <w:t>Added, was not mapped in RiaH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72B6E8" w15:done="0"/>
  <w15:commentEx w15:paraId="15EA569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E79F8" w14:textId="77777777" w:rsidR="00E242DF" w:rsidRDefault="00E242DF" w:rsidP="00274E9D">
      <w:r>
        <w:separator/>
      </w:r>
    </w:p>
  </w:endnote>
  <w:endnote w:type="continuationSeparator" w:id="0">
    <w:p w14:paraId="288BC2A9" w14:textId="77777777" w:rsidR="00E242DF" w:rsidRDefault="00E242DF" w:rsidP="0027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362F1" w14:textId="648DE920" w:rsidR="00BA1674" w:rsidRPr="00274E9D" w:rsidRDefault="00BA1674">
    <w:pPr>
      <w:pStyle w:val="Footer"/>
    </w:pPr>
    <w:del w:id="8193" w:author="Maxim Moinat" w:date="2017-07-17T18:06:00Z">
      <w:r w:rsidDel="005D1F62">
        <w:fldChar w:fldCharType="begin"/>
      </w:r>
      <w:r w:rsidRPr="00274E9D" w:rsidDel="005D1F62">
        <w:delInstrText xml:space="preserve"> FILENAME   \* MERGEFORMAT </w:delInstrText>
      </w:r>
      <w:r w:rsidDel="005D1F62">
        <w:fldChar w:fldCharType="separate"/>
      </w:r>
      <w:r w:rsidDel="005D1F62">
        <w:rPr>
          <w:noProof/>
        </w:rPr>
        <w:delText>OHDSI ETL CDM V5 Bayer v2.0 20160720</w:delText>
      </w:r>
      <w:r w:rsidDel="005D1F62">
        <w:fldChar w:fldCharType="end"/>
      </w:r>
    </w:del>
    <w:r w:rsidRPr="00274E9D">
      <w:tab/>
    </w:r>
    <w:r w:rsidRPr="00274E9D">
      <w:tab/>
    </w:r>
    <w:r>
      <w:fldChar w:fldCharType="begin"/>
    </w:r>
    <w:r w:rsidRPr="00274E9D">
      <w:instrText>PAGE   \* MERGEFORMAT</w:instrText>
    </w:r>
    <w:r>
      <w:fldChar w:fldCharType="separate"/>
    </w:r>
    <w:r w:rsidR="004F0ADA">
      <w:rPr>
        <w:noProof/>
      </w:rPr>
      <w:t>20</w:t>
    </w:r>
    <w:r>
      <w:fldChar w:fldCharType="end"/>
    </w:r>
    <w:r w:rsidRPr="00274E9D">
      <w:t xml:space="preserve"> of</w:t>
    </w:r>
    <w:r>
      <w:t xml:space="preserve"> </w:t>
    </w:r>
    <w:fldSimple w:instr=" NUMPAGES   \* MERGEFORMAT ">
      <w:r w:rsidR="004F0ADA">
        <w:rPr>
          <w:noProof/>
        </w:rPr>
        <w:t>20</w:t>
      </w:r>
    </w:fldSimple>
  </w:p>
  <w:p w14:paraId="4CF7BA9A" w14:textId="77777777" w:rsidR="00BA1674" w:rsidRPr="00274E9D" w:rsidRDefault="00BA16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5328F" w14:textId="77777777" w:rsidR="00E242DF" w:rsidRDefault="00E242DF" w:rsidP="00274E9D">
      <w:r>
        <w:separator/>
      </w:r>
    </w:p>
  </w:footnote>
  <w:footnote w:type="continuationSeparator" w:id="0">
    <w:p w14:paraId="16FB7F37" w14:textId="77777777" w:rsidR="00E242DF" w:rsidRDefault="00E242DF" w:rsidP="00274E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DE956" w14:textId="0C094F79" w:rsidR="00BA1674" w:rsidRPr="00FE197D" w:rsidRDefault="00BA1674">
    <w:pPr>
      <w:pStyle w:val="Header"/>
    </w:pPr>
    <w:r w:rsidRPr="00FE197D">
      <w:t>OMOP COMMON DATA MODEL (CDM V5.0)</w:t>
    </w:r>
    <w:ins w:id="8187" w:author="Maxim Moinat" w:date="2017-07-17T18:04:00Z">
      <w:r>
        <w:t xml:space="preserve"> </w:t>
      </w:r>
    </w:ins>
    <w:ins w:id="8188" w:author="Maxim Moinat" w:date="2017-07-17T18:07:00Z">
      <w:r>
        <w:t>– Swedish Health Registry</w:t>
      </w:r>
    </w:ins>
    <w:del w:id="8189" w:author="Maxim Moinat" w:date="2017-07-17T18:03:00Z">
      <w:r w:rsidRPr="00FE197D" w:rsidDel="00986A6D">
        <w:delText xml:space="preserve"> </w:delText>
      </w:r>
      <w:r w:rsidRPr="00A74099" w:rsidDel="00986A6D">
        <w:delText xml:space="preserve">Bayer </w:delText>
      </w:r>
    </w:del>
    <w:del w:id="8190" w:author="Maxim Moinat" w:date="2017-07-17T18:04:00Z">
      <w:r w:rsidRPr="00A74099" w:rsidDel="00986A6D">
        <w:delText xml:space="preserve">– </w:delText>
      </w:r>
    </w:del>
    <w:del w:id="8191" w:author="Maxim Moinat" w:date="2017-07-17T18:03:00Z">
      <w:r w:rsidRPr="00A74099" w:rsidDel="00986A6D">
        <w:delText>Friberg Research AB</w:delText>
      </w:r>
      <w:r w:rsidDel="00986A6D">
        <w:delText xml:space="preserve"> project</w:delText>
      </w:r>
      <w:r w:rsidRPr="00A74099" w:rsidDel="00986A6D">
        <w:delText xml:space="preserve"> </w:delText>
      </w:r>
      <w:r w:rsidRPr="00FE197D" w:rsidDel="00986A6D">
        <w:delText>MAPPING</w:delText>
      </w:r>
    </w:del>
    <w:del w:id="8192" w:author="Maxim Moinat" w:date="2017-07-17T18:04:00Z">
      <w:r w:rsidRPr="00FE197D" w:rsidDel="00986A6D">
        <w:delText xml:space="preserve"> specification</w:delText>
      </w:r>
    </w:del>
  </w:p>
  <w:p w14:paraId="2C5D6CA6" w14:textId="77777777" w:rsidR="00BA1674" w:rsidRPr="00FE197D" w:rsidRDefault="00BA16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3359F"/>
    <w:multiLevelType w:val="hybridMultilevel"/>
    <w:tmpl w:val="8E68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B42E0"/>
    <w:multiLevelType w:val="hybridMultilevel"/>
    <w:tmpl w:val="ABAA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C471A"/>
    <w:multiLevelType w:val="multilevel"/>
    <w:tmpl w:val="937A1DE6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b w:val="0"/>
        <w:bCs w:val="0"/>
        <w:i w:val="0"/>
        <w:iCs w:val="0"/>
        <w:color w:val="747678"/>
        <w:sz w:val="20"/>
        <w:szCs w:val="20"/>
      </w:rPr>
    </w:lvl>
    <w:lvl w:ilvl="1">
      <w:start w:val="1"/>
      <w:numFmt w:val="bullet"/>
      <w:lvlText w:val="–"/>
      <w:lvlJc w:val="left"/>
      <w:pPr>
        <w:tabs>
          <w:tab w:val="num" w:pos="1152"/>
        </w:tabs>
        <w:ind w:left="1080" w:hanging="288"/>
      </w:pPr>
      <w:rPr>
        <w:rFonts w:ascii="Times New Roman" w:cs="Times New Roman" w:hint="default"/>
        <w:color w:val="auto"/>
      </w:rPr>
    </w:lvl>
    <w:lvl w:ilvl="2">
      <w:start w:val="1"/>
      <w:numFmt w:val="bullet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1%4."/>
      <w:lvlJc w:val="left"/>
      <w:pPr>
        <w:tabs>
          <w:tab w:val="num" w:pos="756"/>
        </w:tabs>
        <w:ind w:left="756" w:hanging="39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A91060E"/>
    <w:multiLevelType w:val="hybridMultilevel"/>
    <w:tmpl w:val="DF345AA2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>
    <w:nsid w:val="463945F0"/>
    <w:multiLevelType w:val="hybridMultilevel"/>
    <w:tmpl w:val="8BF6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349EB"/>
    <w:multiLevelType w:val="hybridMultilevel"/>
    <w:tmpl w:val="D0A01B3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E14021"/>
    <w:multiLevelType w:val="hybridMultilevel"/>
    <w:tmpl w:val="DFB6C8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A4582"/>
    <w:multiLevelType w:val="multilevel"/>
    <w:tmpl w:val="1164A44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30F6911"/>
    <w:multiLevelType w:val="hybridMultilevel"/>
    <w:tmpl w:val="1CF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 Moinat">
    <w15:presenceInfo w15:providerId="None" w15:userId="Maxim Moinat"/>
  </w15:person>
  <w15:person w15:author="Jolanda">
    <w15:presenceInfo w15:providerId="None" w15:userId="Jol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insDel="0" w:formatting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85"/>
    <w:rsid w:val="0000273B"/>
    <w:rsid w:val="00003CD8"/>
    <w:rsid w:val="00004B3F"/>
    <w:rsid w:val="0001153A"/>
    <w:rsid w:val="00020131"/>
    <w:rsid w:val="000212BF"/>
    <w:rsid w:val="000217EF"/>
    <w:rsid w:val="00030A91"/>
    <w:rsid w:val="00030D19"/>
    <w:rsid w:val="00033ED8"/>
    <w:rsid w:val="00036D67"/>
    <w:rsid w:val="000370D0"/>
    <w:rsid w:val="00037465"/>
    <w:rsid w:val="00041607"/>
    <w:rsid w:val="00041EE2"/>
    <w:rsid w:val="00050CB9"/>
    <w:rsid w:val="0005203C"/>
    <w:rsid w:val="00065A32"/>
    <w:rsid w:val="00070090"/>
    <w:rsid w:val="00070A96"/>
    <w:rsid w:val="00077AF1"/>
    <w:rsid w:val="00082416"/>
    <w:rsid w:val="00085276"/>
    <w:rsid w:val="00087FAB"/>
    <w:rsid w:val="0009169E"/>
    <w:rsid w:val="0009483E"/>
    <w:rsid w:val="00096A52"/>
    <w:rsid w:val="000A4E25"/>
    <w:rsid w:val="000B26C6"/>
    <w:rsid w:val="000C43E0"/>
    <w:rsid w:val="000C6810"/>
    <w:rsid w:val="000D043F"/>
    <w:rsid w:val="000D1066"/>
    <w:rsid w:val="000D1470"/>
    <w:rsid w:val="000D16A0"/>
    <w:rsid w:val="000D1CCE"/>
    <w:rsid w:val="000D4864"/>
    <w:rsid w:val="000D6BF4"/>
    <w:rsid w:val="000D7783"/>
    <w:rsid w:val="000D7D6A"/>
    <w:rsid w:val="000E1185"/>
    <w:rsid w:val="000E4820"/>
    <w:rsid w:val="000E4C94"/>
    <w:rsid w:val="000E7243"/>
    <w:rsid w:val="000F0A84"/>
    <w:rsid w:val="000F2DAD"/>
    <w:rsid w:val="0010173A"/>
    <w:rsid w:val="00101B52"/>
    <w:rsid w:val="00107AB9"/>
    <w:rsid w:val="001123C4"/>
    <w:rsid w:val="001163C5"/>
    <w:rsid w:val="0012014A"/>
    <w:rsid w:val="0012263F"/>
    <w:rsid w:val="0012285F"/>
    <w:rsid w:val="0013366B"/>
    <w:rsid w:val="00133E91"/>
    <w:rsid w:val="00137163"/>
    <w:rsid w:val="0015300E"/>
    <w:rsid w:val="0015685C"/>
    <w:rsid w:val="0016082E"/>
    <w:rsid w:val="00170B32"/>
    <w:rsid w:val="00173E82"/>
    <w:rsid w:val="001750FC"/>
    <w:rsid w:val="001757EC"/>
    <w:rsid w:val="00175E3E"/>
    <w:rsid w:val="00183A8E"/>
    <w:rsid w:val="00186BC5"/>
    <w:rsid w:val="00187668"/>
    <w:rsid w:val="001904F6"/>
    <w:rsid w:val="001947F1"/>
    <w:rsid w:val="00197639"/>
    <w:rsid w:val="001A1203"/>
    <w:rsid w:val="001A21D0"/>
    <w:rsid w:val="001A66EA"/>
    <w:rsid w:val="001B2D9A"/>
    <w:rsid w:val="001B7F91"/>
    <w:rsid w:val="001D3ECE"/>
    <w:rsid w:val="001D59F3"/>
    <w:rsid w:val="001E0AF3"/>
    <w:rsid w:val="001E5E77"/>
    <w:rsid w:val="001E5E81"/>
    <w:rsid w:val="001F1DEB"/>
    <w:rsid w:val="001F79F4"/>
    <w:rsid w:val="00212705"/>
    <w:rsid w:val="002132BC"/>
    <w:rsid w:val="00216E11"/>
    <w:rsid w:val="0022060A"/>
    <w:rsid w:val="00223DA0"/>
    <w:rsid w:val="0022587D"/>
    <w:rsid w:val="00225E58"/>
    <w:rsid w:val="00231613"/>
    <w:rsid w:val="0023162D"/>
    <w:rsid w:val="00235288"/>
    <w:rsid w:val="0023542A"/>
    <w:rsid w:val="00240F9F"/>
    <w:rsid w:val="00241954"/>
    <w:rsid w:val="00242FEF"/>
    <w:rsid w:val="0025170B"/>
    <w:rsid w:val="00254C50"/>
    <w:rsid w:val="0025584F"/>
    <w:rsid w:val="00264E1C"/>
    <w:rsid w:val="00266A05"/>
    <w:rsid w:val="002710F0"/>
    <w:rsid w:val="0027150E"/>
    <w:rsid w:val="0027426F"/>
    <w:rsid w:val="00274E9D"/>
    <w:rsid w:val="002772C3"/>
    <w:rsid w:val="00280F38"/>
    <w:rsid w:val="00284D99"/>
    <w:rsid w:val="002917C0"/>
    <w:rsid w:val="002A05F5"/>
    <w:rsid w:val="002A34C8"/>
    <w:rsid w:val="002A72FF"/>
    <w:rsid w:val="002A7E04"/>
    <w:rsid w:val="002B2B5B"/>
    <w:rsid w:val="002B2E60"/>
    <w:rsid w:val="002C5DDD"/>
    <w:rsid w:val="002D0E9F"/>
    <w:rsid w:val="002D308A"/>
    <w:rsid w:val="002D3385"/>
    <w:rsid w:val="002D3B7D"/>
    <w:rsid w:val="002D512B"/>
    <w:rsid w:val="002E3DE8"/>
    <w:rsid w:val="002F1F1A"/>
    <w:rsid w:val="002F31A2"/>
    <w:rsid w:val="002F781A"/>
    <w:rsid w:val="00303EA7"/>
    <w:rsid w:val="003124EE"/>
    <w:rsid w:val="00313023"/>
    <w:rsid w:val="0031766D"/>
    <w:rsid w:val="00320E25"/>
    <w:rsid w:val="00333DC1"/>
    <w:rsid w:val="00335F15"/>
    <w:rsid w:val="003378C6"/>
    <w:rsid w:val="00340280"/>
    <w:rsid w:val="00343F84"/>
    <w:rsid w:val="003452F7"/>
    <w:rsid w:val="003523D9"/>
    <w:rsid w:val="00356787"/>
    <w:rsid w:val="00367634"/>
    <w:rsid w:val="0037065F"/>
    <w:rsid w:val="003725FE"/>
    <w:rsid w:val="00374962"/>
    <w:rsid w:val="003750B7"/>
    <w:rsid w:val="00375D13"/>
    <w:rsid w:val="00377584"/>
    <w:rsid w:val="0038246F"/>
    <w:rsid w:val="00383ACD"/>
    <w:rsid w:val="003850DE"/>
    <w:rsid w:val="00386744"/>
    <w:rsid w:val="003878BB"/>
    <w:rsid w:val="00391883"/>
    <w:rsid w:val="00393FC7"/>
    <w:rsid w:val="0039561D"/>
    <w:rsid w:val="00396006"/>
    <w:rsid w:val="003A017E"/>
    <w:rsid w:val="003B36C1"/>
    <w:rsid w:val="003B3B39"/>
    <w:rsid w:val="003C4B9B"/>
    <w:rsid w:val="003D39CF"/>
    <w:rsid w:val="003E47A9"/>
    <w:rsid w:val="003E5686"/>
    <w:rsid w:val="003F12B6"/>
    <w:rsid w:val="003F1628"/>
    <w:rsid w:val="003F359F"/>
    <w:rsid w:val="003F72D2"/>
    <w:rsid w:val="003F76F2"/>
    <w:rsid w:val="0040361C"/>
    <w:rsid w:val="004112A3"/>
    <w:rsid w:val="0041232C"/>
    <w:rsid w:val="004134A2"/>
    <w:rsid w:val="00413C8A"/>
    <w:rsid w:val="00417ACD"/>
    <w:rsid w:val="00421750"/>
    <w:rsid w:val="0042677F"/>
    <w:rsid w:val="00432430"/>
    <w:rsid w:val="0043608D"/>
    <w:rsid w:val="00444CA2"/>
    <w:rsid w:val="00450388"/>
    <w:rsid w:val="00450AEC"/>
    <w:rsid w:val="004533BD"/>
    <w:rsid w:val="00462ECB"/>
    <w:rsid w:val="00467326"/>
    <w:rsid w:val="00494B4D"/>
    <w:rsid w:val="00494B84"/>
    <w:rsid w:val="004A03AD"/>
    <w:rsid w:val="004A1B93"/>
    <w:rsid w:val="004A1F01"/>
    <w:rsid w:val="004A6E58"/>
    <w:rsid w:val="004B334F"/>
    <w:rsid w:val="004B371B"/>
    <w:rsid w:val="004B3E0F"/>
    <w:rsid w:val="004B5017"/>
    <w:rsid w:val="004C56EA"/>
    <w:rsid w:val="004C6506"/>
    <w:rsid w:val="004C66A9"/>
    <w:rsid w:val="004D2514"/>
    <w:rsid w:val="004E1874"/>
    <w:rsid w:val="004E2BE1"/>
    <w:rsid w:val="004F0ADA"/>
    <w:rsid w:val="004F7473"/>
    <w:rsid w:val="00500929"/>
    <w:rsid w:val="00503B4C"/>
    <w:rsid w:val="00505063"/>
    <w:rsid w:val="00506969"/>
    <w:rsid w:val="00507EDC"/>
    <w:rsid w:val="005232C7"/>
    <w:rsid w:val="00534D1F"/>
    <w:rsid w:val="0053534B"/>
    <w:rsid w:val="00535B4A"/>
    <w:rsid w:val="00537701"/>
    <w:rsid w:val="005462AD"/>
    <w:rsid w:val="00547494"/>
    <w:rsid w:val="00552DF2"/>
    <w:rsid w:val="005541D3"/>
    <w:rsid w:val="005600C6"/>
    <w:rsid w:val="00560DA2"/>
    <w:rsid w:val="00561632"/>
    <w:rsid w:val="00566ABE"/>
    <w:rsid w:val="00571774"/>
    <w:rsid w:val="00577EAF"/>
    <w:rsid w:val="00585222"/>
    <w:rsid w:val="00590CD1"/>
    <w:rsid w:val="00590F24"/>
    <w:rsid w:val="005936A0"/>
    <w:rsid w:val="00593AB2"/>
    <w:rsid w:val="0059451A"/>
    <w:rsid w:val="00594FFC"/>
    <w:rsid w:val="00596F1C"/>
    <w:rsid w:val="005A00BC"/>
    <w:rsid w:val="005A0208"/>
    <w:rsid w:val="005A3284"/>
    <w:rsid w:val="005B0F19"/>
    <w:rsid w:val="005B1E26"/>
    <w:rsid w:val="005B2DF4"/>
    <w:rsid w:val="005B76C6"/>
    <w:rsid w:val="005D1F62"/>
    <w:rsid w:val="005E2B04"/>
    <w:rsid w:val="0060426B"/>
    <w:rsid w:val="00607396"/>
    <w:rsid w:val="0061338C"/>
    <w:rsid w:val="00622D53"/>
    <w:rsid w:val="00626841"/>
    <w:rsid w:val="00627F5B"/>
    <w:rsid w:val="00633207"/>
    <w:rsid w:val="00637727"/>
    <w:rsid w:val="006378DB"/>
    <w:rsid w:val="00644137"/>
    <w:rsid w:val="00652FA1"/>
    <w:rsid w:val="0065701A"/>
    <w:rsid w:val="00661BB0"/>
    <w:rsid w:val="00663060"/>
    <w:rsid w:val="00684A4C"/>
    <w:rsid w:val="0068511A"/>
    <w:rsid w:val="00687E89"/>
    <w:rsid w:val="00692FBC"/>
    <w:rsid w:val="0069470E"/>
    <w:rsid w:val="00695569"/>
    <w:rsid w:val="006A29A0"/>
    <w:rsid w:val="006A2FCC"/>
    <w:rsid w:val="006A3BAE"/>
    <w:rsid w:val="006B1361"/>
    <w:rsid w:val="006B63CF"/>
    <w:rsid w:val="006B6D58"/>
    <w:rsid w:val="006C79BC"/>
    <w:rsid w:val="006D50EF"/>
    <w:rsid w:val="006E183D"/>
    <w:rsid w:val="006E4612"/>
    <w:rsid w:val="006F3F25"/>
    <w:rsid w:val="006F4B05"/>
    <w:rsid w:val="006F5BBA"/>
    <w:rsid w:val="00712509"/>
    <w:rsid w:val="00713B92"/>
    <w:rsid w:val="0071599A"/>
    <w:rsid w:val="00715EE0"/>
    <w:rsid w:val="007164BF"/>
    <w:rsid w:val="00732631"/>
    <w:rsid w:val="0073676C"/>
    <w:rsid w:val="0074109D"/>
    <w:rsid w:val="00754EEE"/>
    <w:rsid w:val="0076198C"/>
    <w:rsid w:val="00762A11"/>
    <w:rsid w:val="00764BBE"/>
    <w:rsid w:val="00784AA3"/>
    <w:rsid w:val="00786E08"/>
    <w:rsid w:val="00793AA9"/>
    <w:rsid w:val="00794468"/>
    <w:rsid w:val="007954F1"/>
    <w:rsid w:val="00797718"/>
    <w:rsid w:val="00797C5C"/>
    <w:rsid w:val="007A1DB8"/>
    <w:rsid w:val="007A2AB7"/>
    <w:rsid w:val="007A4326"/>
    <w:rsid w:val="007A7ACB"/>
    <w:rsid w:val="007B0790"/>
    <w:rsid w:val="007B4599"/>
    <w:rsid w:val="007B7D57"/>
    <w:rsid w:val="007C2EAE"/>
    <w:rsid w:val="007D4772"/>
    <w:rsid w:val="007D5381"/>
    <w:rsid w:val="007D5AA0"/>
    <w:rsid w:val="007E1311"/>
    <w:rsid w:val="007E1C8E"/>
    <w:rsid w:val="007E5BB4"/>
    <w:rsid w:val="007F24BE"/>
    <w:rsid w:val="007F3837"/>
    <w:rsid w:val="007F4D87"/>
    <w:rsid w:val="007F5057"/>
    <w:rsid w:val="007F5C22"/>
    <w:rsid w:val="00800233"/>
    <w:rsid w:val="008006CC"/>
    <w:rsid w:val="0080083C"/>
    <w:rsid w:val="00814EF2"/>
    <w:rsid w:val="008179AE"/>
    <w:rsid w:val="0082072E"/>
    <w:rsid w:val="008217C6"/>
    <w:rsid w:val="008219B5"/>
    <w:rsid w:val="00821AF1"/>
    <w:rsid w:val="00821D05"/>
    <w:rsid w:val="00825834"/>
    <w:rsid w:val="00825C5E"/>
    <w:rsid w:val="00826604"/>
    <w:rsid w:val="00831433"/>
    <w:rsid w:val="00831EEF"/>
    <w:rsid w:val="00834885"/>
    <w:rsid w:val="00840758"/>
    <w:rsid w:val="00845E6C"/>
    <w:rsid w:val="00845F19"/>
    <w:rsid w:val="008503B2"/>
    <w:rsid w:val="00851BD1"/>
    <w:rsid w:val="0085483E"/>
    <w:rsid w:val="008557F7"/>
    <w:rsid w:val="0085586B"/>
    <w:rsid w:val="008631E4"/>
    <w:rsid w:val="008666E9"/>
    <w:rsid w:val="0086793D"/>
    <w:rsid w:val="00885F04"/>
    <w:rsid w:val="00892D96"/>
    <w:rsid w:val="008A0B3C"/>
    <w:rsid w:val="008A17D6"/>
    <w:rsid w:val="008A2C89"/>
    <w:rsid w:val="008A43E1"/>
    <w:rsid w:val="008A7358"/>
    <w:rsid w:val="008B24AF"/>
    <w:rsid w:val="008B63A1"/>
    <w:rsid w:val="008C421F"/>
    <w:rsid w:val="008C5E8E"/>
    <w:rsid w:val="008D0A39"/>
    <w:rsid w:val="008D0C7E"/>
    <w:rsid w:val="008D7747"/>
    <w:rsid w:val="008E017A"/>
    <w:rsid w:val="008E609B"/>
    <w:rsid w:val="008E6AC2"/>
    <w:rsid w:val="008E6EDE"/>
    <w:rsid w:val="008F5EC0"/>
    <w:rsid w:val="008F60C0"/>
    <w:rsid w:val="00904D66"/>
    <w:rsid w:val="0090643D"/>
    <w:rsid w:val="00907A37"/>
    <w:rsid w:val="009118E4"/>
    <w:rsid w:val="00911F24"/>
    <w:rsid w:val="0091210E"/>
    <w:rsid w:val="00915663"/>
    <w:rsid w:val="00917240"/>
    <w:rsid w:val="00917BA6"/>
    <w:rsid w:val="00920816"/>
    <w:rsid w:val="00922673"/>
    <w:rsid w:val="00926C72"/>
    <w:rsid w:val="0092765B"/>
    <w:rsid w:val="00932664"/>
    <w:rsid w:val="00933F4F"/>
    <w:rsid w:val="009411B1"/>
    <w:rsid w:val="00942EBE"/>
    <w:rsid w:val="00945416"/>
    <w:rsid w:val="009454AE"/>
    <w:rsid w:val="0095020B"/>
    <w:rsid w:val="00950606"/>
    <w:rsid w:val="009510AF"/>
    <w:rsid w:val="00952540"/>
    <w:rsid w:val="00955F80"/>
    <w:rsid w:val="009625F1"/>
    <w:rsid w:val="00962EDC"/>
    <w:rsid w:val="009713ED"/>
    <w:rsid w:val="00971512"/>
    <w:rsid w:val="00972A09"/>
    <w:rsid w:val="00972BC5"/>
    <w:rsid w:val="009751D8"/>
    <w:rsid w:val="00975ACA"/>
    <w:rsid w:val="00977A99"/>
    <w:rsid w:val="00986A6D"/>
    <w:rsid w:val="00990AE9"/>
    <w:rsid w:val="00991D6F"/>
    <w:rsid w:val="00991E37"/>
    <w:rsid w:val="00992A78"/>
    <w:rsid w:val="009A0025"/>
    <w:rsid w:val="009A02A8"/>
    <w:rsid w:val="009A13D4"/>
    <w:rsid w:val="009A22F6"/>
    <w:rsid w:val="009B3856"/>
    <w:rsid w:val="009B4903"/>
    <w:rsid w:val="009C5461"/>
    <w:rsid w:val="009C598E"/>
    <w:rsid w:val="009C6733"/>
    <w:rsid w:val="009C74C8"/>
    <w:rsid w:val="009D46FF"/>
    <w:rsid w:val="009E0482"/>
    <w:rsid w:val="009F7030"/>
    <w:rsid w:val="00A00339"/>
    <w:rsid w:val="00A00B42"/>
    <w:rsid w:val="00A0537F"/>
    <w:rsid w:val="00A0605C"/>
    <w:rsid w:val="00A063E4"/>
    <w:rsid w:val="00A12DCC"/>
    <w:rsid w:val="00A20031"/>
    <w:rsid w:val="00A249D3"/>
    <w:rsid w:val="00A27447"/>
    <w:rsid w:val="00A3368F"/>
    <w:rsid w:val="00A5038D"/>
    <w:rsid w:val="00A52A52"/>
    <w:rsid w:val="00A54523"/>
    <w:rsid w:val="00A647AC"/>
    <w:rsid w:val="00A660E4"/>
    <w:rsid w:val="00A70E0D"/>
    <w:rsid w:val="00A74099"/>
    <w:rsid w:val="00A741AE"/>
    <w:rsid w:val="00A84668"/>
    <w:rsid w:val="00A91DDD"/>
    <w:rsid w:val="00A925E4"/>
    <w:rsid w:val="00A9498F"/>
    <w:rsid w:val="00A94C5F"/>
    <w:rsid w:val="00A96A59"/>
    <w:rsid w:val="00AA090D"/>
    <w:rsid w:val="00AA38EB"/>
    <w:rsid w:val="00AA4CA1"/>
    <w:rsid w:val="00AA4E03"/>
    <w:rsid w:val="00AA6CD8"/>
    <w:rsid w:val="00AB3851"/>
    <w:rsid w:val="00AB517A"/>
    <w:rsid w:val="00AC045C"/>
    <w:rsid w:val="00AC3F05"/>
    <w:rsid w:val="00AC495F"/>
    <w:rsid w:val="00AC4AD6"/>
    <w:rsid w:val="00AC4C63"/>
    <w:rsid w:val="00AD06D5"/>
    <w:rsid w:val="00AD178B"/>
    <w:rsid w:val="00AD7F89"/>
    <w:rsid w:val="00AE006E"/>
    <w:rsid w:val="00AE33E0"/>
    <w:rsid w:val="00AE48EF"/>
    <w:rsid w:val="00AE4FB6"/>
    <w:rsid w:val="00AE54F8"/>
    <w:rsid w:val="00AE5FDE"/>
    <w:rsid w:val="00AE6A79"/>
    <w:rsid w:val="00AE6AE9"/>
    <w:rsid w:val="00AF232E"/>
    <w:rsid w:val="00AF5AE8"/>
    <w:rsid w:val="00B07DBA"/>
    <w:rsid w:val="00B10CC1"/>
    <w:rsid w:val="00B25884"/>
    <w:rsid w:val="00B26888"/>
    <w:rsid w:val="00B27D89"/>
    <w:rsid w:val="00B311EA"/>
    <w:rsid w:val="00B3253C"/>
    <w:rsid w:val="00B342DE"/>
    <w:rsid w:val="00B35102"/>
    <w:rsid w:val="00B36BA3"/>
    <w:rsid w:val="00B42D18"/>
    <w:rsid w:val="00B43291"/>
    <w:rsid w:val="00B46CCA"/>
    <w:rsid w:val="00B52195"/>
    <w:rsid w:val="00B547E3"/>
    <w:rsid w:val="00B55486"/>
    <w:rsid w:val="00B6191E"/>
    <w:rsid w:val="00B61BF3"/>
    <w:rsid w:val="00B65029"/>
    <w:rsid w:val="00B65903"/>
    <w:rsid w:val="00B72AE9"/>
    <w:rsid w:val="00B80D9A"/>
    <w:rsid w:val="00B84D71"/>
    <w:rsid w:val="00B854EF"/>
    <w:rsid w:val="00B87F11"/>
    <w:rsid w:val="00BA027C"/>
    <w:rsid w:val="00BA0E25"/>
    <w:rsid w:val="00BA0F58"/>
    <w:rsid w:val="00BA1674"/>
    <w:rsid w:val="00BA17AA"/>
    <w:rsid w:val="00BA1EB4"/>
    <w:rsid w:val="00BA291F"/>
    <w:rsid w:val="00BA4D1D"/>
    <w:rsid w:val="00BA6FAA"/>
    <w:rsid w:val="00BB0E85"/>
    <w:rsid w:val="00BB4CD6"/>
    <w:rsid w:val="00BB65BC"/>
    <w:rsid w:val="00BB72D8"/>
    <w:rsid w:val="00BC18AD"/>
    <w:rsid w:val="00BC3515"/>
    <w:rsid w:val="00BC47AB"/>
    <w:rsid w:val="00BC5F95"/>
    <w:rsid w:val="00BD0AB4"/>
    <w:rsid w:val="00BD1662"/>
    <w:rsid w:val="00BD43A6"/>
    <w:rsid w:val="00BD73BF"/>
    <w:rsid w:val="00BE2952"/>
    <w:rsid w:val="00BE701F"/>
    <w:rsid w:val="00BF1C02"/>
    <w:rsid w:val="00BF4DB4"/>
    <w:rsid w:val="00BF7B1A"/>
    <w:rsid w:val="00BF7B76"/>
    <w:rsid w:val="00C04E17"/>
    <w:rsid w:val="00C05690"/>
    <w:rsid w:val="00C139E5"/>
    <w:rsid w:val="00C200E7"/>
    <w:rsid w:val="00C2120F"/>
    <w:rsid w:val="00C31595"/>
    <w:rsid w:val="00C36E94"/>
    <w:rsid w:val="00C42D3F"/>
    <w:rsid w:val="00C4313F"/>
    <w:rsid w:val="00C43294"/>
    <w:rsid w:val="00C435F3"/>
    <w:rsid w:val="00C442B5"/>
    <w:rsid w:val="00C46906"/>
    <w:rsid w:val="00C471E4"/>
    <w:rsid w:val="00C51C27"/>
    <w:rsid w:val="00C57AE7"/>
    <w:rsid w:val="00C612E0"/>
    <w:rsid w:val="00C622CF"/>
    <w:rsid w:val="00C8534B"/>
    <w:rsid w:val="00C858B5"/>
    <w:rsid w:val="00C9046C"/>
    <w:rsid w:val="00C96FD5"/>
    <w:rsid w:val="00C9766D"/>
    <w:rsid w:val="00CA10B9"/>
    <w:rsid w:val="00CA4E0F"/>
    <w:rsid w:val="00CA74E0"/>
    <w:rsid w:val="00CB3ADA"/>
    <w:rsid w:val="00CB533B"/>
    <w:rsid w:val="00CC20ED"/>
    <w:rsid w:val="00CC27DC"/>
    <w:rsid w:val="00CC4247"/>
    <w:rsid w:val="00CC6A16"/>
    <w:rsid w:val="00CE38A3"/>
    <w:rsid w:val="00CE7FA7"/>
    <w:rsid w:val="00CF13C0"/>
    <w:rsid w:val="00CF1864"/>
    <w:rsid w:val="00CF2DF7"/>
    <w:rsid w:val="00CF4E61"/>
    <w:rsid w:val="00CF5B55"/>
    <w:rsid w:val="00D06240"/>
    <w:rsid w:val="00D11314"/>
    <w:rsid w:val="00D1146F"/>
    <w:rsid w:val="00D12ABA"/>
    <w:rsid w:val="00D167EC"/>
    <w:rsid w:val="00D250FA"/>
    <w:rsid w:val="00D270DB"/>
    <w:rsid w:val="00D335B3"/>
    <w:rsid w:val="00D35923"/>
    <w:rsid w:val="00D375D2"/>
    <w:rsid w:val="00D402AD"/>
    <w:rsid w:val="00D47E05"/>
    <w:rsid w:val="00D525D8"/>
    <w:rsid w:val="00D57C5E"/>
    <w:rsid w:val="00D601EC"/>
    <w:rsid w:val="00D62211"/>
    <w:rsid w:val="00D627F6"/>
    <w:rsid w:val="00D661A8"/>
    <w:rsid w:val="00D66FB8"/>
    <w:rsid w:val="00D73F20"/>
    <w:rsid w:val="00D80C85"/>
    <w:rsid w:val="00D8118C"/>
    <w:rsid w:val="00D851E3"/>
    <w:rsid w:val="00D8582D"/>
    <w:rsid w:val="00D85C9E"/>
    <w:rsid w:val="00D85CF5"/>
    <w:rsid w:val="00D97540"/>
    <w:rsid w:val="00D97DF1"/>
    <w:rsid w:val="00DA1857"/>
    <w:rsid w:val="00DA6CF3"/>
    <w:rsid w:val="00DB53FC"/>
    <w:rsid w:val="00DB6677"/>
    <w:rsid w:val="00DB77B9"/>
    <w:rsid w:val="00DD53D6"/>
    <w:rsid w:val="00DD668F"/>
    <w:rsid w:val="00DE2B3F"/>
    <w:rsid w:val="00DE2CD8"/>
    <w:rsid w:val="00DE4345"/>
    <w:rsid w:val="00DF036C"/>
    <w:rsid w:val="00DF720E"/>
    <w:rsid w:val="00E1070E"/>
    <w:rsid w:val="00E11BA4"/>
    <w:rsid w:val="00E138BF"/>
    <w:rsid w:val="00E16A22"/>
    <w:rsid w:val="00E212D2"/>
    <w:rsid w:val="00E21E78"/>
    <w:rsid w:val="00E2231C"/>
    <w:rsid w:val="00E242DF"/>
    <w:rsid w:val="00E24534"/>
    <w:rsid w:val="00E24756"/>
    <w:rsid w:val="00E332A4"/>
    <w:rsid w:val="00E34E29"/>
    <w:rsid w:val="00E3579E"/>
    <w:rsid w:val="00E41175"/>
    <w:rsid w:val="00E42440"/>
    <w:rsid w:val="00E46737"/>
    <w:rsid w:val="00E527E7"/>
    <w:rsid w:val="00E60811"/>
    <w:rsid w:val="00E63A8F"/>
    <w:rsid w:val="00E651A2"/>
    <w:rsid w:val="00E6543B"/>
    <w:rsid w:val="00E8115E"/>
    <w:rsid w:val="00E844BD"/>
    <w:rsid w:val="00E87502"/>
    <w:rsid w:val="00E96F2B"/>
    <w:rsid w:val="00EA1E00"/>
    <w:rsid w:val="00EA2B04"/>
    <w:rsid w:val="00EA4932"/>
    <w:rsid w:val="00EB0FA3"/>
    <w:rsid w:val="00EB4840"/>
    <w:rsid w:val="00EB735E"/>
    <w:rsid w:val="00EC0BC2"/>
    <w:rsid w:val="00EC2D35"/>
    <w:rsid w:val="00EC3AB9"/>
    <w:rsid w:val="00EC4573"/>
    <w:rsid w:val="00EC47D6"/>
    <w:rsid w:val="00ED32D2"/>
    <w:rsid w:val="00ED41FF"/>
    <w:rsid w:val="00ED6666"/>
    <w:rsid w:val="00EE1A8E"/>
    <w:rsid w:val="00EE3B70"/>
    <w:rsid w:val="00EE5D4D"/>
    <w:rsid w:val="00EF5C4A"/>
    <w:rsid w:val="00EF66E2"/>
    <w:rsid w:val="00EF7958"/>
    <w:rsid w:val="00EF7C4D"/>
    <w:rsid w:val="00F02B9E"/>
    <w:rsid w:val="00F05485"/>
    <w:rsid w:val="00F17A66"/>
    <w:rsid w:val="00F2625A"/>
    <w:rsid w:val="00F31024"/>
    <w:rsid w:val="00F446F6"/>
    <w:rsid w:val="00F4611D"/>
    <w:rsid w:val="00F4703C"/>
    <w:rsid w:val="00F52C47"/>
    <w:rsid w:val="00F55BEB"/>
    <w:rsid w:val="00F565E1"/>
    <w:rsid w:val="00F6007C"/>
    <w:rsid w:val="00F613A9"/>
    <w:rsid w:val="00F6263D"/>
    <w:rsid w:val="00F64B31"/>
    <w:rsid w:val="00F66DEF"/>
    <w:rsid w:val="00F67241"/>
    <w:rsid w:val="00F71891"/>
    <w:rsid w:val="00F75BCF"/>
    <w:rsid w:val="00F75CB8"/>
    <w:rsid w:val="00F771F5"/>
    <w:rsid w:val="00F808D6"/>
    <w:rsid w:val="00F87669"/>
    <w:rsid w:val="00F9083A"/>
    <w:rsid w:val="00F936B6"/>
    <w:rsid w:val="00F9760D"/>
    <w:rsid w:val="00FA13D4"/>
    <w:rsid w:val="00FA38BA"/>
    <w:rsid w:val="00FC0A13"/>
    <w:rsid w:val="00FC32DB"/>
    <w:rsid w:val="00FC4355"/>
    <w:rsid w:val="00FC6D86"/>
    <w:rsid w:val="00FD2D1A"/>
    <w:rsid w:val="00FD56E5"/>
    <w:rsid w:val="00FD6283"/>
    <w:rsid w:val="00FD7F05"/>
    <w:rsid w:val="00FE197D"/>
    <w:rsid w:val="00FE511F"/>
    <w:rsid w:val="00FF2665"/>
    <w:rsid w:val="00F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BCDEB6"/>
  <w15:docId w15:val="{520E429B-5799-4EA1-A3D2-C9F65C68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31766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34885"/>
    <w:pPr>
      <w:keepNext/>
      <w:numPr>
        <w:numId w:val="2"/>
      </w:numPr>
      <w:tabs>
        <w:tab w:val="clear" w:pos="720"/>
      </w:tabs>
      <w:spacing w:before="220" w:after="60" w:line="360" w:lineRule="exact"/>
      <w:ind w:left="720" w:hanging="720"/>
      <w:outlineLvl w:val="0"/>
    </w:pPr>
    <w:rPr>
      <w:rFonts w:ascii="Arial" w:eastAsia="Times New Roman" w:hAnsi="Arial"/>
      <w:b/>
      <w:iCs/>
      <w:sz w:val="36"/>
    </w:rPr>
  </w:style>
  <w:style w:type="paragraph" w:styleId="Heading2">
    <w:name w:val="heading 2"/>
    <w:basedOn w:val="Normal"/>
    <w:next w:val="Normal"/>
    <w:link w:val="Heading2Char"/>
    <w:qFormat/>
    <w:rsid w:val="00834885"/>
    <w:pPr>
      <w:keepNext/>
      <w:numPr>
        <w:ilvl w:val="1"/>
        <w:numId w:val="2"/>
      </w:numPr>
      <w:tabs>
        <w:tab w:val="clear" w:pos="576"/>
      </w:tabs>
      <w:spacing w:before="180" w:line="320" w:lineRule="exact"/>
      <w:ind w:left="720" w:hanging="720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834885"/>
    <w:pPr>
      <w:keepNext/>
      <w:numPr>
        <w:ilvl w:val="2"/>
        <w:numId w:val="2"/>
      </w:numPr>
      <w:spacing w:before="60" w:line="280" w:lineRule="exact"/>
      <w:outlineLvl w:val="2"/>
    </w:pPr>
    <w:rPr>
      <w:rFonts w:ascii="Arial" w:eastAsia="Times New Roman" w:hAnsi="Arial" w:cs="Arial"/>
      <w:b/>
      <w:bCs/>
      <w:smallCaps/>
      <w:szCs w:val="26"/>
    </w:rPr>
  </w:style>
  <w:style w:type="paragraph" w:styleId="Heading4">
    <w:name w:val="heading 4"/>
    <w:basedOn w:val="ListNumber4"/>
    <w:next w:val="Normal"/>
    <w:link w:val="Heading4Char"/>
    <w:qFormat/>
    <w:rsid w:val="00834885"/>
    <w:pPr>
      <w:keepNext/>
      <w:numPr>
        <w:ilvl w:val="3"/>
      </w:numPr>
      <w:tabs>
        <w:tab w:val="num" w:pos="720"/>
      </w:tabs>
      <w:spacing w:before="60" w:line="280" w:lineRule="exact"/>
      <w:ind w:left="432" w:hanging="432"/>
      <w:outlineLvl w:val="3"/>
    </w:pPr>
    <w:rPr>
      <w:rFonts w:ascii="Arial" w:eastAsia="Times New Roman" w:hAnsi="Arial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CoverPage">
    <w:name w:val="Picture_Cover Page"/>
    <w:basedOn w:val="Normal"/>
    <w:rsid w:val="00834885"/>
    <w:pPr>
      <w:spacing w:before="720" w:after="60" w:line="240" w:lineRule="atLeast"/>
      <w:ind w:left="720"/>
    </w:pPr>
    <w:rPr>
      <w:rFonts w:ascii="Arial" w:eastAsia="Times New Roman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834885"/>
    <w:rPr>
      <w:rFonts w:ascii="Arial" w:eastAsia="Times New Roman" w:hAnsi="Arial" w:cs="Times New Roman"/>
      <w:b/>
      <w:i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34885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aliases w:val="h3 Char"/>
    <w:basedOn w:val="DefaultParagraphFont"/>
    <w:link w:val="Heading3"/>
    <w:rsid w:val="00834885"/>
    <w:rPr>
      <w:rFonts w:ascii="Arial" w:eastAsia="Times New Roman" w:hAnsi="Arial" w:cs="Arial"/>
      <w:b/>
      <w:bCs/>
      <w:smallCap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34885"/>
    <w:rPr>
      <w:rFonts w:ascii="Arial" w:eastAsia="Times New Roman" w:hAnsi="Arial" w:cs="Times New Roman"/>
      <w:b/>
      <w:bCs/>
      <w:lang w:val="x-none" w:eastAsia="x-none"/>
    </w:rPr>
  </w:style>
  <w:style w:type="paragraph" w:styleId="ListNumber4">
    <w:name w:val="List Number 4"/>
    <w:basedOn w:val="Normal"/>
    <w:uiPriority w:val="99"/>
    <w:semiHidden/>
    <w:unhideWhenUsed/>
    <w:rsid w:val="00834885"/>
    <w:pPr>
      <w:tabs>
        <w:tab w:val="num" w:pos="720"/>
      </w:tabs>
      <w:ind w:left="432" w:hanging="432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E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E9D"/>
  </w:style>
  <w:style w:type="paragraph" w:styleId="Footer">
    <w:name w:val="footer"/>
    <w:basedOn w:val="Normal"/>
    <w:link w:val="FooterChar"/>
    <w:uiPriority w:val="99"/>
    <w:unhideWhenUsed/>
    <w:rsid w:val="00274E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E9D"/>
  </w:style>
  <w:style w:type="paragraph" w:styleId="TOCHeading">
    <w:name w:val="TOC Heading"/>
    <w:basedOn w:val="Heading1"/>
    <w:next w:val="Normal"/>
    <w:uiPriority w:val="39"/>
    <w:unhideWhenUsed/>
    <w:qFormat/>
    <w:rsid w:val="00E8115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Cs w:val="0"/>
      <w:color w:val="2E74B5" w:themeColor="accent1" w:themeShade="BF"/>
      <w:sz w:val="32"/>
      <w:szCs w:val="32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811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15E"/>
    <w:rPr>
      <w:color w:val="0563C1" w:themeColor="hyperlink"/>
      <w:u w:val="single"/>
    </w:rPr>
  </w:style>
  <w:style w:type="paragraph" w:customStyle="1" w:styleId="Bullet1">
    <w:name w:val="Bullet 1"/>
    <w:basedOn w:val="Normal"/>
    <w:rsid w:val="00E8115E"/>
    <w:pPr>
      <w:numPr>
        <w:numId w:val="4"/>
      </w:numPr>
      <w:spacing w:after="60" w:line="240" w:lineRule="atLeast"/>
    </w:pPr>
    <w:rPr>
      <w:rFonts w:ascii="Arial" w:eastAsia="Times New Roman" w:hAnsi="Arial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D043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5EC0"/>
    <w:pPr>
      <w:ind w:left="720"/>
      <w:contextualSpacing/>
    </w:pPr>
  </w:style>
  <w:style w:type="table" w:styleId="TableGrid">
    <w:name w:val="Table Grid"/>
    <w:basedOn w:val="TableNormal"/>
    <w:uiPriority w:val="39"/>
    <w:rsid w:val="00762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1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8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8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60C0"/>
    <w:rPr>
      <w:color w:val="954F72" w:themeColor="followedHyperlink"/>
      <w:u w:val="single"/>
    </w:rPr>
  </w:style>
  <w:style w:type="character" w:customStyle="1" w:styleId="pull-right">
    <w:name w:val="pull-right"/>
    <w:basedOn w:val="DefaultParagraphFont"/>
    <w:rsid w:val="00507EDC"/>
  </w:style>
  <w:style w:type="paragraph" w:styleId="NormalWeb">
    <w:name w:val="Normal (Web)"/>
    <w:basedOn w:val="Normal"/>
    <w:uiPriority w:val="99"/>
    <w:unhideWhenUsed/>
    <w:rsid w:val="00B258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DE79A-F50D-4D46-BDC6-C72CF9D1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6876</TotalTime>
  <Pages>20</Pages>
  <Words>8959</Words>
  <Characters>51067</Characters>
  <Application>Microsoft Macintosh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</dc:creator>
  <cp:keywords/>
  <dc:description/>
  <cp:lastModifiedBy>Maxim Moinat</cp:lastModifiedBy>
  <cp:revision>147</cp:revision>
  <dcterms:created xsi:type="dcterms:W3CDTF">2016-07-20T09:44:00Z</dcterms:created>
  <dcterms:modified xsi:type="dcterms:W3CDTF">2017-07-20T13:46:00Z</dcterms:modified>
</cp:coreProperties>
</file>